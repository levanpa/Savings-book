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EC05B" w14:textId="77777777" w:rsidR="00C65BB0" w:rsidRPr="007E56BA" w:rsidRDefault="007E56BA" w:rsidP="007E56BA">
      <w:pPr>
        <w:jc w:val="center"/>
        <w:rPr>
          <w:sz w:val="40"/>
        </w:rPr>
      </w:pPr>
      <w:r w:rsidRPr="007E56BA">
        <w:rPr>
          <w:sz w:val="40"/>
        </w:rPr>
        <w:t>Đồ án cuối kỳ</w:t>
      </w:r>
    </w:p>
    <w:p w14:paraId="6B4631A8" w14:textId="30ABB456" w:rsidR="001E6A57" w:rsidRPr="00456DE2" w:rsidRDefault="00456DE2" w:rsidP="007E56BA">
      <w:pPr>
        <w:jc w:val="center"/>
        <w:rPr>
          <w:rFonts w:ascii="Arial" w:hAnsi="Arial" w:cs="Arial"/>
          <w:color w:val="2E74B5" w:themeColor="accent1" w:themeShade="BF"/>
          <w:sz w:val="40"/>
          <w:u w:val="single"/>
        </w:rPr>
      </w:pPr>
      <w:r w:rsidRPr="00456DE2">
        <w:rPr>
          <w:rFonts w:ascii="Arial" w:hAnsi="Arial" w:cs="Arial"/>
          <w:color w:val="2E74B5" w:themeColor="accent1" w:themeShade="BF"/>
          <w:sz w:val="40"/>
          <w:u w:val="single"/>
        </w:rPr>
        <w:t xml:space="preserve">PHẦN MỀM </w:t>
      </w:r>
      <w:ins w:id="0" w:author="LÊ VĂN PA" w:date="2018-03-12T21:01:00Z">
        <w:r w:rsidR="00627383" w:rsidRPr="00456DE2">
          <w:rPr>
            <w:rFonts w:ascii="Arial" w:hAnsi="Arial" w:cs="Arial"/>
            <w:color w:val="2E74B5" w:themeColor="accent1" w:themeShade="BF"/>
            <w:sz w:val="40"/>
            <w:u w:val="single"/>
          </w:rPr>
          <w:t>QUẢN LÍ SỔ TIẾT KI</w:t>
        </w:r>
      </w:ins>
      <w:ins w:id="1" w:author="LÊ VĂN PA" w:date="2018-03-12T21:02:00Z">
        <w:r w:rsidR="00627383" w:rsidRPr="00456DE2">
          <w:rPr>
            <w:rFonts w:ascii="Arial" w:hAnsi="Arial" w:cs="Arial"/>
            <w:color w:val="2E74B5" w:themeColor="accent1" w:themeShade="BF"/>
            <w:sz w:val="40"/>
            <w:u w:val="single"/>
          </w:rPr>
          <w:t>ỆM</w:t>
        </w:r>
      </w:ins>
    </w:p>
    <w:p w14:paraId="53879A36" w14:textId="0B4FB68D" w:rsidR="009D0AD2" w:rsidRDefault="001E6A57" w:rsidP="001E6A57">
      <w:pPr>
        <w:pStyle w:val="Heading2"/>
        <w:rPr>
          <w:rFonts w:ascii="Arial" w:hAnsi="Arial" w:cs="Arial"/>
          <w:sz w:val="40"/>
        </w:rPr>
      </w:pPr>
      <w:r>
        <w:rPr>
          <w:rFonts w:ascii="Arial" w:hAnsi="Arial" w:cs="Arial"/>
          <w:sz w:val="40"/>
        </w:rPr>
        <w:br w:type="page"/>
      </w:r>
    </w:p>
    <w:sdt>
      <w:sdtPr>
        <w:id w:val="-10067953"/>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1E045B7E" w14:textId="13AD7024" w:rsidR="009D0AD2" w:rsidRDefault="009D0AD2">
          <w:pPr>
            <w:pStyle w:val="TOCHeading"/>
          </w:pPr>
          <w:r>
            <w:t>Contents</w:t>
          </w:r>
        </w:p>
        <w:p w14:paraId="6B7B3937" w14:textId="220DC2A2" w:rsidR="009D0AD2" w:rsidRDefault="009D0AD2">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513794769" w:history="1">
            <w:r w:rsidRPr="00457A14">
              <w:rPr>
                <w:rStyle w:val="Hyperlink"/>
                <w:b/>
                <w:noProof/>
              </w:rPr>
              <w:t>Phân công công việc &amp; tiến độ</w:t>
            </w:r>
            <w:r>
              <w:rPr>
                <w:noProof/>
                <w:webHidden/>
              </w:rPr>
              <w:tab/>
            </w:r>
            <w:r>
              <w:rPr>
                <w:noProof/>
                <w:webHidden/>
              </w:rPr>
              <w:fldChar w:fldCharType="begin"/>
            </w:r>
            <w:r>
              <w:rPr>
                <w:noProof/>
                <w:webHidden/>
              </w:rPr>
              <w:instrText xml:space="preserve"> PAGEREF _Toc513794769 \h </w:instrText>
            </w:r>
            <w:r>
              <w:rPr>
                <w:noProof/>
                <w:webHidden/>
              </w:rPr>
            </w:r>
            <w:r>
              <w:rPr>
                <w:noProof/>
                <w:webHidden/>
              </w:rPr>
              <w:fldChar w:fldCharType="separate"/>
            </w:r>
            <w:r>
              <w:rPr>
                <w:noProof/>
                <w:webHidden/>
              </w:rPr>
              <w:t>3</w:t>
            </w:r>
            <w:r>
              <w:rPr>
                <w:noProof/>
                <w:webHidden/>
              </w:rPr>
              <w:fldChar w:fldCharType="end"/>
            </w:r>
          </w:hyperlink>
        </w:p>
        <w:p w14:paraId="714EF162" w14:textId="067716CB" w:rsidR="009D0AD2" w:rsidRDefault="009D0AD2">
          <w:pPr>
            <w:pStyle w:val="TOC1"/>
            <w:tabs>
              <w:tab w:val="right" w:leader="dot" w:pos="9350"/>
            </w:tabs>
            <w:rPr>
              <w:noProof/>
            </w:rPr>
          </w:pPr>
          <w:hyperlink w:anchor="_Toc513794770" w:history="1">
            <w:r w:rsidRPr="00457A14">
              <w:rPr>
                <w:rStyle w:val="Hyperlink"/>
                <w:b/>
                <w:noProof/>
              </w:rPr>
              <w:t>Chương 1: Hiện trạng</w:t>
            </w:r>
            <w:r>
              <w:rPr>
                <w:noProof/>
                <w:webHidden/>
              </w:rPr>
              <w:tab/>
            </w:r>
            <w:r>
              <w:rPr>
                <w:noProof/>
                <w:webHidden/>
              </w:rPr>
              <w:fldChar w:fldCharType="begin"/>
            </w:r>
            <w:r>
              <w:rPr>
                <w:noProof/>
                <w:webHidden/>
              </w:rPr>
              <w:instrText xml:space="preserve"> PAGEREF _Toc513794770 \h </w:instrText>
            </w:r>
            <w:r>
              <w:rPr>
                <w:noProof/>
                <w:webHidden/>
              </w:rPr>
            </w:r>
            <w:r>
              <w:rPr>
                <w:noProof/>
                <w:webHidden/>
              </w:rPr>
              <w:fldChar w:fldCharType="separate"/>
            </w:r>
            <w:r>
              <w:rPr>
                <w:noProof/>
                <w:webHidden/>
              </w:rPr>
              <w:t>4</w:t>
            </w:r>
            <w:r>
              <w:rPr>
                <w:noProof/>
                <w:webHidden/>
              </w:rPr>
              <w:fldChar w:fldCharType="end"/>
            </w:r>
          </w:hyperlink>
        </w:p>
        <w:p w14:paraId="7C8F26EC" w14:textId="514BF855" w:rsidR="009D0AD2" w:rsidRDefault="009D0AD2">
          <w:pPr>
            <w:pStyle w:val="TOC2"/>
            <w:tabs>
              <w:tab w:val="right" w:leader="dot" w:pos="9350"/>
            </w:tabs>
            <w:rPr>
              <w:rFonts w:eastAsiaTheme="minorEastAsia"/>
              <w:noProof/>
            </w:rPr>
          </w:pPr>
          <w:hyperlink w:anchor="_Toc513794771" w:history="1">
            <w:r w:rsidRPr="00457A14">
              <w:rPr>
                <w:rStyle w:val="Hyperlink"/>
                <w:noProof/>
              </w:rPr>
              <w:t>1.1. Hiện trạng tổ chức</w:t>
            </w:r>
            <w:r>
              <w:rPr>
                <w:noProof/>
                <w:webHidden/>
              </w:rPr>
              <w:tab/>
            </w:r>
            <w:r>
              <w:rPr>
                <w:noProof/>
                <w:webHidden/>
              </w:rPr>
              <w:fldChar w:fldCharType="begin"/>
            </w:r>
            <w:r>
              <w:rPr>
                <w:noProof/>
                <w:webHidden/>
              </w:rPr>
              <w:instrText xml:space="preserve"> PAGEREF _Toc513794771 \h </w:instrText>
            </w:r>
            <w:r>
              <w:rPr>
                <w:noProof/>
                <w:webHidden/>
              </w:rPr>
            </w:r>
            <w:r>
              <w:rPr>
                <w:noProof/>
                <w:webHidden/>
              </w:rPr>
              <w:fldChar w:fldCharType="separate"/>
            </w:r>
            <w:r>
              <w:rPr>
                <w:noProof/>
                <w:webHidden/>
              </w:rPr>
              <w:t>4</w:t>
            </w:r>
            <w:r>
              <w:rPr>
                <w:noProof/>
                <w:webHidden/>
              </w:rPr>
              <w:fldChar w:fldCharType="end"/>
            </w:r>
          </w:hyperlink>
        </w:p>
        <w:p w14:paraId="1AD52259" w14:textId="3EC7920B" w:rsidR="009D0AD2" w:rsidRDefault="009D0AD2">
          <w:pPr>
            <w:pStyle w:val="TOC2"/>
            <w:tabs>
              <w:tab w:val="right" w:leader="dot" w:pos="9350"/>
            </w:tabs>
            <w:rPr>
              <w:rFonts w:eastAsiaTheme="minorEastAsia"/>
              <w:noProof/>
            </w:rPr>
          </w:pPr>
          <w:hyperlink w:anchor="_Toc513794772" w:history="1">
            <w:r w:rsidRPr="00457A14">
              <w:rPr>
                <w:rStyle w:val="Hyperlink"/>
                <w:noProof/>
              </w:rPr>
              <w:t>1.2. Hiện trạng nghiệp vụ (chức năng &amp; phi chức năng)</w:t>
            </w:r>
            <w:r>
              <w:rPr>
                <w:noProof/>
                <w:webHidden/>
              </w:rPr>
              <w:tab/>
            </w:r>
            <w:r>
              <w:rPr>
                <w:noProof/>
                <w:webHidden/>
              </w:rPr>
              <w:fldChar w:fldCharType="begin"/>
            </w:r>
            <w:r>
              <w:rPr>
                <w:noProof/>
                <w:webHidden/>
              </w:rPr>
              <w:instrText xml:space="preserve"> PAGEREF _Toc513794772 \h </w:instrText>
            </w:r>
            <w:r>
              <w:rPr>
                <w:noProof/>
                <w:webHidden/>
              </w:rPr>
            </w:r>
            <w:r>
              <w:rPr>
                <w:noProof/>
                <w:webHidden/>
              </w:rPr>
              <w:fldChar w:fldCharType="separate"/>
            </w:r>
            <w:r>
              <w:rPr>
                <w:noProof/>
                <w:webHidden/>
              </w:rPr>
              <w:t>5</w:t>
            </w:r>
            <w:r>
              <w:rPr>
                <w:noProof/>
                <w:webHidden/>
              </w:rPr>
              <w:fldChar w:fldCharType="end"/>
            </w:r>
          </w:hyperlink>
        </w:p>
        <w:p w14:paraId="7D93787C" w14:textId="2D49F7E5" w:rsidR="009D0AD2" w:rsidRDefault="009D0AD2">
          <w:pPr>
            <w:pStyle w:val="TOC2"/>
            <w:tabs>
              <w:tab w:val="right" w:leader="dot" w:pos="9350"/>
            </w:tabs>
            <w:rPr>
              <w:rFonts w:eastAsiaTheme="minorEastAsia"/>
              <w:noProof/>
            </w:rPr>
          </w:pPr>
          <w:hyperlink w:anchor="_Toc513794773" w:history="1">
            <w:r w:rsidRPr="00457A14">
              <w:rPr>
                <w:rStyle w:val="Hyperlink"/>
                <w:noProof/>
              </w:rPr>
              <w:t>1.3. Hiện trạng tin học (phần cứng, phần mềm, con người)</w:t>
            </w:r>
            <w:r>
              <w:rPr>
                <w:noProof/>
                <w:webHidden/>
              </w:rPr>
              <w:tab/>
            </w:r>
            <w:r>
              <w:rPr>
                <w:noProof/>
                <w:webHidden/>
              </w:rPr>
              <w:fldChar w:fldCharType="begin"/>
            </w:r>
            <w:r>
              <w:rPr>
                <w:noProof/>
                <w:webHidden/>
              </w:rPr>
              <w:instrText xml:space="preserve"> PAGEREF _Toc513794773 \h </w:instrText>
            </w:r>
            <w:r>
              <w:rPr>
                <w:noProof/>
                <w:webHidden/>
              </w:rPr>
            </w:r>
            <w:r>
              <w:rPr>
                <w:noProof/>
                <w:webHidden/>
              </w:rPr>
              <w:fldChar w:fldCharType="separate"/>
            </w:r>
            <w:r>
              <w:rPr>
                <w:noProof/>
                <w:webHidden/>
              </w:rPr>
              <w:t>7</w:t>
            </w:r>
            <w:r>
              <w:rPr>
                <w:noProof/>
                <w:webHidden/>
              </w:rPr>
              <w:fldChar w:fldCharType="end"/>
            </w:r>
          </w:hyperlink>
        </w:p>
        <w:p w14:paraId="1D822A2E" w14:textId="6B6DB433" w:rsidR="009D0AD2" w:rsidRDefault="009D0AD2">
          <w:pPr>
            <w:pStyle w:val="TOC1"/>
            <w:tabs>
              <w:tab w:val="right" w:leader="dot" w:pos="9350"/>
            </w:tabs>
            <w:rPr>
              <w:noProof/>
            </w:rPr>
          </w:pPr>
          <w:hyperlink w:anchor="_Toc513794774" w:history="1">
            <w:r w:rsidRPr="00457A14">
              <w:rPr>
                <w:rStyle w:val="Hyperlink"/>
                <w:b/>
                <w:noProof/>
              </w:rPr>
              <w:t>Chương 2: Phân tích</w:t>
            </w:r>
            <w:r>
              <w:rPr>
                <w:noProof/>
                <w:webHidden/>
              </w:rPr>
              <w:tab/>
            </w:r>
            <w:r>
              <w:rPr>
                <w:noProof/>
                <w:webHidden/>
              </w:rPr>
              <w:fldChar w:fldCharType="begin"/>
            </w:r>
            <w:r>
              <w:rPr>
                <w:noProof/>
                <w:webHidden/>
              </w:rPr>
              <w:instrText xml:space="preserve"> PAGEREF _Toc513794774 \h </w:instrText>
            </w:r>
            <w:r>
              <w:rPr>
                <w:noProof/>
                <w:webHidden/>
              </w:rPr>
            </w:r>
            <w:r>
              <w:rPr>
                <w:noProof/>
                <w:webHidden/>
              </w:rPr>
              <w:fldChar w:fldCharType="separate"/>
            </w:r>
            <w:r>
              <w:rPr>
                <w:noProof/>
                <w:webHidden/>
              </w:rPr>
              <w:t>8</w:t>
            </w:r>
            <w:r>
              <w:rPr>
                <w:noProof/>
                <w:webHidden/>
              </w:rPr>
              <w:fldChar w:fldCharType="end"/>
            </w:r>
          </w:hyperlink>
        </w:p>
        <w:p w14:paraId="2598E760" w14:textId="111317C1" w:rsidR="009D0AD2" w:rsidRDefault="009D0AD2">
          <w:pPr>
            <w:pStyle w:val="TOC2"/>
            <w:tabs>
              <w:tab w:val="left" w:pos="660"/>
              <w:tab w:val="right" w:leader="dot" w:pos="9350"/>
            </w:tabs>
            <w:rPr>
              <w:rFonts w:eastAsiaTheme="minorEastAsia"/>
              <w:noProof/>
            </w:rPr>
          </w:pPr>
          <w:hyperlink w:anchor="_Toc513794775" w:history="1">
            <w:r w:rsidRPr="00457A14">
              <w:rPr>
                <w:rStyle w:val="Hyperlink"/>
                <w:noProof/>
              </w:rPr>
              <w:t>1.</w:t>
            </w:r>
            <w:r>
              <w:rPr>
                <w:rFonts w:eastAsiaTheme="minorEastAsia"/>
                <w:noProof/>
              </w:rPr>
              <w:tab/>
            </w:r>
            <w:r w:rsidRPr="00457A14">
              <w:rPr>
                <w:rStyle w:val="Hyperlink"/>
                <w:noProof/>
              </w:rPr>
              <w:t>Lược đồ phân chức năng (FDD)</w:t>
            </w:r>
            <w:r>
              <w:rPr>
                <w:noProof/>
                <w:webHidden/>
              </w:rPr>
              <w:tab/>
            </w:r>
            <w:r>
              <w:rPr>
                <w:noProof/>
                <w:webHidden/>
              </w:rPr>
              <w:fldChar w:fldCharType="begin"/>
            </w:r>
            <w:r>
              <w:rPr>
                <w:noProof/>
                <w:webHidden/>
              </w:rPr>
              <w:instrText xml:space="preserve"> PAGEREF _Toc513794775 \h </w:instrText>
            </w:r>
            <w:r>
              <w:rPr>
                <w:noProof/>
                <w:webHidden/>
              </w:rPr>
            </w:r>
            <w:r>
              <w:rPr>
                <w:noProof/>
                <w:webHidden/>
              </w:rPr>
              <w:fldChar w:fldCharType="separate"/>
            </w:r>
            <w:r>
              <w:rPr>
                <w:noProof/>
                <w:webHidden/>
              </w:rPr>
              <w:t>8</w:t>
            </w:r>
            <w:r>
              <w:rPr>
                <w:noProof/>
                <w:webHidden/>
              </w:rPr>
              <w:fldChar w:fldCharType="end"/>
            </w:r>
          </w:hyperlink>
        </w:p>
        <w:p w14:paraId="75F11E58" w14:textId="7C0B54B2" w:rsidR="009D0AD2" w:rsidRDefault="009D0AD2">
          <w:pPr>
            <w:pStyle w:val="TOC2"/>
            <w:tabs>
              <w:tab w:val="left" w:pos="660"/>
              <w:tab w:val="right" w:leader="dot" w:pos="9350"/>
            </w:tabs>
            <w:rPr>
              <w:rFonts w:eastAsiaTheme="minorEastAsia"/>
              <w:noProof/>
            </w:rPr>
          </w:pPr>
          <w:hyperlink w:anchor="_Toc513794776" w:history="1">
            <w:r w:rsidRPr="00457A14">
              <w:rPr>
                <w:rStyle w:val="Hyperlink"/>
                <w:noProof/>
              </w:rPr>
              <w:t>2.</w:t>
            </w:r>
            <w:r>
              <w:rPr>
                <w:rFonts w:eastAsiaTheme="minorEastAsia"/>
                <w:noProof/>
              </w:rPr>
              <w:tab/>
            </w:r>
            <w:r w:rsidRPr="00457A14">
              <w:rPr>
                <w:rStyle w:val="Hyperlink"/>
                <w:noProof/>
              </w:rPr>
              <w:t>Đặc tả và M</w:t>
            </w:r>
            <w:r w:rsidRPr="00457A14">
              <w:rPr>
                <w:rStyle w:val="Hyperlink"/>
                <w:noProof/>
              </w:rPr>
              <w:t>ô</w:t>
            </w:r>
            <w:r w:rsidRPr="00457A14">
              <w:rPr>
                <w:rStyle w:val="Hyperlink"/>
                <w:noProof/>
              </w:rPr>
              <w:t xml:space="preserve"> hình hóa nghiệp vụ (DFD Model)</w:t>
            </w:r>
            <w:r>
              <w:rPr>
                <w:noProof/>
                <w:webHidden/>
              </w:rPr>
              <w:tab/>
            </w:r>
            <w:r>
              <w:rPr>
                <w:noProof/>
                <w:webHidden/>
              </w:rPr>
              <w:fldChar w:fldCharType="begin"/>
            </w:r>
            <w:r>
              <w:rPr>
                <w:noProof/>
                <w:webHidden/>
              </w:rPr>
              <w:instrText xml:space="preserve"> PAGEREF _Toc513794776 \h </w:instrText>
            </w:r>
            <w:r>
              <w:rPr>
                <w:noProof/>
                <w:webHidden/>
              </w:rPr>
            </w:r>
            <w:r>
              <w:rPr>
                <w:noProof/>
                <w:webHidden/>
              </w:rPr>
              <w:fldChar w:fldCharType="separate"/>
            </w:r>
            <w:r>
              <w:rPr>
                <w:noProof/>
                <w:webHidden/>
              </w:rPr>
              <w:t>9</w:t>
            </w:r>
            <w:r>
              <w:rPr>
                <w:noProof/>
                <w:webHidden/>
              </w:rPr>
              <w:fldChar w:fldCharType="end"/>
            </w:r>
          </w:hyperlink>
        </w:p>
        <w:p w14:paraId="3E261952" w14:textId="2FAE3929" w:rsidR="009D0AD2" w:rsidRDefault="009D0AD2">
          <w:pPr>
            <w:pStyle w:val="TOC2"/>
            <w:tabs>
              <w:tab w:val="left" w:pos="660"/>
              <w:tab w:val="right" w:leader="dot" w:pos="9350"/>
            </w:tabs>
            <w:rPr>
              <w:rFonts w:eastAsiaTheme="minorEastAsia"/>
              <w:noProof/>
            </w:rPr>
          </w:pPr>
          <w:hyperlink w:anchor="_Toc513794777" w:history="1">
            <w:r w:rsidRPr="00457A14">
              <w:rPr>
                <w:rStyle w:val="Hyperlink"/>
                <w:noProof/>
              </w:rPr>
              <w:t>3.</w:t>
            </w:r>
            <w:r>
              <w:rPr>
                <w:rFonts w:eastAsiaTheme="minorEastAsia"/>
                <w:noProof/>
              </w:rPr>
              <w:tab/>
            </w:r>
            <w:r w:rsidRPr="00457A14">
              <w:rPr>
                <w:rStyle w:val="Hyperlink"/>
                <w:noProof/>
              </w:rPr>
              <w:t>Mô hình hóa dữ liệu (ERD Model)</w:t>
            </w:r>
            <w:r>
              <w:rPr>
                <w:noProof/>
                <w:webHidden/>
              </w:rPr>
              <w:tab/>
            </w:r>
            <w:r>
              <w:rPr>
                <w:noProof/>
                <w:webHidden/>
              </w:rPr>
              <w:fldChar w:fldCharType="begin"/>
            </w:r>
            <w:r>
              <w:rPr>
                <w:noProof/>
                <w:webHidden/>
              </w:rPr>
              <w:instrText xml:space="preserve"> PAGEREF _Toc513794777 \h </w:instrText>
            </w:r>
            <w:r>
              <w:rPr>
                <w:noProof/>
                <w:webHidden/>
              </w:rPr>
            </w:r>
            <w:r>
              <w:rPr>
                <w:noProof/>
                <w:webHidden/>
              </w:rPr>
              <w:fldChar w:fldCharType="separate"/>
            </w:r>
            <w:r>
              <w:rPr>
                <w:noProof/>
                <w:webHidden/>
              </w:rPr>
              <w:t>26</w:t>
            </w:r>
            <w:r>
              <w:rPr>
                <w:noProof/>
                <w:webHidden/>
              </w:rPr>
              <w:fldChar w:fldCharType="end"/>
            </w:r>
          </w:hyperlink>
        </w:p>
        <w:p w14:paraId="56A6224C" w14:textId="472310E5" w:rsidR="009D0AD2" w:rsidRDefault="009D0AD2">
          <w:pPr>
            <w:pStyle w:val="TOC1"/>
            <w:tabs>
              <w:tab w:val="right" w:leader="dot" w:pos="9350"/>
            </w:tabs>
            <w:rPr>
              <w:noProof/>
            </w:rPr>
          </w:pPr>
          <w:hyperlink w:anchor="_Toc513794778" w:history="1">
            <w:r w:rsidRPr="00457A14">
              <w:rPr>
                <w:rStyle w:val="Hyperlink"/>
                <w:b/>
                <w:noProof/>
              </w:rPr>
              <w:t>Chương 3: Thiết kế</w:t>
            </w:r>
            <w:r>
              <w:rPr>
                <w:noProof/>
                <w:webHidden/>
              </w:rPr>
              <w:tab/>
            </w:r>
            <w:r>
              <w:rPr>
                <w:noProof/>
                <w:webHidden/>
              </w:rPr>
              <w:fldChar w:fldCharType="begin"/>
            </w:r>
            <w:r>
              <w:rPr>
                <w:noProof/>
                <w:webHidden/>
              </w:rPr>
              <w:instrText xml:space="preserve"> PAGEREF _Toc513794778 \h </w:instrText>
            </w:r>
            <w:r>
              <w:rPr>
                <w:noProof/>
                <w:webHidden/>
              </w:rPr>
            </w:r>
            <w:r>
              <w:rPr>
                <w:noProof/>
                <w:webHidden/>
              </w:rPr>
              <w:fldChar w:fldCharType="separate"/>
            </w:r>
            <w:r>
              <w:rPr>
                <w:noProof/>
                <w:webHidden/>
              </w:rPr>
              <w:t>26</w:t>
            </w:r>
            <w:r>
              <w:rPr>
                <w:noProof/>
                <w:webHidden/>
              </w:rPr>
              <w:fldChar w:fldCharType="end"/>
            </w:r>
          </w:hyperlink>
        </w:p>
        <w:p w14:paraId="3E7EB0B3" w14:textId="087F0E4C" w:rsidR="009D0AD2" w:rsidRDefault="009D0AD2">
          <w:pPr>
            <w:pStyle w:val="TOC2"/>
            <w:tabs>
              <w:tab w:val="left" w:pos="660"/>
              <w:tab w:val="right" w:leader="dot" w:pos="9350"/>
            </w:tabs>
            <w:rPr>
              <w:rFonts w:eastAsiaTheme="minorEastAsia"/>
              <w:noProof/>
            </w:rPr>
          </w:pPr>
          <w:hyperlink w:anchor="_Toc513794779" w:history="1">
            <w:r w:rsidRPr="00457A14">
              <w:rPr>
                <w:rStyle w:val="Hyperlink"/>
                <w:noProof/>
              </w:rPr>
              <w:t>1.</w:t>
            </w:r>
            <w:r>
              <w:rPr>
                <w:rFonts w:eastAsiaTheme="minorEastAsia"/>
                <w:noProof/>
              </w:rPr>
              <w:tab/>
            </w:r>
            <w:r w:rsidRPr="00457A14">
              <w:rPr>
                <w:rStyle w:val="Hyperlink"/>
                <w:noProof/>
              </w:rPr>
              <w:t>Thiết k</w:t>
            </w:r>
            <w:r w:rsidRPr="00457A14">
              <w:rPr>
                <w:rStyle w:val="Hyperlink"/>
                <w:noProof/>
              </w:rPr>
              <w:t>ế</w:t>
            </w:r>
            <w:r w:rsidRPr="00457A14">
              <w:rPr>
                <w:rStyle w:val="Hyperlink"/>
                <w:noProof/>
              </w:rPr>
              <w:t xml:space="preserve"> giao diện</w:t>
            </w:r>
            <w:r>
              <w:rPr>
                <w:noProof/>
                <w:webHidden/>
              </w:rPr>
              <w:tab/>
            </w:r>
            <w:r>
              <w:rPr>
                <w:noProof/>
                <w:webHidden/>
              </w:rPr>
              <w:fldChar w:fldCharType="begin"/>
            </w:r>
            <w:r>
              <w:rPr>
                <w:noProof/>
                <w:webHidden/>
              </w:rPr>
              <w:instrText xml:space="preserve"> PAGEREF _Toc513794779 \h </w:instrText>
            </w:r>
            <w:r>
              <w:rPr>
                <w:noProof/>
                <w:webHidden/>
              </w:rPr>
            </w:r>
            <w:r>
              <w:rPr>
                <w:noProof/>
                <w:webHidden/>
              </w:rPr>
              <w:fldChar w:fldCharType="separate"/>
            </w:r>
            <w:r>
              <w:rPr>
                <w:noProof/>
                <w:webHidden/>
              </w:rPr>
              <w:t>26</w:t>
            </w:r>
            <w:r>
              <w:rPr>
                <w:noProof/>
                <w:webHidden/>
              </w:rPr>
              <w:fldChar w:fldCharType="end"/>
            </w:r>
          </w:hyperlink>
        </w:p>
        <w:p w14:paraId="1D4D9CDE" w14:textId="18F238C0" w:rsidR="009D0AD2" w:rsidRDefault="009D0AD2">
          <w:pPr>
            <w:pStyle w:val="TOC2"/>
            <w:tabs>
              <w:tab w:val="left" w:pos="660"/>
              <w:tab w:val="right" w:leader="dot" w:pos="9350"/>
            </w:tabs>
            <w:rPr>
              <w:rFonts w:eastAsiaTheme="minorEastAsia"/>
              <w:noProof/>
            </w:rPr>
          </w:pPr>
          <w:hyperlink w:anchor="_Toc513794780" w:history="1">
            <w:r w:rsidRPr="00457A14">
              <w:rPr>
                <w:rStyle w:val="Hyperlink"/>
                <w:noProof/>
              </w:rPr>
              <w:t>2.</w:t>
            </w:r>
            <w:r>
              <w:rPr>
                <w:rFonts w:eastAsiaTheme="minorEastAsia"/>
                <w:noProof/>
              </w:rPr>
              <w:tab/>
            </w:r>
            <w:r w:rsidRPr="00457A14">
              <w:rPr>
                <w:rStyle w:val="Hyperlink"/>
                <w:noProof/>
              </w:rPr>
              <w:t>Thiết kế xử lý {Danh sách các xử lý &amp; thuật giải}</w:t>
            </w:r>
            <w:r>
              <w:rPr>
                <w:noProof/>
                <w:webHidden/>
              </w:rPr>
              <w:tab/>
            </w:r>
            <w:r>
              <w:rPr>
                <w:noProof/>
                <w:webHidden/>
              </w:rPr>
              <w:fldChar w:fldCharType="begin"/>
            </w:r>
            <w:r>
              <w:rPr>
                <w:noProof/>
                <w:webHidden/>
              </w:rPr>
              <w:instrText xml:space="preserve"> PAGEREF _Toc513794780 \h </w:instrText>
            </w:r>
            <w:r>
              <w:rPr>
                <w:noProof/>
                <w:webHidden/>
              </w:rPr>
            </w:r>
            <w:r>
              <w:rPr>
                <w:noProof/>
                <w:webHidden/>
              </w:rPr>
              <w:fldChar w:fldCharType="separate"/>
            </w:r>
            <w:r>
              <w:rPr>
                <w:noProof/>
                <w:webHidden/>
              </w:rPr>
              <w:t>26</w:t>
            </w:r>
            <w:r>
              <w:rPr>
                <w:noProof/>
                <w:webHidden/>
              </w:rPr>
              <w:fldChar w:fldCharType="end"/>
            </w:r>
          </w:hyperlink>
        </w:p>
        <w:p w14:paraId="4587C252" w14:textId="5F8BDB7D" w:rsidR="009D0AD2" w:rsidRDefault="009D0AD2">
          <w:pPr>
            <w:pStyle w:val="TOC2"/>
            <w:tabs>
              <w:tab w:val="left" w:pos="660"/>
              <w:tab w:val="right" w:leader="dot" w:pos="9350"/>
            </w:tabs>
            <w:rPr>
              <w:rFonts w:eastAsiaTheme="minorEastAsia"/>
              <w:noProof/>
            </w:rPr>
          </w:pPr>
          <w:hyperlink w:anchor="_Toc513794781" w:history="1">
            <w:r w:rsidRPr="00457A14">
              <w:rPr>
                <w:rStyle w:val="Hyperlink"/>
                <w:noProof/>
              </w:rPr>
              <w:t>3.</w:t>
            </w:r>
            <w:r>
              <w:rPr>
                <w:rFonts w:eastAsiaTheme="minorEastAsia"/>
                <w:noProof/>
              </w:rPr>
              <w:tab/>
            </w:r>
            <w:r w:rsidRPr="00457A14">
              <w:rPr>
                <w:rStyle w:val="Hyperlink"/>
                <w:noProof/>
              </w:rPr>
              <w:t>Thiết kế dữ liệu (RD – Relationship Diagram – Mô hình quan hệ)</w:t>
            </w:r>
            <w:r>
              <w:rPr>
                <w:noProof/>
                <w:webHidden/>
              </w:rPr>
              <w:tab/>
            </w:r>
            <w:r>
              <w:rPr>
                <w:noProof/>
                <w:webHidden/>
              </w:rPr>
              <w:fldChar w:fldCharType="begin"/>
            </w:r>
            <w:r>
              <w:rPr>
                <w:noProof/>
                <w:webHidden/>
              </w:rPr>
              <w:instrText xml:space="preserve"> PAGEREF _Toc513794781 \h </w:instrText>
            </w:r>
            <w:r>
              <w:rPr>
                <w:noProof/>
                <w:webHidden/>
              </w:rPr>
            </w:r>
            <w:r>
              <w:rPr>
                <w:noProof/>
                <w:webHidden/>
              </w:rPr>
              <w:fldChar w:fldCharType="separate"/>
            </w:r>
            <w:r>
              <w:rPr>
                <w:noProof/>
                <w:webHidden/>
              </w:rPr>
              <w:t>26</w:t>
            </w:r>
            <w:r>
              <w:rPr>
                <w:noProof/>
                <w:webHidden/>
              </w:rPr>
              <w:fldChar w:fldCharType="end"/>
            </w:r>
          </w:hyperlink>
        </w:p>
        <w:p w14:paraId="04369D2F" w14:textId="0C040DA4" w:rsidR="009D0AD2" w:rsidRDefault="009D0AD2">
          <w:pPr>
            <w:pStyle w:val="TOC2"/>
            <w:tabs>
              <w:tab w:val="left" w:pos="660"/>
              <w:tab w:val="right" w:leader="dot" w:pos="9350"/>
            </w:tabs>
            <w:rPr>
              <w:rFonts w:eastAsiaTheme="minorEastAsia"/>
              <w:noProof/>
            </w:rPr>
          </w:pPr>
          <w:hyperlink w:anchor="_Toc513794782" w:history="1">
            <w:r w:rsidRPr="00457A14">
              <w:rPr>
                <w:rStyle w:val="Hyperlink"/>
                <w:noProof/>
              </w:rPr>
              <w:t>4.</w:t>
            </w:r>
            <w:r>
              <w:rPr>
                <w:rFonts w:eastAsiaTheme="minorEastAsia"/>
                <w:noProof/>
              </w:rPr>
              <w:tab/>
            </w:r>
            <w:r w:rsidRPr="00457A14">
              <w:rPr>
                <w:rStyle w:val="Hyperlink"/>
                <w:noProof/>
              </w:rPr>
              <w:t>Thiết kế kiến trúc</w:t>
            </w:r>
            <w:r>
              <w:rPr>
                <w:noProof/>
                <w:webHidden/>
              </w:rPr>
              <w:tab/>
            </w:r>
            <w:r>
              <w:rPr>
                <w:noProof/>
                <w:webHidden/>
              </w:rPr>
              <w:fldChar w:fldCharType="begin"/>
            </w:r>
            <w:r>
              <w:rPr>
                <w:noProof/>
                <w:webHidden/>
              </w:rPr>
              <w:instrText xml:space="preserve"> PAGEREF _Toc513794782 \h </w:instrText>
            </w:r>
            <w:r>
              <w:rPr>
                <w:noProof/>
                <w:webHidden/>
              </w:rPr>
            </w:r>
            <w:r>
              <w:rPr>
                <w:noProof/>
                <w:webHidden/>
              </w:rPr>
              <w:fldChar w:fldCharType="separate"/>
            </w:r>
            <w:r>
              <w:rPr>
                <w:noProof/>
                <w:webHidden/>
              </w:rPr>
              <w:t>26</w:t>
            </w:r>
            <w:r>
              <w:rPr>
                <w:noProof/>
                <w:webHidden/>
              </w:rPr>
              <w:fldChar w:fldCharType="end"/>
            </w:r>
          </w:hyperlink>
        </w:p>
        <w:p w14:paraId="3E38BBF0" w14:textId="1C697985" w:rsidR="009D0AD2" w:rsidRDefault="009D0AD2">
          <w:pPr>
            <w:pStyle w:val="TOC1"/>
            <w:tabs>
              <w:tab w:val="right" w:leader="dot" w:pos="9350"/>
            </w:tabs>
            <w:rPr>
              <w:noProof/>
            </w:rPr>
          </w:pPr>
          <w:hyperlink w:anchor="_Toc513794783" w:history="1">
            <w:r w:rsidRPr="00457A14">
              <w:rPr>
                <w:rStyle w:val="Hyperlink"/>
                <w:b/>
                <w:noProof/>
              </w:rPr>
              <w:t>Chương 4: Cài đặt</w:t>
            </w:r>
            <w:r>
              <w:rPr>
                <w:noProof/>
                <w:webHidden/>
              </w:rPr>
              <w:tab/>
            </w:r>
            <w:r>
              <w:rPr>
                <w:noProof/>
                <w:webHidden/>
              </w:rPr>
              <w:fldChar w:fldCharType="begin"/>
            </w:r>
            <w:r>
              <w:rPr>
                <w:noProof/>
                <w:webHidden/>
              </w:rPr>
              <w:instrText xml:space="preserve"> PAGEREF _Toc513794783 \h </w:instrText>
            </w:r>
            <w:r>
              <w:rPr>
                <w:noProof/>
                <w:webHidden/>
              </w:rPr>
            </w:r>
            <w:r>
              <w:rPr>
                <w:noProof/>
                <w:webHidden/>
              </w:rPr>
              <w:fldChar w:fldCharType="separate"/>
            </w:r>
            <w:r>
              <w:rPr>
                <w:noProof/>
                <w:webHidden/>
              </w:rPr>
              <w:t>27</w:t>
            </w:r>
            <w:r>
              <w:rPr>
                <w:noProof/>
                <w:webHidden/>
              </w:rPr>
              <w:fldChar w:fldCharType="end"/>
            </w:r>
          </w:hyperlink>
        </w:p>
        <w:p w14:paraId="218EB1F1" w14:textId="4A8A753A" w:rsidR="009D0AD2" w:rsidRDefault="009D0AD2">
          <w:pPr>
            <w:pStyle w:val="TOC2"/>
            <w:tabs>
              <w:tab w:val="left" w:pos="660"/>
              <w:tab w:val="right" w:leader="dot" w:pos="9350"/>
            </w:tabs>
            <w:rPr>
              <w:rFonts w:eastAsiaTheme="minorEastAsia"/>
              <w:noProof/>
            </w:rPr>
          </w:pPr>
          <w:hyperlink w:anchor="_Toc513794784" w:history="1">
            <w:r w:rsidRPr="00457A14">
              <w:rPr>
                <w:rStyle w:val="Hyperlink"/>
                <w:noProof/>
              </w:rPr>
              <w:t>1.</w:t>
            </w:r>
            <w:r>
              <w:rPr>
                <w:rFonts w:eastAsiaTheme="minorEastAsia"/>
                <w:noProof/>
              </w:rPr>
              <w:tab/>
            </w:r>
            <w:r w:rsidRPr="00457A14">
              <w:rPr>
                <w:rStyle w:val="Hyperlink"/>
                <w:noProof/>
              </w:rPr>
              <w:t>Công nghệ sử dụng</w:t>
            </w:r>
            <w:r>
              <w:rPr>
                <w:noProof/>
                <w:webHidden/>
              </w:rPr>
              <w:tab/>
            </w:r>
            <w:r>
              <w:rPr>
                <w:noProof/>
                <w:webHidden/>
              </w:rPr>
              <w:fldChar w:fldCharType="begin"/>
            </w:r>
            <w:r>
              <w:rPr>
                <w:noProof/>
                <w:webHidden/>
              </w:rPr>
              <w:instrText xml:space="preserve"> PAGEREF _Toc513794784 \h </w:instrText>
            </w:r>
            <w:r>
              <w:rPr>
                <w:noProof/>
                <w:webHidden/>
              </w:rPr>
            </w:r>
            <w:r>
              <w:rPr>
                <w:noProof/>
                <w:webHidden/>
              </w:rPr>
              <w:fldChar w:fldCharType="separate"/>
            </w:r>
            <w:r>
              <w:rPr>
                <w:noProof/>
                <w:webHidden/>
              </w:rPr>
              <w:t>27</w:t>
            </w:r>
            <w:r>
              <w:rPr>
                <w:noProof/>
                <w:webHidden/>
              </w:rPr>
              <w:fldChar w:fldCharType="end"/>
            </w:r>
          </w:hyperlink>
        </w:p>
        <w:p w14:paraId="7A4D3686" w14:textId="1421448F" w:rsidR="009D0AD2" w:rsidRDefault="009D0AD2">
          <w:pPr>
            <w:pStyle w:val="TOC2"/>
            <w:tabs>
              <w:tab w:val="left" w:pos="660"/>
              <w:tab w:val="right" w:leader="dot" w:pos="9350"/>
            </w:tabs>
            <w:rPr>
              <w:rFonts w:eastAsiaTheme="minorEastAsia"/>
              <w:noProof/>
            </w:rPr>
          </w:pPr>
          <w:hyperlink w:anchor="_Toc513794785" w:history="1">
            <w:r w:rsidRPr="00457A14">
              <w:rPr>
                <w:rStyle w:val="Hyperlink"/>
                <w:noProof/>
              </w:rPr>
              <w:t>2.</w:t>
            </w:r>
            <w:r>
              <w:rPr>
                <w:rFonts w:eastAsiaTheme="minorEastAsia"/>
                <w:noProof/>
              </w:rPr>
              <w:tab/>
            </w:r>
            <w:r w:rsidRPr="00457A14">
              <w:rPr>
                <w:rStyle w:val="Hyperlink"/>
                <w:noProof/>
              </w:rPr>
              <w:t>Vấn đề khi cài đặt</w:t>
            </w:r>
            <w:r>
              <w:rPr>
                <w:noProof/>
                <w:webHidden/>
              </w:rPr>
              <w:tab/>
            </w:r>
            <w:r>
              <w:rPr>
                <w:noProof/>
                <w:webHidden/>
              </w:rPr>
              <w:fldChar w:fldCharType="begin"/>
            </w:r>
            <w:r>
              <w:rPr>
                <w:noProof/>
                <w:webHidden/>
              </w:rPr>
              <w:instrText xml:space="preserve"> PAGEREF _Toc513794785 \h </w:instrText>
            </w:r>
            <w:r>
              <w:rPr>
                <w:noProof/>
                <w:webHidden/>
              </w:rPr>
            </w:r>
            <w:r>
              <w:rPr>
                <w:noProof/>
                <w:webHidden/>
              </w:rPr>
              <w:fldChar w:fldCharType="separate"/>
            </w:r>
            <w:r>
              <w:rPr>
                <w:noProof/>
                <w:webHidden/>
              </w:rPr>
              <w:t>27</w:t>
            </w:r>
            <w:r>
              <w:rPr>
                <w:noProof/>
                <w:webHidden/>
              </w:rPr>
              <w:fldChar w:fldCharType="end"/>
            </w:r>
          </w:hyperlink>
        </w:p>
        <w:p w14:paraId="7F31B9EC" w14:textId="49BE992F" w:rsidR="009D0AD2" w:rsidRDefault="009D0AD2">
          <w:pPr>
            <w:pStyle w:val="TOC2"/>
            <w:tabs>
              <w:tab w:val="left" w:pos="660"/>
              <w:tab w:val="right" w:leader="dot" w:pos="9350"/>
            </w:tabs>
            <w:rPr>
              <w:rFonts w:eastAsiaTheme="minorEastAsia"/>
              <w:noProof/>
            </w:rPr>
          </w:pPr>
          <w:hyperlink w:anchor="_Toc513794786" w:history="1">
            <w:r w:rsidRPr="00457A14">
              <w:rPr>
                <w:rStyle w:val="Hyperlink"/>
                <w:noProof/>
              </w:rPr>
              <w:t>3.</w:t>
            </w:r>
            <w:r>
              <w:rPr>
                <w:rFonts w:eastAsiaTheme="minorEastAsia"/>
                <w:noProof/>
              </w:rPr>
              <w:tab/>
            </w:r>
            <w:r w:rsidRPr="00457A14">
              <w:rPr>
                <w:rStyle w:val="Hyperlink"/>
                <w:noProof/>
              </w:rPr>
              <w:t>Mô tả giải pháp &amp; kỹ thuật</w:t>
            </w:r>
            <w:r>
              <w:rPr>
                <w:noProof/>
                <w:webHidden/>
              </w:rPr>
              <w:tab/>
            </w:r>
            <w:r>
              <w:rPr>
                <w:noProof/>
                <w:webHidden/>
              </w:rPr>
              <w:fldChar w:fldCharType="begin"/>
            </w:r>
            <w:r>
              <w:rPr>
                <w:noProof/>
                <w:webHidden/>
              </w:rPr>
              <w:instrText xml:space="preserve"> PAGEREF _Toc513794786 \h </w:instrText>
            </w:r>
            <w:r>
              <w:rPr>
                <w:noProof/>
                <w:webHidden/>
              </w:rPr>
            </w:r>
            <w:r>
              <w:rPr>
                <w:noProof/>
                <w:webHidden/>
              </w:rPr>
              <w:fldChar w:fldCharType="separate"/>
            </w:r>
            <w:r>
              <w:rPr>
                <w:noProof/>
                <w:webHidden/>
              </w:rPr>
              <w:t>27</w:t>
            </w:r>
            <w:r>
              <w:rPr>
                <w:noProof/>
                <w:webHidden/>
              </w:rPr>
              <w:fldChar w:fldCharType="end"/>
            </w:r>
          </w:hyperlink>
        </w:p>
        <w:p w14:paraId="31B68DB1" w14:textId="47786F64" w:rsidR="009D0AD2" w:rsidRDefault="009D0AD2">
          <w:pPr>
            <w:pStyle w:val="TOC1"/>
            <w:tabs>
              <w:tab w:val="right" w:leader="dot" w:pos="9350"/>
            </w:tabs>
            <w:rPr>
              <w:noProof/>
            </w:rPr>
          </w:pPr>
          <w:hyperlink w:anchor="_Toc513794787" w:history="1">
            <w:r w:rsidRPr="00457A14">
              <w:rPr>
                <w:rStyle w:val="Hyperlink"/>
                <w:b/>
                <w:noProof/>
              </w:rPr>
              <w:t>Chương 5: Kiểm thử</w:t>
            </w:r>
            <w:r>
              <w:rPr>
                <w:noProof/>
                <w:webHidden/>
              </w:rPr>
              <w:tab/>
            </w:r>
            <w:r>
              <w:rPr>
                <w:noProof/>
                <w:webHidden/>
              </w:rPr>
              <w:fldChar w:fldCharType="begin"/>
            </w:r>
            <w:r>
              <w:rPr>
                <w:noProof/>
                <w:webHidden/>
              </w:rPr>
              <w:instrText xml:space="preserve"> PAGEREF _Toc513794787 \h </w:instrText>
            </w:r>
            <w:r>
              <w:rPr>
                <w:noProof/>
                <w:webHidden/>
              </w:rPr>
            </w:r>
            <w:r>
              <w:rPr>
                <w:noProof/>
                <w:webHidden/>
              </w:rPr>
              <w:fldChar w:fldCharType="separate"/>
            </w:r>
            <w:r>
              <w:rPr>
                <w:noProof/>
                <w:webHidden/>
              </w:rPr>
              <w:t>27</w:t>
            </w:r>
            <w:r>
              <w:rPr>
                <w:noProof/>
                <w:webHidden/>
              </w:rPr>
              <w:fldChar w:fldCharType="end"/>
            </w:r>
          </w:hyperlink>
        </w:p>
        <w:p w14:paraId="43669BFD" w14:textId="1C394173" w:rsidR="009D0AD2" w:rsidRDefault="009D0AD2">
          <w:pPr>
            <w:pStyle w:val="TOC1"/>
            <w:tabs>
              <w:tab w:val="right" w:leader="dot" w:pos="9350"/>
            </w:tabs>
            <w:rPr>
              <w:noProof/>
            </w:rPr>
          </w:pPr>
          <w:hyperlink w:anchor="_Toc513794788" w:history="1">
            <w:r w:rsidRPr="00457A14">
              <w:rPr>
                <w:rStyle w:val="Hyperlink"/>
                <w:b/>
                <w:noProof/>
              </w:rPr>
              <w:t>Chương 6: Kết luận</w:t>
            </w:r>
            <w:r>
              <w:rPr>
                <w:noProof/>
                <w:webHidden/>
              </w:rPr>
              <w:tab/>
            </w:r>
            <w:r>
              <w:rPr>
                <w:noProof/>
                <w:webHidden/>
              </w:rPr>
              <w:fldChar w:fldCharType="begin"/>
            </w:r>
            <w:r>
              <w:rPr>
                <w:noProof/>
                <w:webHidden/>
              </w:rPr>
              <w:instrText xml:space="preserve"> PAGEREF _Toc513794788 \h </w:instrText>
            </w:r>
            <w:r>
              <w:rPr>
                <w:noProof/>
                <w:webHidden/>
              </w:rPr>
            </w:r>
            <w:r>
              <w:rPr>
                <w:noProof/>
                <w:webHidden/>
              </w:rPr>
              <w:fldChar w:fldCharType="separate"/>
            </w:r>
            <w:r>
              <w:rPr>
                <w:noProof/>
                <w:webHidden/>
              </w:rPr>
              <w:t>27</w:t>
            </w:r>
            <w:r>
              <w:rPr>
                <w:noProof/>
                <w:webHidden/>
              </w:rPr>
              <w:fldChar w:fldCharType="end"/>
            </w:r>
          </w:hyperlink>
        </w:p>
        <w:p w14:paraId="527B06D6" w14:textId="096EEF49" w:rsidR="009D0AD2" w:rsidRDefault="009D0AD2">
          <w:pPr>
            <w:pStyle w:val="TOC1"/>
            <w:tabs>
              <w:tab w:val="right" w:leader="dot" w:pos="9350"/>
            </w:tabs>
            <w:rPr>
              <w:noProof/>
            </w:rPr>
          </w:pPr>
          <w:hyperlink w:anchor="_Toc513794789" w:history="1">
            <w:r w:rsidRPr="00457A14">
              <w:rPr>
                <w:rStyle w:val="Hyperlink"/>
                <w:b/>
                <w:noProof/>
              </w:rPr>
              <w:t>Tài liệu tham khảo</w:t>
            </w:r>
            <w:r>
              <w:rPr>
                <w:noProof/>
                <w:webHidden/>
              </w:rPr>
              <w:tab/>
            </w:r>
            <w:r>
              <w:rPr>
                <w:noProof/>
                <w:webHidden/>
              </w:rPr>
              <w:fldChar w:fldCharType="begin"/>
            </w:r>
            <w:r>
              <w:rPr>
                <w:noProof/>
                <w:webHidden/>
              </w:rPr>
              <w:instrText xml:space="preserve"> PAGEREF _Toc513794789 \h </w:instrText>
            </w:r>
            <w:r>
              <w:rPr>
                <w:noProof/>
                <w:webHidden/>
              </w:rPr>
            </w:r>
            <w:r>
              <w:rPr>
                <w:noProof/>
                <w:webHidden/>
              </w:rPr>
              <w:fldChar w:fldCharType="separate"/>
            </w:r>
            <w:r>
              <w:rPr>
                <w:noProof/>
                <w:webHidden/>
              </w:rPr>
              <w:t>27</w:t>
            </w:r>
            <w:r>
              <w:rPr>
                <w:noProof/>
                <w:webHidden/>
              </w:rPr>
              <w:fldChar w:fldCharType="end"/>
            </w:r>
          </w:hyperlink>
        </w:p>
        <w:p w14:paraId="2836B99B" w14:textId="7FDE714C" w:rsidR="009D0AD2" w:rsidRDefault="009D0AD2">
          <w:r>
            <w:rPr>
              <w:b/>
              <w:bCs/>
              <w:noProof/>
            </w:rPr>
            <w:fldChar w:fldCharType="end"/>
          </w:r>
        </w:p>
      </w:sdtContent>
    </w:sdt>
    <w:p w14:paraId="016E6CAB" w14:textId="5ABE59CB" w:rsidR="001E6A57" w:rsidRDefault="001E6A57" w:rsidP="001E6A57">
      <w:pPr>
        <w:pStyle w:val="Heading2"/>
        <w:rPr>
          <w:rFonts w:ascii="Arial" w:hAnsi="Arial" w:cs="Arial"/>
          <w:sz w:val="40"/>
        </w:rPr>
      </w:pPr>
    </w:p>
    <w:p w14:paraId="607AA1A5" w14:textId="77777777" w:rsidR="001E6A57" w:rsidRDefault="001E6A57">
      <w:pPr>
        <w:rPr>
          <w:rFonts w:ascii="Arial" w:hAnsi="Arial" w:cs="Arial"/>
          <w:sz w:val="40"/>
        </w:rPr>
      </w:pPr>
    </w:p>
    <w:p w14:paraId="248CE31B" w14:textId="77777777" w:rsidR="007E56BA" w:rsidRPr="00627383" w:rsidRDefault="007E56BA" w:rsidP="007E56BA">
      <w:pPr>
        <w:jc w:val="center"/>
        <w:rPr>
          <w:rFonts w:ascii="Arial" w:hAnsi="Arial" w:cs="Arial"/>
          <w:sz w:val="40"/>
          <w:rPrChange w:id="2" w:author="LÊ VĂN PA" w:date="2018-03-12T21:02:00Z">
            <w:rPr>
              <w:sz w:val="40"/>
            </w:rPr>
          </w:rPrChange>
        </w:rPr>
      </w:pPr>
    </w:p>
    <w:p w14:paraId="1CCD2EF5" w14:textId="0166ADC3" w:rsidR="00704AD5" w:rsidRPr="00A61FE8" w:rsidRDefault="008854BF" w:rsidP="001E6A57">
      <w:pPr>
        <w:pStyle w:val="Heading2"/>
        <w:rPr>
          <w:b/>
          <w:rPrChange w:id="3" w:author="Hoan Ng" w:date="2017-03-20T22:07:00Z">
            <w:rPr/>
          </w:rPrChange>
        </w:rPr>
        <w:pPrChange w:id="4" w:author="Kai Pa" w:date="2018-05-11T09:25:00Z">
          <w:pPr/>
        </w:pPrChange>
      </w:pPr>
      <w:bookmarkStart w:id="5" w:name="_Toc513794769"/>
      <w:ins w:id="6" w:author="Hoan Ng" w:date="2017-03-20T21:30:00Z">
        <w:r>
          <w:rPr>
            <w:b/>
          </w:rPr>
          <w:t>Phân công công việc &amp; tiến độ</w:t>
        </w:r>
      </w:ins>
      <w:bookmarkEnd w:id="5"/>
      <w:ins w:id="7" w:author="Hoan Ng" w:date="2017-03-20T22:03:00Z">
        <w:r w:rsidR="00704AD5">
          <w:fldChar w:fldCharType="begin"/>
        </w:r>
        <w:r w:rsidR="00704AD5">
          <w:instrText xml:space="preserve"> LINK Excel.Sheet.12 "Book1" "Sheet1!R3C3:R41C8" \a \f 4 \h </w:instrText>
        </w:r>
        <w:r w:rsidR="00704AD5">
          <w:fldChar w:fldCharType="separate"/>
        </w:r>
      </w:ins>
    </w:p>
    <w:p w14:paraId="08ED6E8A" w14:textId="77777777" w:rsidR="005F3BAC" w:rsidRPr="007E56BA" w:rsidRDefault="00704AD5" w:rsidP="001E6A57">
      <w:pPr>
        <w:pStyle w:val="Heading2"/>
        <w:rPr>
          <w:ins w:id="8" w:author="Hoan Ng" w:date="2017-03-20T22:18:00Z"/>
          <w:b/>
        </w:rPr>
        <w:pPrChange w:id="9" w:author="Kai Pa" w:date="2018-05-11T09:25:00Z">
          <w:pPr/>
        </w:pPrChange>
      </w:pPr>
      <w:ins w:id="10" w:author="Hoan Ng" w:date="2017-03-20T22:03:00Z">
        <w:r>
          <w:rPr>
            <w:b/>
          </w:rPr>
          <w:fldChar w:fldCharType="end"/>
        </w:r>
      </w:ins>
    </w:p>
    <w:tbl>
      <w:tblPr>
        <w:tblStyle w:val="TableGrid"/>
        <w:tblW w:w="0" w:type="auto"/>
        <w:tblLook w:val="04A0" w:firstRow="1" w:lastRow="0" w:firstColumn="1" w:lastColumn="0" w:noHBand="0" w:noVBand="1"/>
      </w:tblPr>
      <w:tblGrid>
        <w:gridCol w:w="985"/>
        <w:gridCol w:w="4702"/>
        <w:gridCol w:w="1027"/>
        <w:gridCol w:w="868"/>
        <w:gridCol w:w="978"/>
        <w:gridCol w:w="790"/>
        <w:tblGridChange w:id="11">
          <w:tblGrid>
            <w:gridCol w:w="985"/>
            <w:gridCol w:w="2746"/>
            <w:gridCol w:w="1956"/>
            <w:gridCol w:w="1027"/>
            <w:gridCol w:w="868"/>
            <w:gridCol w:w="978"/>
            <w:gridCol w:w="790"/>
          </w:tblGrid>
        </w:tblGridChange>
      </w:tblGrid>
      <w:tr w:rsidR="005F3BAC" w:rsidRPr="005F3BAC" w14:paraId="33F95CA8" w14:textId="77777777" w:rsidTr="005F3BAC">
        <w:trPr>
          <w:trHeight w:val="600"/>
          <w:ins w:id="12" w:author="Hoan Ng" w:date="2017-03-20T22:18:00Z"/>
        </w:trPr>
        <w:tc>
          <w:tcPr>
            <w:tcW w:w="985" w:type="dxa"/>
            <w:hideMark/>
          </w:tcPr>
          <w:p w14:paraId="17B66A32" w14:textId="77777777" w:rsidR="005F3BAC" w:rsidRPr="005F3BAC" w:rsidRDefault="005F3BAC" w:rsidP="005F3BAC">
            <w:pPr>
              <w:rPr>
                <w:ins w:id="13" w:author="Hoan Ng" w:date="2017-03-20T22:18:00Z"/>
                <w:b/>
              </w:rPr>
            </w:pPr>
            <w:ins w:id="14" w:author="Hoan Ng" w:date="2017-03-20T22:18:00Z">
              <w:r w:rsidRPr="005F3BAC">
                <w:rPr>
                  <w:b/>
                </w:rPr>
                <w:t>No.</w:t>
              </w:r>
            </w:ins>
          </w:p>
        </w:tc>
        <w:tc>
          <w:tcPr>
            <w:tcW w:w="4702" w:type="dxa"/>
            <w:hideMark/>
          </w:tcPr>
          <w:p w14:paraId="4C14AD45" w14:textId="77777777" w:rsidR="005F3BAC" w:rsidRPr="005F3BAC" w:rsidRDefault="005F3BAC" w:rsidP="005F3BAC">
            <w:pPr>
              <w:rPr>
                <w:ins w:id="15" w:author="Hoan Ng" w:date="2017-03-20T22:18:00Z"/>
                <w:b/>
              </w:rPr>
            </w:pPr>
            <w:ins w:id="16" w:author="Hoan Ng" w:date="2017-03-20T22:18:00Z">
              <w:r w:rsidRPr="005F3BAC">
                <w:rPr>
                  <w:b/>
                </w:rPr>
                <w:t>Công việc</w:t>
              </w:r>
            </w:ins>
          </w:p>
        </w:tc>
        <w:tc>
          <w:tcPr>
            <w:tcW w:w="1027" w:type="dxa"/>
            <w:hideMark/>
          </w:tcPr>
          <w:p w14:paraId="5048173E" w14:textId="77777777" w:rsidR="005F3BAC" w:rsidRPr="005F3BAC" w:rsidRDefault="005F3BAC" w:rsidP="005F3BAC">
            <w:pPr>
              <w:rPr>
                <w:ins w:id="17" w:author="Hoan Ng" w:date="2017-03-20T22:18:00Z"/>
                <w:b/>
              </w:rPr>
            </w:pPr>
            <w:ins w:id="18" w:author="Hoan Ng" w:date="2017-03-20T22:18:00Z">
              <w:r w:rsidRPr="005F3BAC">
                <w:rPr>
                  <w:b/>
                </w:rPr>
                <w:t xml:space="preserve"> Duration (days)</w:t>
              </w:r>
            </w:ins>
          </w:p>
        </w:tc>
        <w:tc>
          <w:tcPr>
            <w:tcW w:w="868" w:type="dxa"/>
            <w:hideMark/>
          </w:tcPr>
          <w:p w14:paraId="78B083EE" w14:textId="77777777" w:rsidR="005F3BAC" w:rsidRPr="005F3BAC" w:rsidRDefault="005F3BAC" w:rsidP="005F3BAC">
            <w:pPr>
              <w:rPr>
                <w:ins w:id="19" w:author="Hoan Ng" w:date="2017-03-20T22:18:00Z"/>
                <w:b/>
              </w:rPr>
            </w:pPr>
            <w:ins w:id="20" w:author="Hoan Ng" w:date="2017-03-20T22:18:00Z">
              <w:r w:rsidRPr="005F3BAC">
                <w:rPr>
                  <w:b/>
                </w:rPr>
                <w:t>Assign To</w:t>
              </w:r>
            </w:ins>
          </w:p>
        </w:tc>
        <w:tc>
          <w:tcPr>
            <w:tcW w:w="978" w:type="dxa"/>
            <w:hideMark/>
          </w:tcPr>
          <w:p w14:paraId="26C23C92" w14:textId="77777777" w:rsidR="005F3BAC" w:rsidRPr="005F3BAC" w:rsidRDefault="005F3BAC" w:rsidP="005F3BAC">
            <w:pPr>
              <w:rPr>
                <w:ins w:id="21" w:author="Hoan Ng" w:date="2017-03-20T22:18:00Z"/>
                <w:b/>
              </w:rPr>
            </w:pPr>
            <w:ins w:id="22" w:author="Hoan Ng" w:date="2017-03-20T22:18:00Z">
              <w:r w:rsidRPr="005F3BAC">
                <w:rPr>
                  <w:b/>
                </w:rPr>
                <w:t>% Finished</w:t>
              </w:r>
            </w:ins>
          </w:p>
        </w:tc>
        <w:tc>
          <w:tcPr>
            <w:tcW w:w="790" w:type="dxa"/>
            <w:hideMark/>
          </w:tcPr>
          <w:p w14:paraId="049A714D" w14:textId="77777777" w:rsidR="005F3BAC" w:rsidRPr="005F3BAC" w:rsidRDefault="005F3BAC" w:rsidP="005F3BAC">
            <w:pPr>
              <w:rPr>
                <w:ins w:id="23" w:author="Hoan Ng" w:date="2017-03-20T22:18:00Z"/>
                <w:b/>
              </w:rPr>
            </w:pPr>
            <w:ins w:id="24" w:author="Hoan Ng" w:date="2017-03-20T22:18:00Z">
              <w:r w:rsidRPr="005F3BAC">
                <w:rPr>
                  <w:b/>
                </w:rPr>
                <w:t>Note</w:t>
              </w:r>
            </w:ins>
          </w:p>
        </w:tc>
      </w:tr>
      <w:tr w:rsidR="005F3BAC" w:rsidRPr="005F3BAC" w14:paraId="4589C4BD" w14:textId="77777777" w:rsidTr="005F3BAC">
        <w:trPr>
          <w:trHeight w:val="300"/>
          <w:ins w:id="25" w:author="Hoan Ng" w:date="2017-03-20T22:18:00Z"/>
        </w:trPr>
        <w:tc>
          <w:tcPr>
            <w:tcW w:w="985" w:type="dxa"/>
            <w:hideMark/>
          </w:tcPr>
          <w:p w14:paraId="00647007" w14:textId="77777777" w:rsidR="005F3BAC" w:rsidRPr="005F3BAC" w:rsidRDefault="005F3BAC">
            <w:pPr>
              <w:rPr>
                <w:ins w:id="26" w:author="Hoan Ng" w:date="2017-03-20T22:18:00Z"/>
                <w:b/>
              </w:rPr>
            </w:pPr>
            <w:ins w:id="27" w:author="Hoan Ng" w:date="2017-03-20T22:18:00Z">
              <w:r w:rsidRPr="005F3BAC">
                <w:rPr>
                  <w:b/>
                </w:rPr>
                <w:t> </w:t>
              </w:r>
            </w:ins>
          </w:p>
        </w:tc>
        <w:tc>
          <w:tcPr>
            <w:tcW w:w="4702" w:type="dxa"/>
            <w:hideMark/>
          </w:tcPr>
          <w:p w14:paraId="282A6B9A" w14:textId="77777777" w:rsidR="005F3BAC" w:rsidRPr="005F3BAC" w:rsidRDefault="005F3BAC">
            <w:pPr>
              <w:rPr>
                <w:ins w:id="28" w:author="Hoan Ng" w:date="2017-03-20T22:18:00Z"/>
                <w:b/>
              </w:rPr>
            </w:pPr>
            <w:ins w:id="29" w:author="Hoan Ng" w:date="2017-03-20T22:18:00Z">
              <w:r w:rsidRPr="005F3BAC">
                <w:rPr>
                  <w:b/>
                </w:rPr>
                <w:t>Tìm hiểu sở bộ &amp; đăng ký đồ án</w:t>
              </w:r>
            </w:ins>
          </w:p>
        </w:tc>
        <w:tc>
          <w:tcPr>
            <w:tcW w:w="1027" w:type="dxa"/>
            <w:hideMark/>
          </w:tcPr>
          <w:p w14:paraId="7E6EA91E" w14:textId="0D3CE08B" w:rsidR="005F3BAC" w:rsidRPr="005F3BAC" w:rsidRDefault="005F3BAC">
            <w:pPr>
              <w:rPr>
                <w:ins w:id="30" w:author="Hoan Ng" w:date="2017-03-20T22:18:00Z"/>
                <w:b/>
              </w:rPr>
            </w:pPr>
            <w:ins w:id="31" w:author="Hoan Ng" w:date="2017-03-20T22:18:00Z">
              <w:r w:rsidRPr="005F3BAC">
                <w:rPr>
                  <w:b/>
                </w:rPr>
                <w:t> </w:t>
              </w:r>
            </w:ins>
            <w:ins w:id="32" w:author="LÊ VĂN PA" w:date="2018-03-13T08:24:00Z">
              <w:r w:rsidR="0068408A">
                <w:rPr>
                  <w:b/>
                </w:rPr>
                <w:t>1</w:t>
              </w:r>
            </w:ins>
          </w:p>
        </w:tc>
        <w:tc>
          <w:tcPr>
            <w:tcW w:w="868" w:type="dxa"/>
            <w:hideMark/>
          </w:tcPr>
          <w:p w14:paraId="765AD8A2" w14:textId="47BDD0EF" w:rsidR="005F3BAC" w:rsidRPr="005F3BAC" w:rsidRDefault="005F3BAC">
            <w:pPr>
              <w:rPr>
                <w:ins w:id="33" w:author="Hoan Ng" w:date="2017-03-20T22:18:00Z"/>
                <w:b/>
              </w:rPr>
            </w:pPr>
            <w:ins w:id="34" w:author="Hoan Ng" w:date="2017-03-20T22:18:00Z">
              <w:r w:rsidRPr="005F3BAC">
                <w:rPr>
                  <w:b/>
                </w:rPr>
                <w:t> </w:t>
              </w:r>
            </w:ins>
            <w:ins w:id="35" w:author="LÊ VĂN PA" w:date="2018-03-13T08:24:00Z">
              <w:r w:rsidR="0068408A">
                <w:rPr>
                  <w:b/>
                </w:rPr>
                <w:t>Thanh</w:t>
              </w:r>
            </w:ins>
          </w:p>
        </w:tc>
        <w:tc>
          <w:tcPr>
            <w:tcW w:w="978" w:type="dxa"/>
            <w:hideMark/>
          </w:tcPr>
          <w:p w14:paraId="1635BF0F" w14:textId="77777777" w:rsidR="005F3BAC" w:rsidRPr="005F3BAC" w:rsidRDefault="005F3BAC">
            <w:pPr>
              <w:rPr>
                <w:ins w:id="36" w:author="Hoan Ng" w:date="2017-03-20T22:18:00Z"/>
                <w:b/>
              </w:rPr>
            </w:pPr>
            <w:ins w:id="37" w:author="Hoan Ng" w:date="2017-03-20T22:18:00Z">
              <w:r w:rsidRPr="005F3BAC">
                <w:rPr>
                  <w:b/>
                </w:rPr>
                <w:t> </w:t>
              </w:r>
            </w:ins>
          </w:p>
        </w:tc>
        <w:tc>
          <w:tcPr>
            <w:tcW w:w="790" w:type="dxa"/>
            <w:hideMark/>
          </w:tcPr>
          <w:p w14:paraId="26EF4DD6" w14:textId="77777777" w:rsidR="005F3BAC" w:rsidRPr="005F3BAC" w:rsidRDefault="005F3BAC">
            <w:pPr>
              <w:rPr>
                <w:ins w:id="38" w:author="Hoan Ng" w:date="2017-03-20T22:18:00Z"/>
                <w:b/>
              </w:rPr>
            </w:pPr>
            <w:ins w:id="39" w:author="Hoan Ng" w:date="2017-03-20T22:18:00Z">
              <w:r w:rsidRPr="005F3BAC">
                <w:rPr>
                  <w:b/>
                </w:rPr>
                <w:t> </w:t>
              </w:r>
            </w:ins>
          </w:p>
        </w:tc>
      </w:tr>
      <w:tr w:rsidR="005F3BAC" w:rsidRPr="005F3BAC" w14:paraId="2643D450" w14:textId="77777777" w:rsidTr="005F3BAC">
        <w:tblPrEx>
          <w:tblW w:w="0" w:type="auto"/>
          <w:tblPrExChange w:id="40" w:author="Hoan Ng" w:date="2017-03-20T22:19:00Z">
            <w:tblPrEx>
              <w:tblW w:w="0" w:type="auto"/>
            </w:tblPrEx>
          </w:tblPrExChange>
        </w:tblPrEx>
        <w:trPr>
          <w:trHeight w:val="300"/>
          <w:ins w:id="41" w:author="Hoan Ng" w:date="2017-03-20T22:18:00Z"/>
          <w:trPrChange w:id="42" w:author="Hoan Ng" w:date="2017-03-20T22:19:00Z">
            <w:trPr>
              <w:trHeight w:val="300"/>
            </w:trPr>
          </w:trPrChange>
        </w:trPr>
        <w:tc>
          <w:tcPr>
            <w:tcW w:w="985" w:type="dxa"/>
            <w:hideMark/>
            <w:tcPrChange w:id="43" w:author="Hoan Ng" w:date="2017-03-20T22:19:00Z">
              <w:tcPr>
                <w:tcW w:w="8140" w:type="dxa"/>
                <w:gridSpan w:val="2"/>
                <w:hideMark/>
              </w:tcPr>
            </w:tcPrChange>
          </w:tcPr>
          <w:p w14:paraId="514D50C3" w14:textId="77777777" w:rsidR="005F3BAC" w:rsidRPr="005F3BAC" w:rsidRDefault="005F3BAC">
            <w:pPr>
              <w:rPr>
                <w:ins w:id="44" w:author="Hoan Ng" w:date="2017-03-20T22:18:00Z"/>
                <w:b/>
              </w:rPr>
            </w:pPr>
            <w:ins w:id="45" w:author="Hoan Ng" w:date="2017-03-20T22:18:00Z">
              <w:r w:rsidRPr="005F3BAC">
                <w:rPr>
                  <w:b/>
                </w:rPr>
                <w:lastRenderedPageBreak/>
                <w:t> </w:t>
              </w:r>
            </w:ins>
          </w:p>
        </w:tc>
        <w:tc>
          <w:tcPr>
            <w:tcW w:w="4702" w:type="dxa"/>
            <w:hideMark/>
            <w:tcPrChange w:id="46" w:author="Hoan Ng" w:date="2017-03-20T22:19:00Z">
              <w:tcPr>
                <w:tcW w:w="3340" w:type="dxa"/>
                <w:hideMark/>
              </w:tcPr>
            </w:tcPrChange>
          </w:tcPr>
          <w:p w14:paraId="1E203B55" w14:textId="77777777" w:rsidR="005F3BAC" w:rsidRPr="005F3BAC" w:rsidRDefault="005F3BAC">
            <w:pPr>
              <w:rPr>
                <w:ins w:id="47" w:author="Hoan Ng" w:date="2017-03-20T22:18:00Z"/>
                <w:b/>
              </w:rPr>
            </w:pPr>
            <w:ins w:id="48" w:author="Hoan Ng" w:date="2017-03-20T22:18:00Z">
              <w:r w:rsidRPr="005F3BAC">
                <w:rPr>
                  <w:b/>
                </w:rPr>
                <w:t>Tìm hiểu công nghệ liên quan</w:t>
              </w:r>
            </w:ins>
          </w:p>
        </w:tc>
        <w:tc>
          <w:tcPr>
            <w:tcW w:w="1027" w:type="dxa"/>
            <w:hideMark/>
            <w:tcPrChange w:id="49" w:author="Hoan Ng" w:date="2017-03-20T22:19:00Z">
              <w:tcPr>
                <w:tcW w:w="960" w:type="dxa"/>
                <w:hideMark/>
              </w:tcPr>
            </w:tcPrChange>
          </w:tcPr>
          <w:p w14:paraId="5590F455" w14:textId="737EE9EB" w:rsidR="005F3BAC" w:rsidRPr="005F3BAC" w:rsidRDefault="005F3BAC">
            <w:pPr>
              <w:rPr>
                <w:ins w:id="50" w:author="Hoan Ng" w:date="2017-03-20T22:18:00Z"/>
                <w:b/>
              </w:rPr>
            </w:pPr>
            <w:ins w:id="51" w:author="Hoan Ng" w:date="2017-03-20T22:18:00Z">
              <w:r w:rsidRPr="005F3BAC">
                <w:rPr>
                  <w:b/>
                </w:rPr>
                <w:t> </w:t>
              </w:r>
            </w:ins>
            <w:ins w:id="52" w:author="LÊ VĂN PA" w:date="2018-03-13T08:24:00Z">
              <w:r w:rsidR="0068408A">
                <w:rPr>
                  <w:b/>
                </w:rPr>
                <w:t>7</w:t>
              </w:r>
            </w:ins>
          </w:p>
        </w:tc>
        <w:tc>
          <w:tcPr>
            <w:tcW w:w="868" w:type="dxa"/>
            <w:hideMark/>
            <w:tcPrChange w:id="53" w:author="Hoan Ng" w:date="2017-03-20T22:19:00Z">
              <w:tcPr>
                <w:tcW w:w="960" w:type="dxa"/>
                <w:hideMark/>
              </w:tcPr>
            </w:tcPrChange>
          </w:tcPr>
          <w:p w14:paraId="34FA5385" w14:textId="352FFE55" w:rsidR="005F3BAC" w:rsidRPr="005F3BAC" w:rsidRDefault="005F3BAC">
            <w:pPr>
              <w:rPr>
                <w:ins w:id="54" w:author="Hoan Ng" w:date="2017-03-20T22:18:00Z"/>
                <w:b/>
              </w:rPr>
            </w:pPr>
            <w:ins w:id="55" w:author="Hoan Ng" w:date="2017-03-20T22:18:00Z">
              <w:r w:rsidRPr="005F3BAC">
                <w:rPr>
                  <w:b/>
                </w:rPr>
                <w:t> </w:t>
              </w:r>
            </w:ins>
            <w:ins w:id="56" w:author="LÊ VĂN PA" w:date="2018-03-13T08:24:00Z">
              <w:r w:rsidR="0068408A">
                <w:rPr>
                  <w:b/>
                </w:rPr>
                <w:t>Mọi người</w:t>
              </w:r>
            </w:ins>
          </w:p>
        </w:tc>
        <w:tc>
          <w:tcPr>
            <w:tcW w:w="978" w:type="dxa"/>
            <w:hideMark/>
            <w:tcPrChange w:id="57" w:author="Hoan Ng" w:date="2017-03-20T22:19:00Z">
              <w:tcPr>
                <w:tcW w:w="960" w:type="dxa"/>
                <w:hideMark/>
              </w:tcPr>
            </w:tcPrChange>
          </w:tcPr>
          <w:p w14:paraId="0262EBB6" w14:textId="77777777" w:rsidR="005F3BAC" w:rsidRPr="005F3BAC" w:rsidRDefault="005F3BAC">
            <w:pPr>
              <w:rPr>
                <w:ins w:id="58" w:author="Hoan Ng" w:date="2017-03-20T22:18:00Z"/>
                <w:b/>
              </w:rPr>
            </w:pPr>
            <w:ins w:id="59" w:author="Hoan Ng" w:date="2017-03-20T22:18:00Z">
              <w:r w:rsidRPr="005F3BAC">
                <w:rPr>
                  <w:b/>
                </w:rPr>
                <w:t> </w:t>
              </w:r>
            </w:ins>
          </w:p>
        </w:tc>
        <w:tc>
          <w:tcPr>
            <w:tcW w:w="790" w:type="dxa"/>
            <w:hideMark/>
            <w:tcPrChange w:id="60" w:author="Hoan Ng" w:date="2017-03-20T22:19:00Z">
              <w:tcPr>
                <w:tcW w:w="960" w:type="dxa"/>
                <w:hideMark/>
              </w:tcPr>
            </w:tcPrChange>
          </w:tcPr>
          <w:p w14:paraId="27F96927" w14:textId="77777777" w:rsidR="005F3BAC" w:rsidRPr="005F3BAC" w:rsidRDefault="005F3BAC">
            <w:pPr>
              <w:rPr>
                <w:ins w:id="61" w:author="Hoan Ng" w:date="2017-03-20T22:18:00Z"/>
                <w:b/>
              </w:rPr>
            </w:pPr>
            <w:ins w:id="62" w:author="Hoan Ng" w:date="2017-03-20T22:18:00Z">
              <w:r w:rsidRPr="005F3BAC">
                <w:rPr>
                  <w:b/>
                </w:rPr>
                <w:t> </w:t>
              </w:r>
            </w:ins>
          </w:p>
        </w:tc>
      </w:tr>
      <w:tr w:rsidR="005F3BAC" w:rsidRPr="005F3BAC" w14:paraId="6CDE6BAD" w14:textId="77777777" w:rsidTr="005F3BAC">
        <w:tblPrEx>
          <w:tblW w:w="0" w:type="auto"/>
          <w:tblPrExChange w:id="63" w:author="Hoan Ng" w:date="2017-03-20T22:19:00Z">
            <w:tblPrEx>
              <w:tblW w:w="0" w:type="auto"/>
            </w:tblPrEx>
          </w:tblPrExChange>
        </w:tblPrEx>
        <w:trPr>
          <w:trHeight w:val="300"/>
          <w:ins w:id="64" w:author="Hoan Ng" w:date="2017-03-20T22:18:00Z"/>
          <w:trPrChange w:id="65" w:author="Hoan Ng" w:date="2017-03-20T22:19:00Z">
            <w:trPr>
              <w:trHeight w:val="300"/>
            </w:trPr>
          </w:trPrChange>
        </w:trPr>
        <w:tc>
          <w:tcPr>
            <w:tcW w:w="9350" w:type="dxa"/>
            <w:gridSpan w:val="6"/>
            <w:hideMark/>
            <w:tcPrChange w:id="66" w:author="Hoan Ng" w:date="2017-03-20T22:19:00Z">
              <w:tcPr>
                <w:tcW w:w="15320" w:type="dxa"/>
                <w:gridSpan w:val="7"/>
                <w:hideMark/>
              </w:tcPr>
            </w:tcPrChange>
          </w:tcPr>
          <w:p w14:paraId="1334D50F" w14:textId="77777777" w:rsidR="005F3BAC" w:rsidRPr="005F3BAC" w:rsidRDefault="005F3BAC">
            <w:pPr>
              <w:rPr>
                <w:ins w:id="67" w:author="Hoan Ng" w:date="2017-03-20T22:18:00Z"/>
                <w:b/>
                <w:bCs/>
              </w:rPr>
            </w:pPr>
            <w:ins w:id="68" w:author="Hoan Ng" w:date="2017-03-20T22:18:00Z">
              <w:r w:rsidRPr="005F3BAC">
                <w:rPr>
                  <w:b/>
                  <w:bCs/>
                </w:rPr>
                <w:t>I. VIẾT BÁO CÁO</w:t>
              </w:r>
            </w:ins>
          </w:p>
        </w:tc>
      </w:tr>
      <w:tr w:rsidR="005F3BAC" w:rsidRPr="005F3BAC" w14:paraId="0A629662" w14:textId="77777777" w:rsidTr="005F3BAC">
        <w:tblPrEx>
          <w:tblW w:w="0" w:type="auto"/>
          <w:tblPrExChange w:id="69" w:author="Hoan Ng" w:date="2017-03-20T22:19:00Z">
            <w:tblPrEx>
              <w:tblW w:w="0" w:type="auto"/>
            </w:tblPrEx>
          </w:tblPrExChange>
        </w:tblPrEx>
        <w:trPr>
          <w:trHeight w:val="300"/>
          <w:ins w:id="70" w:author="Hoan Ng" w:date="2017-03-20T22:18:00Z"/>
          <w:trPrChange w:id="71" w:author="Hoan Ng" w:date="2017-03-20T22:19:00Z">
            <w:trPr>
              <w:trHeight w:val="300"/>
            </w:trPr>
          </w:trPrChange>
        </w:trPr>
        <w:tc>
          <w:tcPr>
            <w:tcW w:w="985" w:type="dxa"/>
            <w:hideMark/>
            <w:tcPrChange w:id="72" w:author="Hoan Ng" w:date="2017-03-20T22:19:00Z">
              <w:tcPr>
                <w:tcW w:w="8140" w:type="dxa"/>
                <w:gridSpan w:val="2"/>
                <w:hideMark/>
              </w:tcPr>
            </w:tcPrChange>
          </w:tcPr>
          <w:p w14:paraId="2BD5B3C6" w14:textId="77777777" w:rsidR="005F3BAC" w:rsidRPr="005F3BAC" w:rsidRDefault="005F3BAC">
            <w:pPr>
              <w:rPr>
                <w:ins w:id="73" w:author="Hoan Ng" w:date="2017-03-20T22:18:00Z"/>
                <w:b/>
                <w:bCs/>
              </w:rPr>
            </w:pPr>
            <w:ins w:id="74" w:author="Hoan Ng" w:date="2017-03-20T22:18:00Z">
              <w:r w:rsidRPr="005F3BAC">
                <w:rPr>
                  <w:b/>
                  <w:bCs/>
                </w:rPr>
                <w:t> </w:t>
              </w:r>
            </w:ins>
          </w:p>
        </w:tc>
        <w:tc>
          <w:tcPr>
            <w:tcW w:w="4702" w:type="dxa"/>
            <w:hideMark/>
            <w:tcPrChange w:id="75" w:author="Hoan Ng" w:date="2017-03-20T22:19:00Z">
              <w:tcPr>
                <w:tcW w:w="3340" w:type="dxa"/>
                <w:hideMark/>
              </w:tcPr>
            </w:tcPrChange>
          </w:tcPr>
          <w:p w14:paraId="405E8A5F" w14:textId="77777777" w:rsidR="005F3BAC" w:rsidRPr="005F3BAC" w:rsidRDefault="005F3BAC">
            <w:pPr>
              <w:rPr>
                <w:ins w:id="76" w:author="Hoan Ng" w:date="2017-03-20T22:18:00Z"/>
                <w:b/>
                <w:bCs/>
              </w:rPr>
            </w:pPr>
            <w:ins w:id="77" w:author="Hoan Ng" w:date="2017-03-20T22:18:00Z">
              <w:r w:rsidRPr="005F3BAC">
                <w:rPr>
                  <w:b/>
                  <w:bCs/>
                </w:rPr>
                <w:t>Chướng 1 – Hiện trạng</w:t>
              </w:r>
            </w:ins>
          </w:p>
        </w:tc>
        <w:tc>
          <w:tcPr>
            <w:tcW w:w="1027" w:type="dxa"/>
            <w:hideMark/>
            <w:tcPrChange w:id="78" w:author="Hoan Ng" w:date="2017-03-20T22:19:00Z">
              <w:tcPr>
                <w:tcW w:w="960" w:type="dxa"/>
                <w:hideMark/>
              </w:tcPr>
            </w:tcPrChange>
          </w:tcPr>
          <w:p w14:paraId="05EF3761" w14:textId="77777777" w:rsidR="005F3BAC" w:rsidRPr="005F3BAC" w:rsidRDefault="005F3BAC">
            <w:pPr>
              <w:rPr>
                <w:ins w:id="79" w:author="Hoan Ng" w:date="2017-03-20T22:18:00Z"/>
                <w:b/>
                <w:bCs/>
              </w:rPr>
            </w:pPr>
            <w:ins w:id="80" w:author="Hoan Ng" w:date="2017-03-20T22:18:00Z">
              <w:r w:rsidRPr="005F3BAC">
                <w:rPr>
                  <w:b/>
                  <w:bCs/>
                </w:rPr>
                <w:t> </w:t>
              </w:r>
            </w:ins>
          </w:p>
        </w:tc>
        <w:tc>
          <w:tcPr>
            <w:tcW w:w="868" w:type="dxa"/>
            <w:hideMark/>
            <w:tcPrChange w:id="81" w:author="Hoan Ng" w:date="2017-03-20T22:19:00Z">
              <w:tcPr>
                <w:tcW w:w="960" w:type="dxa"/>
                <w:hideMark/>
              </w:tcPr>
            </w:tcPrChange>
          </w:tcPr>
          <w:p w14:paraId="452C480C" w14:textId="77777777" w:rsidR="005F3BAC" w:rsidRPr="005F3BAC" w:rsidRDefault="005F3BAC">
            <w:pPr>
              <w:rPr>
                <w:ins w:id="82" w:author="Hoan Ng" w:date="2017-03-20T22:18:00Z"/>
                <w:b/>
                <w:bCs/>
              </w:rPr>
            </w:pPr>
            <w:ins w:id="83" w:author="Hoan Ng" w:date="2017-03-20T22:18:00Z">
              <w:r w:rsidRPr="005F3BAC">
                <w:rPr>
                  <w:b/>
                  <w:bCs/>
                </w:rPr>
                <w:t> </w:t>
              </w:r>
            </w:ins>
          </w:p>
        </w:tc>
        <w:tc>
          <w:tcPr>
            <w:tcW w:w="978" w:type="dxa"/>
            <w:hideMark/>
            <w:tcPrChange w:id="84" w:author="Hoan Ng" w:date="2017-03-20T22:19:00Z">
              <w:tcPr>
                <w:tcW w:w="960" w:type="dxa"/>
                <w:hideMark/>
              </w:tcPr>
            </w:tcPrChange>
          </w:tcPr>
          <w:p w14:paraId="4ED4DCF5" w14:textId="77777777" w:rsidR="005F3BAC" w:rsidRPr="005F3BAC" w:rsidRDefault="005F3BAC">
            <w:pPr>
              <w:rPr>
                <w:ins w:id="85" w:author="Hoan Ng" w:date="2017-03-20T22:18:00Z"/>
                <w:b/>
                <w:bCs/>
              </w:rPr>
            </w:pPr>
            <w:ins w:id="86" w:author="Hoan Ng" w:date="2017-03-20T22:18:00Z">
              <w:r w:rsidRPr="005F3BAC">
                <w:rPr>
                  <w:b/>
                  <w:bCs/>
                </w:rPr>
                <w:t> </w:t>
              </w:r>
            </w:ins>
          </w:p>
        </w:tc>
        <w:tc>
          <w:tcPr>
            <w:tcW w:w="790" w:type="dxa"/>
            <w:hideMark/>
            <w:tcPrChange w:id="87" w:author="Hoan Ng" w:date="2017-03-20T22:19:00Z">
              <w:tcPr>
                <w:tcW w:w="960" w:type="dxa"/>
                <w:hideMark/>
              </w:tcPr>
            </w:tcPrChange>
          </w:tcPr>
          <w:p w14:paraId="572D92B9" w14:textId="77777777" w:rsidR="005F3BAC" w:rsidRPr="005F3BAC" w:rsidRDefault="005F3BAC">
            <w:pPr>
              <w:rPr>
                <w:ins w:id="88" w:author="Hoan Ng" w:date="2017-03-20T22:18:00Z"/>
                <w:b/>
                <w:bCs/>
              </w:rPr>
            </w:pPr>
            <w:ins w:id="89" w:author="Hoan Ng" w:date="2017-03-20T22:18:00Z">
              <w:r w:rsidRPr="005F3BAC">
                <w:rPr>
                  <w:b/>
                  <w:bCs/>
                </w:rPr>
                <w:t> </w:t>
              </w:r>
            </w:ins>
          </w:p>
        </w:tc>
      </w:tr>
      <w:tr w:rsidR="005F3BAC" w:rsidRPr="005F3BAC" w14:paraId="5ED53D5F" w14:textId="77777777" w:rsidTr="005F3BAC">
        <w:tblPrEx>
          <w:tblW w:w="0" w:type="auto"/>
          <w:tblPrExChange w:id="90" w:author="Hoan Ng" w:date="2017-03-20T22:19:00Z">
            <w:tblPrEx>
              <w:tblW w:w="0" w:type="auto"/>
            </w:tblPrEx>
          </w:tblPrExChange>
        </w:tblPrEx>
        <w:trPr>
          <w:trHeight w:val="300"/>
          <w:ins w:id="91" w:author="Hoan Ng" w:date="2017-03-20T22:18:00Z"/>
          <w:trPrChange w:id="92" w:author="Hoan Ng" w:date="2017-03-20T22:19:00Z">
            <w:trPr>
              <w:trHeight w:val="300"/>
            </w:trPr>
          </w:trPrChange>
        </w:trPr>
        <w:tc>
          <w:tcPr>
            <w:tcW w:w="985" w:type="dxa"/>
            <w:hideMark/>
            <w:tcPrChange w:id="93" w:author="Hoan Ng" w:date="2017-03-20T22:19:00Z">
              <w:tcPr>
                <w:tcW w:w="8140" w:type="dxa"/>
                <w:gridSpan w:val="2"/>
                <w:hideMark/>
              </w:tcPr>
            </w:tcPrChange>
          </w:tcPr>
          <w:p w14:paraId="032FD28C" w14:textId="77777777" w:rsidR="005F3BAC" w:rsidRPr="005F3BAC" w:rsidRDefault="005F3BAC">
            <w:pPr>
              <w:rPr>
                <w:ins w:id="94" w:author="Hoan Ng" w:date="2017-03-20T22:18:00Z"/>
                <w:b/>
                <w:bCs/>
              </w:rPr>
            </w:pPr>
            <w:ins w:id="95" w:author="Hoan Ng" w:date="2017-03-20T22:18:00Z">
              <w:r w:rsidRPr="005F3BAC">
                <w:rPr>
                  <w:b/>
                  <w:bCs/>
                </w:rPr>
                <w:t> </w:t>
              </w:r>
            </w:ins>
          </w:p>
        </w:tc>
        <w:tc>
          <w:tcPr>
            <w:tcW w:w="4702" w:type="dxa"/>
            <w:hideMark/>
            <w:tcPrChange w:id="96" w:author="Hoan Ng" w:date="2017-03-20T22:19:00Z">
              <w:tcPr>
                <w:tcW w:w="3340" w:type="dxa"/>
                <w:hideMark/>
              </w:tcPr>
            </w:tcPrChange>
          </w:tcPr>
          <w:p w14:paraId="5CACE706" w14:textId="77777777" w:rsidR="005F3BAC" w:rsidRPr="005F3BAC" w:rsidRDefault="005F3BAC" w:rsidP="005F3BAC">
            <w:pPr>
              <w:rPr>
                <w:ins w:id="97" w:author="Hoan Ng" w:date="2017-03-20T22:18:00Z"/>
                <w:b/>
                <w:bCs/>
              </w:rPr>
            </w:pPr>
            <w:ins w:id="98" w:author="Hoan Ng" w:date="2017-03-20T22:18:00Z">
              <w:r w:rsidRPr="005F3BAC">
                <w:rPr>
                  <w:b/>
                  <w:bCs/>
                </w:rPr>
                <w:t>1.1. Hiện trạng tổ chức</w:t>
              </w:r>
            </w:ins>
          </w:p>
        </w:tc>
        <w:tc>
          <w:tcPr>
            <w:tcW w:w="1027" w:type="dxa"/>
            <w:hideMark/>
            <w:tcPrChange w:id="99" w:author="Hoan Ng" w:date="2017-03-20T22:19:00Z">
              <w:tcPr>
                <w:tcW w:w="960" w:type="dxa"/>
                <w:hideMark/>
              </w:tcPr>
            </w:tcPrChange>
          </w:tcPr>
          <w:p w14:paraId="7027CACA" w14:textId="7C092909" w:rsidR="005F3BAC" w:rsidRPr="005F3BAC" w:rsidRDefault="005F3BAC">
            <w:pPr>
              <w:rPr>
                <w:ins w:id="100" w:author="Hoan Ng" w:date="2017-03-20T22:18:00Z"/>
                <w:b/>
                <w:bCs/>
              </w:rPr>
            </w:pPr>
            <w:ins w:id="101" w:author="Hoan Ng" w:date="2017-03-20T22:18:00Z">
              <w:del w:id="102" w:author="LÊ VĂN PA" w:date="2018-03-13T08:25:00Z">
                <w:r w:rsidRPr="005F3BAC" w:rsidDel="0068408A">
                  <w:rPr>
                    <w:b/>
                    <w:bCs/>
                  </w:rPr>
                  <w:delText> </w:delText>
                </w:r>
              </w:del>
            </w:ins>
            <w:ins w:id="103" w:author="LÊ VĂN PA" w:date="2018-03-17T22:17:00Z">
              <w:r w:rsidR="00797F83">
                <w:rPr>
                  <w:b/>
                  <w:bCs/>
                </w:rPr>
                <w:t>2</w:t>
              </w:r>
            </w:ins>
          </w:p>
        </w:tc>
        <w:tc>
          <w:tcPr>
            <w:tcW w:w="868" w:type="dxa"/>
            <w:hideMark/>
            <w:tcPrChange w:id="104" w:author="Hoan Ng" w:date="2017-03-20T22:19:00Z">
              <w:tcPr>
                <w:tcW w:w="960" w:type="dxa"/>
                <w:hideMark/>
              </w:tcPr>
            </w:tcPrChange>
          </w:tcPr>
          <w:p w14:paraId="419B90A8" w14:textId="76CC6DA1" w:rsidR="005F3BAC" w:rsidRPr="005F3BAC" w:rsidRDefault="005F3BAC">
            <w:pPr>
              <w:rPr>
                <w:ins w:id="105" w:author="Hoan Ng" w:date="2017-03-20T22:18:00Z"/>
                <w:b/>
                <w:bCs/>
              </w:rPr>
            </w:pPr>
            <w:ins w:id="106" w:author="Hoan Ng" w:date="2017-03-20T22:18:00Z">
              <w:r w:rsidRPr="005F3BAC">
                <w:rPr>
                  <w:b/>
                  <w:bCs/>
                </w:rPr>
                <w:t> </w:t>
              </w:r>
            </w:ins>
            <w:ins w:id="107" w:author="LÊ VĂN PA" w:date="2018-03-13T08:25:00Z">
              <w:r w:rsidR="0068408A">
                <w:rPr>
                  <w:b/>
                  <w:bCs/>
                </w:rPr>
                <w:t>Pa</w:t>
              </w:r>
            </w:ins>
          </w:p>
        </w:tc>
        <w:tc>
          <w:tcPr>
            <w:tcW w:w="978" w:type="dxa"/>
            <w:hideMark/>
            <w:tcPrChange w:id="108" w:author="Hoan Ng" w:date="2017-03-20T22:19:00Z">
              <w:tcPr>
                <w:tcW w:w="960" w:type="dxa"/>
                <w:hideMark/>
              </w:tcPr>
            </w:tcPrChange>
          </w:tcPr>
          <w:p w14:paraId="08095ED1" w14:textId="77777777" w:rsidR="005F3BAC" w:rsidRPr="005F3BAC" w:rsidRDefault="005F3BAC">
            <w:pPr>
              <w:rPr>
                <w:ins w:id="109" w:author="Hoan Ng" w:date="2017-03-20T22:18:00Z"/>
                <w:b/>
                <w:bCs/>
              </w:rPr>
            </w:pPr>
            <w:ins w:id="110" w:author="Hoan Ng" w:date="2017-03-20T22:18:00Z">
              <w:r w:rsidRPr="005F3BAC">
                <w:rPr>
                  <w:b/>
                  <w:bCs/>
                </w:rPr>
                <w:t> </w:t>
              </w:r>
            </w:ins>
          </w:p>
        </w:tc>
        <w:tc>
          <w:tcPr>
            <w:tcW w:w="790" w:type="dxa"/>
            <w:hideMark/>
            <w:tcPrChange w:id="111" w:author="Hoan Ng" w:date="2017-03-20T22:19:00Z">
              <w:tcPr>
                <w:tcW w:w="960" w:type="dxa"/>
                <w:hideMark/>
              </w:tcPr>
            </w:tcPrChange>
          </w:tcPr>
          <w:p w14:paraId="6A872CF9" w14:textId="77777777" w:rsidR="005F3BAC" w:rsidRPr="005F3BAC" w:rsidRDefault="005F3BAC">
            <w:pPr>
              <w:rPr>
                <w:ins w:id="112" w:author="Hoan Ng" w:date="2017-03-20T22:18:00Z"/>
                <w:b/>
                <w:bCs/>
              </w:rPr>
            </w:pPr>
            <w:ins w:id="113" w:author="Hoan Ng" w:date="2017-03-20T22:18:00Z">
              <w:r w:rsidRPr="005F3BAC">
                <w:rPr>
                  <w:b/>
                  <w:bCs/>
                </w:rPr>
                <w:t> </w:t>
              </w:r>
            </w:ins>
          </w:p>
        </w:tc>
      </w:tr>
      <w:tr w:rsidR="005F3BAC" w:rsidRPr="005F3BAC" w14:paraId="0919D1F6" w14:textId="77777777" w:rsidTr="005F3BAC">
        <w:tblPrEx>
          <w:tblW w:w="0" w:type="auto"/>
          <w:tblPrExChange w:id="114" w:author="Hoan Ng" w:date="2017-03-20T22:19:00Z">
            <w:tblPrEx>
              <w:tblW w:w="0" w:type="auto"/>
            </w:tblPrEx>
          </w:tblPrExChange>
        </w:tblPrEx>
        <w:trPr>
          <w:trHeight w:val="300"/>
          <w:ins w:id="115" w:author="Hoan Ng" w:date="2017-03-20T22:18:00Z"/>
          <w:trPrChange w:id="116" w:author="Hoan Ng" w:date="2017-03-20T22:19:00Z">
            <w:trPr>
              <w:trHeight w:val="300"/>
            </w:trPr>
          </w:trPrChange>
        </w:trPr>
        <w:tc>
          <w:tcPr>
            <w:tcW w:w="985" w:type="dxa"/>
            <w:hideMark/>
            <w:tcPrChange w:id="117" w:author="Hoan Ng" w:date="2017-03-20T22:19:00Z">
              <w:tcPr>
                <w:tcW w:w="8140" w:type="dxa"/>
                <w:gridSpan w:val="2"/>
                <w:hideMark/>
              </w:tcPr>
            </w:tcPrChange>
          </w:tcPr>
          <w:p w14:paraId="35A05B73" w14:textId="77777777" w:rsidR="005F3BAC" w:rsidRPr="005F3BAC" w:rsidRDefault="005F3BAC">
            <w:pPr>
              <w:rPr>
                <w:ins w:id="118" w:author="Hoan Ng" w:date="2017-03-20T22:18:00Z"/>
                <w:b/>
                <w:bCs/>
              </w:rPr>
            </w:pPr>
            <w:ins w:id="119" w:author="Hoan Ng" w:date="2017-03-20T22:18:00Z">
              <w:r w:rsidRPr="005F3BAC">
                <w:rPr>
                  <w:b/>
                  <w:bCs/>
                </w:rPr>
                <w:t> </w:t>
              </w:r>
            </w:ins>
          </w:p>
        </w:tc>
        <w:tc>
          <w:tcPr>
            <w:tcW w:w="4702" w:type="dxa"/>
            <w:hideMark/>
            <w:tcPrChange w:id="120" w:author="Hoan Ng" w:date="2017-03-20T22:19:00Z">
              <w:tcPr>
                <w:tcW w:w="3340" w:type="dxa"/>
                <w:hideMark/>
              </w:tcPr>
            </w:tcPrChange>
          </w:tcPr>
          <w:p w14:paraId="63E120DE" w14:textId="3AB0B1C3" w:rsidR="005F3BAC" w:rsidRPr="005F3BAC" w:rsidRDefault="005F3BAC" w:rsidP="005F3BAC">
            <w:pPr>
              <w:rPr>
                <w:ins w:id="121" w:author="Hoan Ng" w:date="2017-03-20T22:18:00Z"/>
                <w:b/>
                <w:bCs/>
              </w:rPr>
            </w:pPr>
            <w:ins w:id="122" w:author="Hoan Ng" w:date="2017-03-20T22:18:00Z">
              <w:r w:rsidRPr="005F3BAC">
                <w:rPr>
                  <w:b/>
                  <w:bCs/>
                </w:rPr>
                <w:t>1.2.  </w:t>
              </w:r>
            </w:ins>
            <w:ins w:id="123" w:author="LÊ VĂN PA" w:date="2018-03-13T08:24:00Z">
              <w:r w:rsidR="0068408A">
                <w:rPr>
                  <w:b/>
                  <w:bCs/>
                </w:rPr>
                <w:t>Hiện trạng ng</w:t>
              </w:r>
            </w:ins>
            <w:ins w:id="124" w:author="LÊ VĂN PA" w:date="2018-03-13T08:25:00Z">
              <w:r w:rsidR="0068408A">
                <w:rPr>
                  <w:b/>
                  <w:bCs/>
                </w:rPr>
                <w:t>hiệp vụ</w:t>
              </w:r>
            </w:ins>
          </w:p>
        </w:tc>
        <w:tc>
          <w:tcPr>
            <w:tcW w:w="1027" w:type="dxa"/>
            <w:hideMark/>
            <w:tcPrChange w:id="125" w:author="Hoan Ng" w:date="2017-03-20T22:19:00Z">
              <w:tcPr>
                <w:tcW w:w="960" w:type="dxa"/>
                <w:hideMark/>
              </w:tcPr>
            </w:tcPrChange>
          </w:tcPr>
          <w:p w14:paraId="4EB6D989" w14:textId="4CD3A75C" w:rsidR="005F3BAC" w:rsidRPr="005F3BAC" w:rsidRDefault="005F3BAC">
            <w:pPr>
              <w:rPr>
                <w:ins w:id="126" w:author="Hoan Ng" w:date="2017-03-20T22:18:00Z"/>
                <w:b/>
                <w:bCs/>
              </w:rPr>
            </w:pPr>
            <w:ins w:id="127" w:author="Hoan Ng" w:date="2017-03-20T22:18:00Z">
              <w:del w:id="128" w:author="LÊ VĂN PA" w:date="2018-03-13T08:25:00Z">
                <w:r w:rsidRPr="005F3BAC" w:rsidDel="0068408A">
                  <w:rPr>
                    <w:b/>
                    <w:bCs/>
                  </w:rPr>
                  <w:delText> </w:delText>
                </w:r>
              </w:del>
            </w:ins>
            <w:ins w:id="129" w:author="LÊ VĂN PA" w:date="2018-03-17T22:17:00Z">
              <w:r w:rsidR="00797F83">
                <w:rPr>
                  <w:b/>
                  <w:bCs/>
                </w:rPr>
                <w:t>2</w:t>
              </w:r>
            </w:ins>
          </w:p>
        </w:tc>
        <w:tc>
          <w:tcPr>
            <w:tcW w:w="868" w:type="dxa"/>
            <w:hideMark/>
            <w:tcPrChange w:id="130" w:author="Hoan Ng" w:date="2017-03-20T22:19:00Z">
              <w:tcPr>
                <w:tcW w:w="960" w:type="dxa"/>
                <w:hideMark/>
              </w:tcPr>
            </w:tcPrChange>
          </w:tcPr>
          <w:p w14:paraId="57C44465" w14:textId="021F7797" w:rsidR="005F3BAC" w:rsidRPr="005F3BAC" w:rsidRDefault="005F3BAC">
            <w:pPr>
              <w:rPr>
                <w:ins w:id="131" w:author="Hoan Ng" w:date="2017-03-20T22:18:00Z"/>
                <w:b/>
                <w:bCs/>
              </w:rPr>
            </w:pPr>
            <w:ins w:id="132" w:author="Hoan Ng" w:date="2017-03-20T22:18:00Z">
              <w:r w:rsidRPr="005F3BAC">
                <w:rPr>
                  <w:b/>
                  <w:bCs/>
                </w:rPr>
                <w:t> </w:t>
              </w:r>
            </w:ins>
            <w:ins w:id="133" w:author="LÊ VĂN PA" w:date="2018-03-13T08:25:00Z">
              <w:r w:rsidR="0068408A">
                <w:rPr>
                  <w:b/>
                  <w:bCs/>
                </w:rPr>
                <w:t>Thanh</w:t>
              </w:r>
            </w:ins>
          </w:p>
        </w:tc>
        <w:tc>
          <w:tcPr>
            <w:tcW w:w="978" w:type="dxa"/>
            <w:hideMark/>
            <w:tcPrChange w:id="134" w:author="Hoan Ng" w:date="2017-03-20T22:19:00Z">
              <w:tcPr>
                <w:tcW w:w="960" w:type="dxa"/>
                <w:hideMark/>
              </w:tcPr>
            </w:tcPrChange>
          </w:tcPr>
          <w:p w14:paraId="1F80B88D" w14:textId="77777777" w:rsidR="005F3BAC" w:rsidRPr="005F3BAC" w:rsidRDefault="005F3BAC">
            <w:pPr>
              <w:rPr>
                <w:ins w:id="135" w:author="Hoan Ng" w:date="2017-03-20T22:18:00Z"/>
                <w:b/>
                <w:bCs/>
              </w:rPr>
            </w:pPr>
            <w:ins w:id="136" w:author="Hoan Ng" w:date="2017-03-20T22:18:00Z">
              <w:r w:rsidRPr="005F3BAC">
                <w:rPr>
                  <w:b/>
                  <w:bCs/>
                </w:rPr>
                <w:t> </w:t>
              </w:r>
            </w:ins>
          </w:p>
        </w:tc>
        <w:tc>
          <w:tcPr>
            <w:tcW w:w="790" w:type="dxa"/>
            <w:hideMark/>
            <w:tcPrChange w:id="137" w:author="Hoan Ng" w:date="2017-03-20T22:19:00Z">
              <w:tcPr>
                <w:tcW w:w="960" w:type="dxa"/>
                <w:hideMark/>
              </w:tcPr>
            </w:tcPrChange>
          </w:tcPr>
          <w:p w14:paraId="2834B53E" w14:textId="77777777" w:rsidR="005F3BAC" w:rsidRPr="005F3BAC" w:rsidRDefault="005F3BAC">
            <w:pPr>
              <w:rPr>
                <w:ins w:id="138" w:author="Hoan Ng" w:date="2017-03-20T22:18:00Z"/>
                <w:b/>
                <w:bCs/>
              </w:rPr>
            </w:pPr>
            <w:ins w:id="139" w:author="Hoan Ng" w:date="2017-03-20T22:18:00Z">
              <w:r w:rsidRPr="005F3BAC">
                <w:rPr>
                  <w:b/>
                  <w:bCs/>
                </w:rPr>
                <w:t> </w:t>
              </w:r>
            </w:ins>
          </w:p>
        </w:tc>
      </w:tr>
      <w:tr w:rsidR="005F3BAC" w:rsidRPr="005F3BAC" w14:paraId="3CC80E27" w14:textId="77777777" w:rsidTr="005F3BAC">
        <w:tblPrEx>
          <w:tblW w:w="0" w:type="auto"/>
          <w:tblPrExChange w:id="140" w:author="Hoan Ng" w:date="2017-03-20T22:19:00Z">
            <w:tblPrEx>
              <w:tblW w:w="0" w:type="auto"/>
            </w:tblPrEx>
          </w:tblPrExChange>
        </w:tblPrEx>
        <w:trPr>
          <w:trHeight w:val="300"/>
          <w:ins w:id="141" w:author="Hoan Ng" w:date="2017-03-20T22:18:00Z"/>
          <w:trPrChange w:id="142" w:author="Hoan Ng" w:date="2017-03-20T22:19:00Z">
            <w:trPr>
              <w:trHeight w:val="300"/>
            </w:trPr>
          </w:trPrChange>
        </w:trPr>
        <w:tc>
          <w:tcPr>
            <w:tcW w:w="985" w:type="dxa"/>
            <w:hideMark/>
            <w:tcPrChange w:id="143" w:author="Hoan Ng" w:date="2017-03-20T22:19:00Z">
              <w:tcPr>
                <w:tcW w:w="8140" w:type="dxa"/>
                <w:gridSpan w:val="2"/>
                <w:hideMark/>
              </w:tcPr>
            </w:tcPrChange>
          </w:tcPr>
          <w:p w14:paraId="3E9873F4" w14:textId="77777777" w:rsidR="005F3BAC" w:rsidRPr="005F3BAC" w:rsidRDefault="005F3BAC">
            <w:pPr>
              <w:rPr>
                <w:ins w:id="144" w:author="Hoan Ng" w:date="2017-03-20T22:18:00Z"/>
                <w:b/>
                <w:bCs/>
              </w:rPr>
            </w:pPr>
            <w:ins w:id="145" w:author="Hoan Ng" w:date="2017-03-20T22:18:00Z">
              <w:r w:rsidRPr="005F3BAC">
                <w:rPr>
                  <w:b/>
                  <w:bCs/>
                </w:rPr>
                <w:t> </w:t>
              </w:r>
            </w:ins>
          </w:p>
        </w:tc>
        <w:tc>
          <w:tcPr>
            <w:tcW w:w="4702" w:type="dxa"/>
            <w:hideMark/>
            <w:tcPrChange w:id="146" w:author="Hoan Ng" w:date="2017-03-20T22:19:00Z">
              <w:tcPr>
                <w:tcW w:w="3340" w:type="dxa"/>
                <w:hideMark/>
              </w:tcPr>
            </w:tcPrChange>
          </w:tcPr>
          <w:p w14:paraId="79A52A35" w14:textId="3DF6D91A" w:rsidR="005F3BAC" w:rsidRPr="005F3BAC" w:rsidRDefault="005F3BAC" w:rsidP="005F3BAC">
            <w:pPr>
              <w:rPr>
                <w:ins w:id="147" w:author="Hoan Ng" w:date="2017-03-20T22:18:00Z"/>
                <w:b/>
                <w:bCs/>
              </w:rPr>
            </w:pPr>
            <w:ins w:id="148" w:author="Hoan Ng" w:date="2017-03-20T22:18:00Z">
              <w:r w:rsidRPr="005F3BAC">
                <w:rPr>
                  <w:b/>
                  <w:bCs/>
                </w:rPr>
                <w:t>1.3.  </w:t>
              </w:r>
            </w:ins>
            <w:ins w:id="149" w:author="LÊ VĂN PA" w:date="2018-03-13T08:25:00Z">
              <w:r w:rsidR="0068408A">
                <w:rPr>
                  <w:b/>
                  <w:bCs/>
                </w:rPr>
                <w:t>Hiện trạng tin học</w:t>
              </w:r>
            </w:ins>
          </w:p>
        </w:tc>
        <w:tc>
          <w:tcPr>
            <w:tcW w:w="1027" w:type="dxa"/>
            <w:hideMark/>
            <w:tcPrChange w:id="150" w:author="Hoan Ng" w:date="2017-03-20T22:19:00Z">
              <w:tcPr>
                <w:tcW w:w="960" w:type="dxa"/>
                <w:hideMark/>
              </w:tcPr>
            </w:tcPrChange>
          </w:tcPr>
          <w:p w14:paraId="505139E6" w14:textId="7F6A381D" w:rsidR="005F3BAC" w:rsidRPr="005F3BAC" w:rsidRDefault="005F3BAC">
            <w:pPr>
              <w:rPr>
                <w:ins w:id="151" w:author="Hoan Ng" w:date="2017-03-20T22:18:00Z"/>
                <w:b/>
                <w:bCs/>
              </w:rPr>
            </w:pPr>
            <w:ins w:id="152" w:author="Hoan Ng" w:date="2017-03-20T22:18:00Z">
              <w:del w:id="153" w:author="LÊ VĂN PA" w:date="2018-03-13T08:25:00Z">
                <w:r w:rsidRPr="005F3BAC" w:rsidDel="0068408A">
                  <w:rPr>
                    <w:b/>
                    <w:bCs/>
                  </w:rPr>
                  <w:delText> </w:delText>
                </w:r>
              </w:del>
            </w:ins>
            <w:ins w:id="154" w:author="LÊ VĂN PA" w:date="2018-03-13T08:25:00Z">
              <w:r w:rsidR="0068408A">
                <w:rPr>
                  <w:b/>
                  <w:bCs/>
                </w:rPr>
                <w:t>1</w:t>
              </w:r>
            </w:ins>
          </w:p>
        </w:tc>
        <w:tc>
          <w:tcPr>
            <w:tcW w:w="868" w:type="dxa"/>
            <w:hideMark/>
            <w:tcPrChange w:id="155" w:author="Hoan Ng" w:date="2017-03-20T22:19:00Z">
              <w:tcPr>
                <w:tcW w:w="960" w:type="dxa"/>
                <w:hideMark/>
              </w:tcPr>
            </w:tcPrChange>
          </w:tcPr>
          <w:p w14:paraId="57271621" w14:textId="5429BEAA" w:rsidR="005F3BAC" w:rsidRPr="005F3BAC" w:rsidRDefault="005F3BAC">
            <w:pPr>
              <w:rPr>
                <w:ins w:id="156" w:author="Hoan Ng" w:date="2017-03-20T22:18:00Z"/>
                <w:b/>
                <w:bCs/>
              </w:rPr>
            </w:pPr>
            <w:ins w:id="157" w:author="Hoan Ng" w:date="2017-03-20T22:18:00Z">
              <w:r w:rsidRPr="005F3BAC">
                <w:rPr>
                  <w:b/>
                  <w:bCs/>
                </w:rPr>
                <w:t> </w:t>
              </w:r>
            </w:ins>
            <w:ins w:id="158" w:author="LÊ VĂN PA" w:date="2018-03-13T08:26:00Z">
              <w:r w:rsidR="0068408A">
                <w:rPr>
                  <w:b/>
                  <w:bCs/>
                </w:rPr>
                <w:t>Tuấn</w:t>
              </w:r>
            </w:ins>
          </w:p>
        </w:tc>
        <w:tc>
          <w:tcPr>
            <w:tcW w:w="978" w:type="dxa"/>
            <w:hideMark/>
            <w:tcPrChange w:id="159" w:author="Hoan Ng" w:date="2017-03-20T22:19:00Z">
              <w:tcPr>
                <w:tcW w:w="960" w:type="dxa"/>
                <w:hideMark/>
              </w:tcPr>
            </w:tcPrChange>
          </w:tcPr>
          <w:p w14:paraId="1188C735" w14:textId="77777777" w:rsidR="005F3BAC" w:rsidRPr="005F3BAC" w:rsidRDefault="005F3BAC">
            <w:pPr>
              <w:rPr>
                <w:ins w:id="160" w:author="Hoan Ng" w:date="2017-03-20T22:18:00Z"/>
                <w:b/>
                <w:bCs/>
              </w:rPr>
            </w:pPr>
            <w:ins w:id="161" w:author="Hoan Ng" w:date="2017-03-20T22:18:00Z">
              <w:r w:rsidRPr="005F3BAC">
                <w:rPr>
                  <w:b/>
                  <w:bCs/>
                </w:rPr>
                <w:t> </w:t>
              </w:r>
            </w:ins>
          </w:p>
        </w:tc>
        <w:tc>
          <w:tcPr>
            <w:tcW w:w="790" w:type="dxa"/>
            <w:hideMark/>
            <w:tcPrChange w:id="162" w:author="Hoan Ng" w:date="2017-03-20T22:19:00Z">
              <w:tcPr>
                <w:tcW w:w="960" w:type="dxa"/>
                <w:hideMark/>
              </w:tcPr>
            </w:tcPrChange>
          </w:tcPr>
          <w:p w14:paraId="474F0037" w14:textId="77777777" w:rsidR="005F3BAC" w:rsidRPr="005F3BAC" w:rsidRDefault="005F3BAC">
            <w:pPr>
              <w:rPr>
                <w:ins w:id="163" w:author="Hoan Ng" w:date="2017-03-20T22:18:00Z"/>
                <w:b/>
                <w:bCs/>
              </w:rPr>
            </w:pPr>
            <w:ins w:id="164" w:author="Hoan Ng" w:date="2017-03-20T22:18:00Z">
              <w:r w:rsidRPr="005F3BAC">
                <w:rPr>
                  <w:b/>
                  <w:bCs/>
                </w:rPr>
                <w:t> </w:t>
              </w:r>
            </w:ins>
          </w:p>
        </w:tc>
      </w:tr>
      <w:tr w:rsidR="005F3BAC" w:rsidRPr="005F3BAC" w14:paraId="4DD0AC6C" w14:textId="77777777" w:rsidTr="005F3BAC">
        <w:tblPrEx>
          <w:tblW w:w="0" w:type="auto"/>
          <w:tblPrExChange w:id="165" w:author="Hoan Ng" w:date="2017-03-20T22:19:00Z">
            <w:tblPrEx>
              <w:tblW w:w="0" w:type="auto"/>
            </w:tblPrEx>
          </w:tblPrExChange>
        </w:tblPrEx>
        <w:trPr>
          <w:trHeight w:val="300"/>
          <w:ins w:id="166" w:author="Hoan Ng" w:date="2017-03-20T22:18:00Z"/>
          <w:trPrChange w:id="167" w:author="Hoan Ng" w:date="2017-03-20T22:19:00Z">
            <w:trPr>
              <w:trHeight w:val="300"/>
            </w:trPr>
          </w:trPrChange>
        </w:trPr>
        <w:tc>
          <w:tcPr>
            <w:tcW w:w="985" w:type="dxa"/>
            <w:hideMark/>
            <w:tcPrChange w:id="168" w:author="Hoan Ng" w:date="2017-03-20T22:19:00Z">
              <w:tcPr>
                <w:tcW w:w="8140" w:type="dxa"/>
                <w:gridSpan w:val="2"/>
                <w:hideMark/>
              </w:tcPr>
            </w:tcPrChange>
          </w:tcPr>
          <w:p w14:paraId="61D3D5A4" w14:textId="77777777" w:rsidR="005F3BAC" w:rsidRPr="005F3BAC" w:rsidRDefault="005F3BAC">
            <w:pPr>
              <w:rPr>
                <w:ins w:id="169" w:author="Hoan Ng" w:date="2017-03-20T22:18:00Z"/>
                <w:b/>
                <w:bCs/>
              </w:rPr>
            </w:pPr>
            <w:ins w:id="170" w:author="Hoan Ng" w:date="2017-03-20T22:18:00Z">
              <w:r w:rsidRPr="005F3BAC">
                <w:rPr>
                  <w:b/>
                  <w:bCs/>
                </w:rPr>
                <w:t> </w:t>
              </w:r>
            </w:ins>
          </w:p>
        </w:tc>
        <w:tc>
          <w:tcPr>
            <w:tcW w:w="4702" w:type="dxa"/>
            <w:hideMark/>
            <w:tcPrChange w:id="171" w:author="Hoan Ng" w:date="2017-03-20T22:19:00Z">
              <w:tcPr>
                <w:tcW w:w="3340" w:type="dxa"/>
                <w:hideMark/>
              </w:tcPr>
            </w:tcPrChange>
          </w:tcPr>
          <w:p w14:paraId="16B7EEDD" w14:textId="77777777" w:rsidR="005F3BAC" w:rsidRPr="005F3BAC" w:rsidRDefault="005F3BAC">
            <w:pPr>
              <w:rPr>
                <w:ins w:id="172" w:author="Hoan Ng" w:date="2017-03-20T22:18:00Z"/>
                <w:b/>
                <w:bCs/>
              </w:rPr>
            </w:pPr>
            <w:ins w:id="173" w:author="Hoan Ng" w:date="2017-03-20T22:18:00Z">
              <w:r w:rsidRPr="005F3BAC">
                <w:rPr>
                  <w:b/>
                  <w:bCs/>
                </w:rPr>
                <w:t>Chương 2: Phân tích</w:t>
              </w:r>
            </w:ins>
          </w:p>
        </w:tc>
        <w:tc>
          <w:tcPr>
            <w:tcW w:w="1027" w:type="dxa"/>
            <w:hideMark/>
            <w:tcPrChange w:id="174" w:author="Hoan Ng" w:date="2017-03-20T22:19:00Z">
              <w:tcPr>
                <w:tcW w:w="960" w:type="dxa"/>
                <w:hideMark/>
              </w:tcPr>
            </w:tcPrChange>
          </w:tcPr>
          <w:p w14:paraId="2953588C" w14:textId="77777777" w:rsidR="005F3BAC" w:rsidRPr="005F3BAC" w:rsidRDefault="005F3BAC">
            <w:pPr>
              <w:rPr>
                <w:ins w:id="175" w:author="Hoan Ng" w:date="2017-03-20T22:18:00Z"/>
                <w:b/>
                <w:bCs/>
              </w:rPr>
            </w:pPr>
            <w:ins w:id="176" w:author="Hoan Ng" w:date="2017-03-20T22:18:00Z">
              <w:r w:rsidRPr="005F3BAC">
                <w:rPr>
                  <w:b/>
                  <w:bCs/>
                </w:rPr>
                <w:t> </w:t>
              </w:r>
            </w:ins>
          </w:p>
        </w:tc>
        <w:tc>
          <w:tcPr>
            <w:tcW w:w="868" w:type="dxa"/>
            <w:hideMark/>
            <w:tcPrChange w:id="177" w:author="Hoan Ng" w:date="2017-03-20T22:19:00Z">
              <w:tcPr>
                <w:tcW w:w="960" w:type="dxa"/>
                <w:hideMark/>
              </w:tcPr>
            </w:tcPrChange>
          </w:tcPr>
          <w:p w14:paraId="7D78B88A" w14:textId="77777777" w:rsidR="005F3BAC" w:rsidRPr="005F3BAC" w:rsidRDefault="005F3BAC">
            <w:pPr>
              <w:rPr>
                <w:ins w:id="178" w:author="Hoan Ng" w:date="2017-03-20T22:18:00Z"/>
                <w:b/>
                <w:bCs/>
              </w:rPr>
            </w:pPr>
            <w:ins w:id="179" w:author="Hoan Ng" w:date="2017-03-20T22:18:00Z">
              <w:r w:rsidRPr="005F3BAC">
                <w:rPr>
                  <w:b/>
                  <w:bCs/>
                </w:rPr>
                <w:t> </w:t>
              </w:r>
            </w:ins>
          </w:p>
        </w:tc>
        <w:tc>
          <w:tcPr>
            <w:tcW w:w="978" w:type="dxa"/>
            <w:hideMark/>
            <w:tcPrChange w:id="180" w:author="Hoan Ng" w:date="2017-03-20T22:19:00Z">
              <w:tcPr>
                <w:tcW w:w="960" w:type="dxa"/>
                <w:hideMark/>
              </w:tcPr>
            </w:tcPrChange>
          </w:tcPr>
          <w:p w14:paraId="1B4C837E" w14:textId="77777777" w:rsidR="005F3BAC" w:rsidRPr="005F3BAC" w:rsidRDefault="005F3BAC">
            <w:pPr>
              <w:rPr>
                <w:ins w:id="181" w:author="Hoan Ng" w:date="2017-03-20T22:18:00Z"/>
                <w:b/>
                <w:bCs/>
              </w:rPr>
            </w:pPr>
            <w:ins w:id="182" w:author="Hoan Ng" w:date="2017-03-20T22:18:00Z">
              <w:r w:rsidRPr="005F3BAC">
                <w:rPr>
                  <w:b/>
                  <w:bCs/>
                </w:rPr>
                <w:t> </w:t>
              </w:r>
            </w:ins>
          </w:p>
        </w:tc>
        <w:tc>
          <w:tcPr>
            <w:tcW w:w="790" w:type="dxa"/>
            <w:hideMark/>
            <w:tcPrChange w:id="183" w:author="Hoan Ng" w:date="2017-03-20T22:19:00Z">
              <w:tcPr>
                <w:tcW w:w="960" w:type="dxa"/>
                <w:hideMark/>
              </w:tcPr>
            </w:tcPrChange>
          </w:tcPr>
          <w:p w14:paraId="615D27E7" w14:textId="77777777" w:rsidR="005F3BAC" w:rsidRPr="005F3BAC" w:rsidRDefault="005F3BAC">
            <w:pPr>
              <w:rPr>
                <w:ins w:id="184" w:author="Hoan Ng" w:date="2017-03-20T22:18:00Z"/>
                <w:b/>
                <w:bCs/>
              </w:rPr>
            </w:pPr>
            <w:ins w:id="185" w:author="Hoan Ng" w:date="2017-03-20T22:18:00Z">
              <w:r w:rsidRPr="005F3BAC">
                <w:rPr>
                  <w:b/>
                  <w:bCs/>
                </w:rPr>
                <w:t> </w:t>
              </w:r>
            </w:ins>
          </w:p>
        </w:tc>
      </w:tr>
      <w:tr w:rsidR="005F3BAC" w:rsidRPr="005F3BAC" w14:paraId="642D888C" w14:textId="77777777" w:rsidTr="005F3BAC">
        <w:tblPrEx>
          <w:tblW w:w="0" w:type="auto"/>
          <w:tblPrExChange w:id="186" w:author="Hoan Ng" w:date="2017-03-20T22:19:00Z">
            <w:tblPrEx>
              <w:tblW w:w="0" w:type="auto"/>
            </w:tblPrEx>
          </w:tblPrExChange>
        </w:tblPrEx>
        <w:trPr>
          <w:trHeight w:val="300"/>
          <w:ins w:id="187" w:author="Hoan Ng" w:date="2017-03-20T22:18:00Z"/>
          <w:trPrChange w:id="188" w:author="Hoan Ng" w:date="2017-03-20T22:19:00Z">
            <w:trPr>
              <w:trHeight w:val="300"/>
            </w:trPr>
          </w:trPrChange>
        </w:trPr>
        <w:tc>
          <w:tcPr>
            <w:tcW w:w="985" w:type="dxa"/>
            <w:hideMark/>
            <w:tcPrChange w:id="189" w:author="Hoan Ng" w:date="2017-03-20T22:19:00Z">
              <w:tcPr>
                <w:tcW w:w="8140" w:type="dxa"/>
                <w:gridSpan w:val="2"/>
                <w:hideMark/>
              </w:tcPr>
            </w:tcPrChange>
          </w:tcPr>
          <w:p w14:paraId="59738D77" w14:textId="77777777" w:rsidR="005F3BAC" w:rsidRPr="005F3BAC" w:rsidRDefault="005F3BAC">
            <w:pPr>
              <w:rPr>
                <w:ins w:id="190" w:author="Hoan Ng" w:date="2017-03-20T22:18:00Z"/>
                <w:b/>
                <w:bCs/>
              </w:rPr>
            </w:pPr>
            <w:ins w:id="191" w:author="Hoan Ng" w:date="2017-03-20T22:18:00Z">
              <w:r w:rsidRPr="005F3BAC">
                <w:rPr>
                  <w:b/>
                  <w:bCs/>
                </w:rPr>
                <w:t> </w:t>
              </w:r>
            </w:ins>
          </w:p>
        </w:tc>
        <w:tc>
          <w:tcPr>
            <w:tcW w:w="4702" w:type="dxa"/>
            <w:hideMark/>
            <w:tcPrChange w:id="192" w:author="Hoan Ng" w:date="2017-03-20T22:19:00Z">
              <w:tcPr>
                <w:tcW w:w="3340" w:type="dxa"/>
                <w:hideMark/>
              </w:tcPr>
            </w:tcPrChange>
          </w:tcPr>
          <w:p w14:paraId="4106ED17" w14:textId="37238CBF" w:rsidR="005F3BAC" w:rsidRPr="005F3BAC" w:rsidRDefault="005F3BAC" w:rsidP="005F3BAC">
            <w:pPr>
              <w:rPr>
                <w:ins w:id="193" w:author="Hoan Ng" w:date="2017-03-20T22:18:00Z"/>
                <w:b/>
                <w:bCs/>
              </w:rPr>
            </w:pPr>
            <w:ins w:id="194" w:author="Hoan Ng" w:date="2017-03-20T22:18:00Z">
              <w:r w:rsidRPr="005F3BAC">
                <w:rPr>
                  <w:b/>
                  <w:bCs/>
                </w:rPr>
                <w:t>2.1.</w:t>
              </w:r>
            </w:ins>
            <w:ins w:id="195" w:author="LÊ VĂN PA" w:date="2018-03-13T08:27:00Z">
              <w:r w:rsidR="0068408A">
                <w:rPr>
                  <w:b/>
                  <w:bCs/>
                </w:rPr>
                <w:t xml:space="preserve"> Lược đồ phân chức năng</w:t>
              </w:r>
            </w:ins>
            <w:ins w:id="196" w:author="LÊ VĂN PA" w:date="2018-03-13T08:28:00Z">
              <w:r w:rsidR="0068408A">
                <w:rPr>
                  <w:b/>
                  <w:bCs/>
                </w:rPr>
                <w:t xml:space="preserve"> (FDD)</w:t>
              </w:r>
            </w:ins>
          </w:p>
        </w:tc>
        <w:tc>
          <w:tcPr>
            <w:tcW w:w="1027" w:type="dxa"/>
            <w:hideMark/>
            <w:tcPrChange w:id="197" w:author="Hoan Ng" w:date="2017-03-20T22:19:00Z">
              <w:tcPr>
                <w:tcW w:w="960" w:type="dxa"/>
                <w:hideMark/>
              </w:tcPr>
            </w:tcPrChange>
          </w:tcPr>
          <w:p w14:paraId="41C2638C" w14:textId="77777777" w:rsidR="005F3BAC" w:rsidRPr="005F3BAC" w:rsidRDefault="005F3BAC">
            <w:pPr>
              <w:rPr>
                <w:ins w:id="198" w:author="Hoan Ng" w:date="2017-03-20T22:18:00Z"/>
                <w:b/>
                <w:bCs/>
              </w:rPr>
            </w:pPr>
            <w:ins w:id="199" w:author="Hoan Ng" w:date="2017-03-20T22:18:00Z">
              <w:r w:rsidRPr="005F3BAC">
                <w:rPr>
                  <w:b/>
                  <w:bCs/>
                </w:rPr>
                <w:t> </w:t>
              </w:r>
            </w:ins>
          </w:p>
        </w:tc>
        <w:tc>
          <w:tcPr>
            <w:tcW w:w="868" w:type="dxa"/>
            <w:hideMark/>
            <w:tcPrChange w:id="200" w:author="Hoan Ng" w:date="2017-03-20T22:19:00Z">
              <w:tcPr>
                <w:tcW w:w="960" w:type="dxa"/>
                <w:hideMark/>
              </w:tcPr>
            </w:tcPrChange>
          </w:tcPr>
          <w:p w14:paraId="5971C3AE" w14:textId="77777777" w:rsidR="005F3BAC" w:rsidRPr="005F3BAC" w:rsidRDefault="005F3BAC">
            <w:pPr>
              <w:rPr>
                <w:ins w:id="201" w:author="Hoan Ng" w:date="2017-03-20T22:18:00Z"/>
                <w:b/>
                <w:bCs/>
              </w:rPr>
            </w:pPr>
            <w:ins w:id="202" w:author="Hoan Ng" w:date="2017-03-20T22:18:00Z">
              <w:r w:rsidRPr="005F3BAC">
                <w:rPr>
                  <w:b/>
                  <w:bCs/>
                </w:rPr>
                <w:t> </w:t>
              </w:r>
            </w:ins>
          </w:p>
        </w:tc>
        <w:tc>
          <w:tcPr>
            <w:tcW w:w="978" w:type="dxa"/>
            <w:hideMark/>
            <w:tcPrChange w:id="203" w:author="Hoan Ng" w:date="2017-03-20T22:19:00Z">
              <w:tcPr>
                <w:tcW w:w="960" w:type="dxa"/>
                <w:hideMark/>
              </w:tcPr>
            </w:tcPrChange>
          </w:tcPr>
          <w:p w14:paraId="7C6CD189" w14:textId="77777777" w:rsidR="005F3BAC" w:rsidRPr="005F3BAC" w:rsidRDefault="005F3BAC">
            <w:pPr>
              <w:rPr>
                <w:ins w:id="204" w:author="Hoan Ng" w:date="2017-03-20T22:18:00Z"/>
                <w:b/>
                <w:bCs/>
              </w:rPr>
            </w:pPr>
            <w:ins w:id="205" w:author="Hoan Ng" w:date="2017-03-20T22:18:00Z">
              <w:r w:rsidRPr="005F3BAC">
                <w:rPr>
                  <w:b/>
                  <w:bCs/>
                </w:rPr>
                <w:t> </w:t>
              </w:r>
            </w:ins>
          </w:p>
        </w:tc>
        <w:tc>
          <w:tcPr>
            <w:tcW w:w="790" w:type="dxa"/>
            <w:hideMark/>
            <w:tcPrChange w:id="206" w:author="Hoan Ng" w:date="2017-03-20T22:19:00Z">
              <w:tcPr>
                <w:tcW w:w="960" w:type="dxa"/>
                <w:hideMark/>
              </w:tcPr>
            </w:tcPrChange>
          </w:tcPr>
          <w:p w14:paraId="75AF611D" w14:textId="77777777" w:rsidR="005F3BAC" w:rsidRPr="005F3BAC" w:rsidRDefault="005F3BAC">
            <w:pPr>
              <w:rPr>
                <w:ins w:id="207" w:author="Hoan Ng" w:date="2017-03-20T22:18:00Z"/>
                <w:b/>
                <w:bCs/>
              </w:rPr>
            </w:pPr>
            <w:ins w:id="208" w:author="Hoan Ng" w:date="2017-03-20T22:18:00Z">
              <w:r w:rsidRPr="005F3BAC">
                <w:rPr>
                  <w:b/>
                  <w:bCs/>
                </w:rPr>
                <w:t> </w:t>
              </w:r>
            </w:ins>
          </w:p>
        </w:tc>
      </w:tr>
      <w:tr w:rsidR="005F3BAC" w:rsidRPr="005F3BAC" w14:paraId="26B0A69A" w14:textId="77777777" w:rsidTr="005F3BAC">
        <w:tblPrEx>
          <w:tblW w:w="0" w:type="auto"/>
          <w:tblPrExChange w:id="209" w:author="Hoan Ng" w:date="2017-03-20T22:19:00Z">
            <w:tblPrEx>
              <w:tblW w:w="0" w:type="auto"/>
            </w:tblPrEx>
          </w:tblPrExChange>
        </w:tblPrEx>
        <w:trPr>
          <w:trHeight w:val="300"/>
          <w:ins w:id="210" w:author="Hoan Ng" w:date="2017-03-20T22:18:00Z"/>
          <w:trPrChange w:id="211" w:author="Hoan Ng" w:date="2017-03-20T22:19:00Z">
            <w:trPr>
              <w:trHeight w:val="300"/>
            </w:trPr>
          </w:trPrChange>
        </w:trPr>
        <w:tc>
          <w:tcPr>
            <w:tcW w:w="985" w:type="dxa"/>
            <w:hideMark/>
            <w:tcPrChange w:id="212" w:author="Hoan Ng" w:date="2017-03-20T22:19:00Z">
              <w:tcPr>
                <w:tcW w:w="8140" w:type="dxa"/>
                <w:gridSpan w:val="2"/>
                <w:hideMark/>
              </w:tcPr>
            </w:tcPrChange>
          </w:tcPr>
          <w:p w14:paraId="41DC5C2B" w14:textId="77777777" w:rsidR="005F3BAC" w:rsidRPr="005F3BAC" w:rsidRDefault="005F3BAC">
            <w:pPr>
              <w:rPr>
                <w:ins w:id="213" w:author="Hoan Ng" w:date="2017-03-20T22:18:00Z"/>
                <w:b/>
                <w:bCs/>
              </w:rPr>
            </w:pPr>
            <w:ins w:id="214" w:author="Hoan Ng" w:date="2017-03-20T22:18:00Z">
              <w:r w:rsidRPr="005F3BAC">
                <w:rPr>
                  <w:b/>
                  <w:bCs/>
                </w:rPr>
                <w:t> </w:t>
              </w:r>
            </w:ins>
          </w:p>
        </w:tc>
        <w:tc>
          <w:tcPr>
            <w:tcW w:w="4702" w:type="dxa"/>
            <w:hideMark/>
            <w:tcPrChange w:id="215" w:author="Hoan Ng" w:date="2017-03-20T22:19:00Z">
              <w:tcPr>
                <w:tcW w:w="3340" w:type="dxa"/>
                <w:hideMark/>
              </w:tcPr>
            </w:tcPrChange>
          </w:tcPr>
          <w:p w14:paraId="3DC8BA62" w14:textId="628468C1" w:rsidR="005F3BAC" w:rsidRPr="005F3BAC" w:rsidRDefault="005F3BAC" w:rsidP="005F3BAC">
            <w:pPr>
              <w:rPr>
                <w:ins w:id="216" w:author="Hoan Ng" w:date="2017-03-20T22:18:00Z"/>
                <w:b/>
                <w:bCs/>
              </w:rPr>
            </w:pPr>
            <w:ins w:id="217" w:author="Hoan Ng" w:date="2017-03-20T22:18:00Z">
              <w:r w:rsidRPr="005F3BAC">
                <w:rPr>
                  <w:b/>
                  <w:bCs/>
                </w:rPr>
                <w:t xml:space="preserve">2.2. </w:t>
              </w:r>
            </w:ins>
            <w:ins w:id="218" w:author="LÊ VĂN PA" w:date="2018-03-13T08:26:00Z">
              <w:r w:rsidR="0068408A">
                <w:rPr>
                  <w:b/>
                  <w:bCs/>
                </w:rPr>
                <w:t>Đặc tả và mô hình hóa nghiệp vụ</w:t>
              </w:r>
            </w:ins>
            <w:ins w:id="219" w:author="LÊ VĂN PA" w:date="2018-03-13T08:27:00Z">
              <w:r w:rsidR="0068408A">
                <w:rPr>
                  <w:b/>
                  <w:bCs/>
                </w:rPr>
                <w:t xml:space="preserve"> (DFD)</w:t>
              </w:r>
            </w:ins>
          </w:p>
        </w:tc>
        <w:tc>
          <w:tcPr>
            <w:tcW w:w="1027" w:type="dxa"/>
            <w:hideMark/>
            <w:tcPrChange w:id="220" w:author="Hoan Ng" w:date="2017-03-20T22:19:00Z">
              <w:tcPr>
                <w:tcW w:w="960" w:type="dxa"/>
                <w:hideMark/>
              </w:tcPr>
            </w:tcPrChange>
          </w:tcPr>
          <w:p w14:paraId="58A3167E" w14:textId="77777777" w:rsidR="005F3BAC" w:rsidRPr="005F3BAC" w:rsidRDefault="005F3BAC">
            <w:pPr>
              <w:rPr>
                <w:ins w:id="221" w:author="Hoan Ng" w:date="2017-03-20T22:18:00Z"/>
                <w:b/>
                <w:bCs/>
              </w:rPr>
            </w:pPr>
            <w:ins w:id="222" w:author="Hoan Ng" w:date="2017-03-20T22:18:00Z">
              <w:r w:rsidRPr="005F3BAC">
                <w:rPr>
                  <w:b/>
                  <w:bCs/>
                </w:rPr>
                <w:t> </w:t>
              </w:r>
            </w:ins>
          </w:p>
        </w:tc>
        <w:tc>
          <w:tcPr>
            <w:tcW w:w="868" w:type="dxa"/>
            <w:hideMark/>
            <w:tcPrChange w:id="223" w:author="Hoan Ng" w:date="2017-03-20T22:19:00Z">
              <w:tcPr>
                <w:tcW w:w="960" w:type="dxa"/>
                <w:hideMark/>
              </w:tcPr>
            </w:tcPrChange>
          </w:tcPr>
          <w:p w14:paraId="03A2D843" w14:textId="77777777" w:rsidR="005F3BAC" w:rsidRPr="005F3BAC" w:rsidRDefault="005F3BAC">
            <w:pPr>
              <w:rPr>
                <w:ins w:id="224" w:author="Hoan Ng" w:date="2017-03-20T22:18:00Z"/>
                <w:b/>
                <w:bCs/>
              </w:rPr>
            </w:pPr>
            <w:ins w:id="225" w:author="Hoan Ng" w:date="2017-03-20T22:18:00Z">
              <w:r w:rsidRPr="005F3BAC">
                <w:rPr>
                  <w:b/>
                  <w:bCs/>
                </w:rPr>
                <w:t> </w:t>
              </w:r>
            </w:ins>
          </w:p>
        </w:tc>
        <w:tc>
          <w:tcPr>
            <w:tcW w:w="978" w:type="dxa"/>
            <w:hideMark/>
            <w:tcPrChange w:id="226" w:author="Hoan Ng" w:date="2017-03-20T22:19:00Z">
              <w:tcPr>
                <w:tcW w:w="960" w:type="dxa"/>
                <w:hideMark/>
              </w:tcPr>
            </w:tcPrChange>
          </w:tcPr>
          <w:p w14:paraId="194F38D1" w14:textId="77777777" w:rsidR="005F3BAC" w:rsidRPr="005F3BAC" w:rsidRDefault="005F3BAC">
            <w:pPr>
              <w:rPr>
                <w:ins w:id="227" w:author="Hoan Ng" w:date="2017-03-20T22:18:00Z"/>
                <w:b/>
                <w:bCs/>
              </w:rPr>
            </w:pPr>
            <w:ins w:id="228" w:author="Hoan Ng" w:date="2017-03-20T22:18:00Z">
              <w:r w:rsidRPr="005F3BAC">
                <w:rPr>
                  <w:b/>
                  <w:bCs/>
                </w:rPr>
                <w:t> </w:t>
              </w:r>
            </w:ins>
          </w:p>
        </w:tc>
        <w:tc>
          <w:tcPr>
            <w:tcW w:w="790" w:type="dxa"/>
            <w:hideMark/>
            <w:tcPrChange w:id="229" w:author="Hoan Ng" w:date="2017-03-20T22:19:00Z">
              <w:tcPr>
                <w:tcW w:w="960" w:type="dxa"/>
                <w:hideMark/>
              </w:tcPr>
            </w:tcPrChange>
          </w:tcPr>
          <w:p w14:paraId="0F435F6E" w14:textId="77777777" w:rsidR="005F3BAC" w:rsidRPr="005F3BAC" w:rsidRDefault="005F3BAC">
            <w:pPr>
              <w:rPr>
                <w:ins w:id="230" w:author="Hoan Ng" w:date="2017-03-20T22:18:00Z"/>
                <w:b/>
                <w:bCs/>
              </w:rPr>
            </w:pPr>
            <w:ins w:id="231" w:author="Hoan Ng" w:date="2017-03-20T22:18:00Z">
              <w:r w:rsidRPr="005F3BAC">
                <w:rPr>
                  <w:b/>
                  <w:bCs/>
                </w:rPr>
                <w:t> </w:t>
              </w:r>
            </w:ins>
          </w:p>
        </w:tc>
      </w:tr>
      <w:tr w:rsidR="005F3BAC" w:rsidRPr="005F3BAC" w14:paraId="56B1B130" w14:textId="77777777" w:rsidTr="005F3BAC">
        <w:tblPrEx>
          <w:tblW w:w="0" w:type="auto"/>
          <w:tblPrExChange w:id="232" w:author="Hoan Ng" w:date="2017-03-20T22:19:00Z">
            <w:tblPrEx>
              <w:tblW w:w="0" w:type="auto"/>
            </w:tblPrEx>
          </w:tblPrExChange>
        </w:tblPrEx>
        <w:trPr>
          <w:trHeight w:val="300"/>
          <w:ins w:id="233" w:author="Hoan Ng" w:date="2017-03-20T22:18:00Z"/>
          <w:trPrChange w:id="234" w:author="Hoan Ng" w:date="2017-03-20T22:19:00Z">
            <w:trPr>
              <w:trHeight w:val="300"/>
            </w:trPr>
          </w:trPrChange>
        </w:trPr>
        <w:tc>
          <w:tcPr>
            <w:tcW w:w="985" w:type="dxa"/>
            <w:hideMark/>
            <w:tcPrChange w:id="235" w:author="Hoan Ng" w:date="2017-03-20T22:19:00Z">
              <w:tcPr>
                <w:tcW w:w="8140" w:type="dxa"/>
                <w:gridSpan w:val="2"/>
                <w:hideMark/>
              </w:tcPr>
            </w:tcPrChange>
          </w:tcPr>
          <w:p w14:paraId="61F418CB" w14:textId="77777777" w:rsidR="005F3BAC" w:rsidRPr="005F3BAC" w:rsidRDefault="005F3BAC">
            <w:pPr>
              <w:rPr>
                <w:ins w:id="236" w:author="Hoan Ng" w:date="2017-03-20T22:18:00Z"/>
                <w:b/>
                <w:bCs/>
              </w:rPr>
            </w:pPr>
            <w:ins w:id="237" w:author="Hoan Ng" w:date="2017-03-20T22:18:00Z">
              <w:r w:rsidRPr="005F3BAC">
                <w:rPr>
                  <w:b/>
                  <w:bCs/>
                </w:rPr>
                <w:t> </w:t>
              </w:r>
            </w:ins>
          </w:p>
        </w:tc>
        <w:tc>
          <w:tcPr>
            <w:tcW w:w="4702" w:type="dxa"/>
            <w:hideMark/>
            <w:tcPrChange w:id="238" w:author="Hoan Ng" w:date="2017-03-20T22:19:00Z">
              <w:tcPr>
                <w:tcW w:w="3340" w:type="dxa"/>
                <w:hideMark/>
              </w:tcPr>
            </w:tcPrChange>
          </w:tcPr>
          <w:p w14:paraId="6C67FC16" w14:textId="3174663A" w:rsidR="005F3BAC" w:rsidRPr="005F3BAC" w:rsidRDefault="005F3BAC" w:rsidP="005F3BAC">
            <w:pPr>
              <w:rPr>
                <w:ins w:id="239" w:author="Hoan Ng" w:date="2017-03-20T22:18:00Z"/>
                <w:b/>
                <w:bCs/>
              </w:rPr>
            </w:pPr>
            <w:ins w:id="240" w:author="Hoan Ng" w:date="2017-03-20T22:18:00Z">
              <w:r w:rsidRPr="005F3BAC">
                <w:rPr>
                  <w:b/>
                  <w:bCs/>
                </w:rPr>
                <w:t>2.3.</w:t>
              </w:r>
            </w:ins>
            <w:ins w:id="241" w:author="LÊ VĂN PA" w:date="2018-03-13T08:26:00Z">
              <w:r w:rsidR="0068408A">
                <w:rPr>
                  <w:b/>
                  <w:bCs/>
                </w:rPr>
                <w:t xml:space="preserve"> Mô hình hóa dữ liệu</w:t>
              </w:r>
            </w:ins>
            <w:ins w:id="242" w:author="LÊ VĂN PA" w:date="2018-03-13T08:27:00Z">
              <w:r w:rsidR="0068408A">
                <w:rPr>
                  <w:b/>
                  <w:bCs/>
                </w:rPr>
                <w:t xml:space="preserve"> (ERD)</w:t>
              </w:r>
            </w:ins>
          </w:p>
        </w:tc>
        <w:tc>
          <w:tcPr>
            <w:tcW w:w="1027" w:type="dxa"/>
            <w:hideMark/>
            <w:tcPrChange w:id="243" w:author="Hoan Ng" w:date="2017-03-20T22:19:00Z">
              <w:tcPr>
                <w:tcW w:w="960" w:type="dxa"/>
                <w:hideMark/>
              </w:tcPr>
            </w:tcPrChange>
          </w:tcPr>
          <w:p w14:paraId="6C3EB7C0" w14:textId="331FC475" w:rsidR="005F3BAC" w:rsidRPr="005F3BAC" w:rsidRDefault="005F3BAC">
            <w:pPr>
              <w:rPr>
                <w:ins w:id="244" w:author="Hoan Ng" w:date="2017-03-20T22:18:00Z"/>
                <w:b/>
                <w:bCs/>
              </w:rPr>
            </w:pPr>
            <w:ins w:id="245" w:author="Hoan Ng" w:date="2017-03-20T22:18:00Z">
              <w:r w:rsidRPr="005F3BAC">
                <w:rPr>
                  <w:b/>
                  <w:bCs/>
                </w:rPr>
                <w:t> </w:t>
              </w:r>
            </w:ins>
            <w:ins w:id="246" w:author="LÊ VĂN PA" w:date="2018-03-17T22:17:00Z">
              <w:r w:rsidR="00797F83">
                <w:rPr>
                  <w:b/>
                  <w:bCs/>
                </w:rPr>
                <w:t>2</w:t>
              </w:r>
            </w:ins>
          </w:p>
        </w:tc>
        <w:tc>
          <w:tcPr>
            <w:tcW w:w="868" w:type="dxa"/>
            <w:hideMark/>
            <w:tcPrChange w:id="247" w:author="Hoan Ng" w:date="2017-03-20T22:19:00Z">
              <w:tcPr>
                <w:tcW w:w="960" w:type="dxa"/>
                <w:hideMark/>
              </w:tcPr>
            </w:tcPrChange>
          </w:tcPr>
          <w:p w14:paraId="3D1C1FFC" w14:textId="3E9806E0" w:rsidR="005F3BAC" w:rsidRPr="005F3BAC" w:rsidRDefault="005F3BAC">
            <w:pPr>
              <w:rPr>
                <w:ins w:id="248" w:author="Hoan Ng" w:date="2017-03-20T22:18:00Z"/>
                <w:b/>
                <w:bCs/>
              </w:rPr>
            </w:pPr>
            <w:ins w:id="249" w:author="Hoan Ng" w:date="2017-03-20T22:18:00Z">
              <w:r w:rsidRPr="005F3BAC">
                <w:rPr>
                  <w:b/>
                  <w:bCs/>
                </w:rPr>
                <w:t> </w:t>
              </w:r>
            </w:ins>
            <w:ins w:id="250" w:author="LÊ VĂN PA" w:date="2018-03-13T08:28:00Z">
              <w:r w:rsidR="0068408A">
                <w:rPr>
                  <w:b/>
                  <w:bCs/>
                </w:rPr>
                <w:t>Nhất</w:t>
              </w:r>
            </w:ins>
          </w:p>
        </w:tc>
        <w:tc>
          <w:tcPr>
            <w:tcW w:w="978" w:type="dxa"/>
            <w:hideMark/>
            <w:tcPrChange w:id="251" w:author="Hoan Ng" w:date="2017-03-20T22:19:00Z">
              <w:tcPr>
                <w:tcW w:w="960" w:type="dxa"/>
                <w:hideMark/>
              </w:tcPr>
            </w:tcPrChange>
          </w:tcPr>
          <w:p w14:paraId="7B03DB4A" w14:textId="77777777" w:rsidR="005F3BAC" w:rsidRPr="005F3BAC" w:rsidRDefault="005F3BAC">
            <w:pPr>
              <w:rPr>
                <w:ins w:id="252" w:author="Hoan Ng" w:date="2017-03-20T22:18:00Z"/>
                <w:b/>
                <w:bCs/>
              </w:rPr>
            </w:pPr>
            <w:ins w:id="253" w:author="Hoan Ng" w:date="2017-03-20T22:18:00Z">
              <w:r w:rsidRPr="005F3BAC">
                <w:rPr>
                  <w:b/>
                  <w:bCs/>
                </w:rPr>
                <w:t> </w:t>
              </w:r>
            </w:ins>
          </w:p>
        </w:tc>
        <w:tc>
          <w:tcPr>
            <w:tcW w:w="790" w:type="dxa"/>
            <w:hideMark/>
            <w:tcPrChange w:id="254" w:author="Hoan Ng" w:date="2017-03-20T22:19:00Z">
              <w:tcPr>
                <w:tcW w:w="960" w:type="dxa"/>
                <w:hideMark/>
              </w:tcPr>
            </w:tcPrChange>
          </w:tcPr>
          <w:p w14:paraId="5E00906E" w14:textId="77777777" w:rsidR="005F3BAC" w:rsidRPr="005F3BAC" w:rsidRDefault="005F3BAC">
            <w:pPr>
              <w:rPr>
                <w:ins w:id="255" w:author="Hoan Ng" w:date="2017-03-20T22:18:00Z"/>
                <w:b/>
                <w:bCs/>
              </w:rPr>
            </w:pPr>
            <w:ins w:id="256" w:author="Hoan Ng" w:date="2017-03-20T22:18:00Z">
              <w:r w:rsidRPr="005F3BAC">
                <w:rPr>
                  <w:b/>
                  <w:bCs/>
                </w:rPr>
                <w:t> </w:t>
              </w:r>
            </w:ins>
          </w:p>
        </w:tc>
      </w:tr>
      <w:tr w:rsidR="005F3BAC" w:rsidRPr="005F3BAC" w14:paraId="1C1C8DE8" w14:textId="77777777" w:rsidTr="005F3BAC">
        <w:tblPrEx>
          <w:tblW w:w="0" w:type="auto"/>
          <w:tblPrExChange w:id="257" w:author="Hoan Ng" w:date="2017-03-20T22:19:00Z">
            <w:tblPrEx>
              <w:tblW w:w="0" w:type="auto"/>
            </w:tblPrEx>
          </w:tblPrExChange>
        </w:tblPrEx>
        <w:trPr>
          <w:trHeight w:val="300"/>
          <w:ins w:id="258" w:author="Hoan Ng" w:date="2017-03-20T22:18:00Z"/>
          <w:trPrChange w:id="259" w:author="Hoan Ng" w:date="2017-03-20T22:19:00Z">
            <w:trPr>
              <w:trHeight w:val="300"/>
            </w:trPr>
          </w:trPrChange>
        </w:trPr>
        <w:tc>
          <w:tcPr>
            <w:tcW w:w="985" w:type="dxa"/>
            <w:hideMark/>
            <w:tcPrChange w:id="260" w:author="Hoan Ng" w:date="2017-03-20T22:19:00Z">
              <w:tcPr>
                <w:tcW w:w="8140" w:type="dxa"/>
                <w:gridSpan w:val="2"/>
                <w:hideMark/>
              </w:tcPr>
            </w:tcPrChange>
          </w:tcPr>
          <w:p w14:paraId="79E7677C" w14:textId="77777777" w:rsidR="005F3BAC" w:rsidRPr="005F3BAC" w:rsidRDefault="005F3BAC">
            <w:pPr>
              <w:rPr>
                <w:ins w:id="261" w:author="Hoan Ng" w:date="2017-03-20T22:18:00Z"/>
                <w:b/>
                <w:bCs/>
              </w:rPr>
            </w:pPr>
            <w:ins w:id="262" w:author="Hoan Ng" w:date="2017-03-20T22:18:00Z">
              <w:r w:rsidRPr="005F3BAC">
                <w:rPr>
                  <w:b/>
                  <w:bCs/>
                </w:rPr>
                <w:t> </w:t>
              </w:r>
            </w:ins>
          </w:p>
        </w:tc>
        <w:tc>
          <w:tcPr>
            <w:tcW w:w="4702" w:type="dxa"/>
            <w:hideMark/>
            <w:tcPrChange w:id="263" w:author="Hoan Ng" w:date="2017-03-20T22:19:00Z">
              <w:tcPr>
                <w:tcW w:w="3340" w:type="dxa"/>
                <w:hideMark/>
              </w:tcPr>
            </w:tcPrChange>
          </w:tcPr>
          <w:p w14:paraId="3D79F336" w14:textId="77777777" w:rsidR="005F3BAC" w:rsidRPr="005F3BAC" w:rsidRDefault="005F3BAC">
            <w:pPr>
              <w:rPr>
                <w:ins w:id="264" w:author="Hoan Ng" w:date="2017-03-20T22:18:00Z"/>
                <w:b/>
                <w:bCs/>
              </w:rPr>
            </w:pPr>
            <w:ins w:id="265" w:author="Hoan Ng" w:date="2017-03-20T22:18:00Z">
              <w:r w:rsidRPr="005F3BAC">
                <w:rPr>
                  <w:b/>
                  <w:bCs/>
                </w:rPr>
                <w:t>Chương 3: Thiết kế</w:t>
              </w:r>
            </w:ins>
          </w:p>
        </w:tc>
        <w:tc>
          <w:tcPr>
            <w:tcW w:w="1027" w:type="dxa"/>
            <w:hideMark/>
            <w:tcPrChange w:id="266" w:author="Hoan Ng" w:date="2017-03-20T22:19:00Z">
              <w:tcPr>
                <w:tcW w:w="960" w:type="dxa"/>
                <w:hideMark/>
              </w:tcPr>
            </w:tcPrChange>
          </w:tcPr>
          <w:p w14:paraId="0A743F81" w14:textId="77777777" w:rsidR="005F3BAC" w:rsidRPr="005F3BAC" w:rsidRDefault="005F3BAC">
            <w:pPr>
              <w:rPr>
                <w:ins w:id="267" w:author="Hoan Ng" w:date="2017-03-20T22:18:00Z"/>
                <w:b/>
                <w:bCs/>
              </w:rPr>
            </w:pPr>
            <w:ins w:id="268" w:author="Hoan Ng" w:date="2017-03-20T22:18:00Z">
              <w:r w:rsidRPr="005F3BAC">
                <w:rPr>
                  <w:b/>
                  <w:bCs/>
                </w:rPr>
                <w:t> </w:t>
              </w:r>
            </w:ins>
          </w:p>
        </w:tc>
        <w:tc>
          <w:tcPr>
            <w:tcW w:w="868" w:type="dxa"/>
            <w:hideMark/>
            <w:tcPrChange w:id="269" w:author="Hoan Ng" w:date="2017-03-20T22:19:00Z">
              <w:tcPr>
                <w:tcW w:w="960" w:type="dxa"/>
                <w:hideMark/>
              </w:tcPr>
            </w:tcPrChange>
          </w:tcPr>
          <w:p w14:paraId="28B4E605" w14:textId="77777777" w:rsidR="005F3BAC" w:rsidRPr="005F3BAC" w:rsidRDefault="005F3BAC">
            <w:pPr>
              <w:rPr>
                <w:ins w:id="270" w:author="Hoan Ng" w:date="2017-03-20T22:18:00Z"/>
                <w:b/>
                <w:bCs/>
              </w:rPr>
            </w:pPr>
            <w:ins w:id="271" w:author="Hoan Ng" w:date="2017-03-20T22:18:00Z">
              <w:r w:rsidRPr="005F3BAC">
                <w:rPr>
                  <w:b/>
                  <w:bCs/>
                </w:rPr>
                <w:t> </w:t>
              </w:r>
            </w:ins>
          </w:p>
        </w:tc>
        <w:tc>
          <w:tcPr>
            <w:tcW w:w="978" w:type="dxa"/>
            <w:hideMark/>
            <w:tcPrChange w:id="272" w:author="Hoan Ng" w:date="2017-03-20T22:19:00Z">
              <w:tcPr>
                <w:tcW w:w="960" w:type="dxa"/>
                <w:hideMark/>
              </w:tcPr>
            </w:tcPrChange>
          </w:tcPr>
          <w:p w14:paraId="3EE92376" w14:textId="77777777" w:rsidR="005F3BAC" w:rsidRPr="005F3BAC" w:rsidRDefault="005F3BAC">
            <w:pPr>
              <w:rPr>
                <w:ins w:id="273" w:author="Hoan Ng" w:date="2017-03-20T22:18:00Z"/>
                <w:b/>
                <w:bCs/>
              </w:rPr>
            </w:pPr>
            <w:ins w:id="274" w:author="Hoan Ng" w:date="2017-03-20T22:18:00Z">
              <w:r w:rsidRPr="005F3BAC">
                <w:rPr>
                  <w:b/>
                  <w:bCs/>
                </w:rPr>
                <w:t> </w:t>
              </w:r>
            </w:ins>
          </w:p>
        </w:tc>
        <w:tc>
          <w:tcPr>
            <w:tcW w:w="790" w:type="dxa"/>
            <w:hideMark/>
            <w:tcPrChange w:id="275" w:author="Hoan Ng" w:date="2017-03-20T22:19:00Z">
              <w:tcPr>
                <w:tcW w:w="960" w:type="dxa"/>
                <w:hideMark/>
              </w:tcPr>
            </w:tcPrChange>
          </w:tcPr>
          <w:p w14:paraId="110230F3" w14:textId="77777777" w:rsidR="005F3BAC" w:rsidRPr="005F3BAC" w:rsidRDefault="005F3BAC">
            <w:pPr>
              <w:rPr>
                <w:ins w:id="276" w:author="Hoan Ng" w:date="2017-03-20T22:18:00Z"/>
                <w:b/>
                <w:bCs/>
              </w:rPr>
            </w:pPr>
            <w:ins w:id="277" w:author="Hoan Ng" w:date="2017-03-20T22:18:00Z">
              <w:r w:rsidRPr="005F3BAC">
                <w:rPr>
                  <w:b/>
                  <w:bCs/>
                </w:rPr>
                <w:t> </w:t>
              </w:r>
            </w:ins>
          </w:p>
        </w:tc>
      </w:tr>
      <w:tr w:rsidR="005F3BAC" w:rsidRPr="005F3BAC" w14:paraId="57A5B715" w14:textId="77777777" w:rsidTr="005F3BAC">
        <w:tblPrEx>
          <w:tblW w:w="0" w:type="auto"/>
          <w:tblPrExChange w:id="278" w:author="Hoan Ng" w:date="2017-03-20T22:19:00Z">
            <w:tblPrEx>
              <w:tblW w:w="0" w:type="auto"/>
            </w:tblPrEx>
          </w:tblPrExChange>
        </w:tblPrEx>
        <w:trPr>
          <w:trHeight w:val="300"/>
          <w:ins w:id="279" w:author="Hoan Ng" w:date="2017-03-20T22:18:00Z"/>
          <w:trPrChange w:id="280" w:author="Hoan Ng" w:date="2017-03-20T22:19:00Z">
            <w:trPr>
              <w:trHeight w:val="300"/>
            </w:trPr>
          </w:trPrChange>
        </w:trPr>
        <w:tc>
          <w:tcPr>
            <w:tcW w:w="985" w:type="dxa"/>
            <w:hideMark/>
            <w:tcPrChange w:id="281" w:author="Hoan Ng" w:date="2017-03-20T22:19:00Z">
              <w:tcPr>
                <w:tcW w:w="8140" w:type="dxa"/>
                <w:gridSpan w:val="2"/>
                <w:hideMark/>
              </w:tcPr>
            </w:tcPrChange>
          </w:tcPr>
          <w:p w14:paraId="0E7CB688" w14:textId="77777777" w:rsidR="005F3BAC" w:rsidRPr="005F3BAC" w:rsidRDefault="005F3BAC">
            <w:pPr>
              <w:rPr>
                <w:ins w:id="282" w:author="Hoan Ng" w:date="2017-03-20T22:18:00Z"/>
                <w:b/>
                <w:bCs/>
              </w:rPr>
            </w:pPr>
            <w:ins w:id="283" w:author="Hoan Ng" w:date="2017-03-20T22:18:00Z">
              <w:r w:rsidRPr="005F3BAC">
                <w:rPr>
                  <w:b/>
                  <w:bCs/>
                </w:rPr>
                <w:t> </w:t>
              </w:r>
            </w:ins>
          </w:p>
        </w:tc>
        <w:tc>
          <w:tcPr>
            <w:tcW w:w="4702" w:type="dxa"/>
            <w:hideMark/>
            <w:tcPrChange w:id="284" w:author="Hoan Ng" w:date="2017-03-20T22:19:00Z">
              <w:tcPr>
                <w:tcW w:w="3340" w:type="dxa"/>
                <w:hideMark/>
              </w:tcPr>
            </w:tcPrChange>
          </w:tcPr>
          <w:p w14:paraId="61732A30" w14:textId="77777777" w:rsidR="005F3BAC" w:rsidRPr="005F3BAC" w:rsidRDefault="005F3BAC" w:rsidP="005F3BAC">
            <w:pPr>
              <w:rPr>
                <w:ins w:id="285" w:author="Hoan Ng" w:date="2017-03-20T22:18:00Z"/>
                <w:b/>
                <w:bCs/>
              </w:rPr>
            </w:pPr>
            <w:ins w:id="286" w:author="Hoan Ng" w:date="2017-03-20T22:18:00Z">
              <w:r w:rsidRPr="005F3BAC">
                <w:rPr>
                  <w:b/>
                  <w:bCs/>
                </w:rPr>
                <w:t>3.1.</w:t>
              </w:r>
            </w:ins>
          </w:p>
        </w:tc>
        <w:tc>
          <w:tcPr>
            <w:tcW w:w="1027" w:type="dxa"/>
            <w:hideMark/>
            <w:tcPrChange w:id="287" w:author="Hoan Ng" w:date="2017-03-20T22:19:00Z">
              <w:tcPr>
                <w:tcW w:w="960" w:type="dxa"/>
                <w:hideMark/>
              </w:tcPr>
            </w:tcPrChange>
          </w:tcPr>
          <w:p w14:paraId="1A2668C7" w14:textId="77777777" w:rsidR="005F3BAC" w:rsidRPr="005F3BAC" w:rsidRDefault="005F3BAC">
            <w:pPr>
              <w:rPr>
                <w:ins w:id="288" w:author="Hoan Ng" w:date="2017-03-20T22:18:00Z"/>
                <w:b/>
                <w:bCs/>
              </w:rPr>
            </w:pPr>
            <w:ins w:id="289" w:author="Hoan Ng" w:date="2017-03-20T22:18:00Z">
              <w:r w:rsidRPr="005F3BAC">
                <w:rPr>
                  <w:b/>
                  <w:bCs/>
                </w:rPr>
                <w:t> </w:t>
              </w:r>
            </w:ins>
          </w:p>
        </w:tc>
        <w:tc>
          <w:tcPr>
            <w:tcW w:w="868" w:type="dxa"/>
            <w:hideMark/>
            <w:tcPrChange w:id="290" w:author="Hoan Ng" w:date="2017-03-20T22:19:00Z">
              <w:tcPr>
                <w:tcW w:w="960" w:type="dxa"/>
                <w:hideMark/>
              </w:tcPr>
            </w:tcPrChange>
          </w:tcPr>
          <w:p w14:paraId="4E8E5F00" w14:textId="77777777" w:rsidR="005F3BAC" w:rsidRPr="005F3BAC" w:rsidRDefault="005F3BAC">
            <w:pPr>
              <w:rPr>
                <w:ins w:id="291" w:author="Hoan Ng" w:date="2017-03-20T22:18:00Z"/>
                <w:b/>
                <w:bCs/>
              </w:rPr>
            </w:pPr>
            <w:ins w:id="292" w:author="Hoan Ng" w:date="2017-03-20T22:18:00Z">
              <w:r w:rsidRPr="005F3BAC">
                <w:rPr>
                  <w:b/>
                  <w:bCs/>
                </w:rPr>
                <w:t> </w:t>
              </w:r>
            </w:ins>
          </w:p>
        </w:tc>
        <w:tc>
          <w:tcPr>
            <w:tcW w:w="978" w:type="dxa"/>
            <w:hideMark/>
            <w:tcPrChange w:id="293" w:author="Hoan Ng" w:date="2017-03-20T22:19:00Z">
              <w:tcPr>
                <w:tcW w:w="960" w:type="dxa"/>
                <w:hideMark/>
              </w:tcPr>
            </w:tcPrChange>
          </w:tcPr>
          <w:p w14:paraId="46DF727E" w14:textId="77777777" w:rsidR="005F3BAC" w:rsidRPr="005F3BAC" w:rsidRDefault="005F3BAC">
            <w:pPr>
              <w:rPr>
                <w:ins w:id="294" w:author="Hoan Ng" w:date="2017-03-20T22:18:00Z"/>
                <w:b/>
                <w:bCs/>
              </w:rPr>
            </w:pPr>
            <w:ins w:id="295" w:author="Hoan Ng" w:date="2017-03-20T22:18:00Z">
              <w:r w:rsidRPr="005F3BAC">
                <w:rPr>
                  <w:b/>
                  <w:bCs/>
                </w:rPr>
                <w:t> </w:t>
              </w:r>
            </w:ins>
          </w:p>
        </w:tc>
        <w:tc>
          <w:tcPr>
            <w:tcW w:w="790" w:type="dxa"/>
            <w:hideMark/>
            <w:tcPrChange w:id="296" w:author="Hoan Ng" w:date="2017-03-20T22:19:00Z">
              <w:tcPr>
                <w:tcW w:w="960" w:type="dxa"/>
                <w:hideMark/>
              </w:tcPr>
            </w:tcPrChange>
          </w:tcPr>
          <w:p w14:paraId="05383068" w14:textId="77777777" w:rsidR="005F3BAC" w:rsidRPr="005F3BAC" w:rsidRDefault="005F3BAC">
            <w:pPr>
              <w:rPr>
                <w:ins w:id="297" w:author="Hoan Ng" w:date="2017-03-20T22:18:00Z"/>
                <w:b/>
                <w:bCs/>
              </w:rPr>
            </w:pPr>
            <w:ins w:id="298" w:author="Hoan Ng" w:date="2017-03-20T22:18:00Z">
              <w:r w:rsidRPr="005F3BAC">
                <w:rPr>
                  <w:b/>
                  <w:bCs/>
                </w:rPr>
                <w:t> </w:t>
              </w:r>
            </w:ins>
          </w:p>
        </w:tc>
      </w:tr>
      <w:tr w:rsidR="005F3BAC" w:rsidRPr="005F3BAC" w14:paraId="3D79FAD5" w14:textId="77777777" w:rsidTr="005F3BAC">
        <w:tblPrEx>
          <w:tblW w:w="0" w:type="auto"/>
          <w:tblPrExChange w:id="299" w:author="Hoan Ng" w:date="2017-03-20T22:19:00Z">
            <w:tblPrEx>
              <w:tblW w:w="0" w:type="auto"/>
            </w:tblPrEx>
          </w:tblPrExChange>
        </w:tblPrEx>
        <w:trPr>
          <w:trHeight w:val="300"/>
          <w:ins w:id="300" w:author="Hoan Ng" w:date="2017-03-20T22:18:00Z"/>
          <w:trPrChange w:id="301" w:author="Hoan Ng" w:date="2017-03-20T22:19:00Z">
            <w:trPr>
              <w:trHeight w:val="300"/>
            </w:trPr>
          </w:trPrChange>
        </w:trPr>
        <w:tc>
          <w:tcPr>
            <w:tcW w:w="985" w:type="dxa"/>
            <w:hideMark/>
            <w:tcPrChange w:id="302" w:author="Hoan Ng" w:date="2017-03-20T22:19:00Z">
              <w:tcPr>
                <w:tcW w:w="8140" w:type="dxa"/>
                <w:gridSpan w:val="2"/>
                <w:hideMark/>
              </w:tcPr>
            </w:tcPrChange>
          </w:tcPr>
          <w:p w14:paraId="0B6D8E67" w14:textId="77777777" w:rsidR="005F3BAC" w:rsidRPr="005F3BAC" w:rsidRDefault="005F3BAC">
            <w:pPr>
              <w:rPr>
                <w:ins w:id="303" w:author="Hoan Ng" w:date="2017-03-20T22:18:00Z"/>
                <w:b/>
                <w:bCs/>
              </w:rPr>
            </w:pPr>
            <w:ins w:id="304" w:author="Hoan Ng" w:date="2017-03-20T22:18:00Z">
              <w:r w:rsidRPr="005F3BAC">
                <w:rPr>
                  <w:b/>
                  <w:bCs/>
                </w:rPr>
                <w:t> </w:t>
              </w:r>
            </w:ins>
          </w:p>
        </w:tc>
        <w:tc>
          <w:tcPr>
            <w:tcW w:w="4702" w:type="dxa"/>
            <w:hideMark/>
            <w:tcPrChange w:id="305" w:author="Hoan Ng" w:date="2017-03-20T22:19:00Z">
              <w:tcPr>
                <w:tcW w:w="3340" w:type="dxa"/>
                <w:hideMark/>
              </w:tcPr>
            </w:tcPrChange>
          </w:tcPr>
          <w:p w14:paraId="04FCBCDE" w14:textId="77777777" w:rsidR="005F3BAC" w:rsidRPr="005F3BAC" w:rsidRDefault="005F3BAC" w:rsidP="005F3BAC">
            <w:pPr>
              <w:rPr>
                <w:ins w:id="306" w:author="Hoan Ng" w:date="2017-03-20T22:18:00Z"/>
                <w:b/>
                <w:bCs/>
              </w:rPr>
            </w:pPr>
            <w:ins w:id="307" w:author="Hoan Ng" w:date="2017-03-20T22:18:00Z">
              <w:r w:rsidRPr="005F3BAC">
                <w:rPr>
                  <w:b/>
                  <w:bCs/>
                </w:rPr>
                <w:t>3.2.</w:t>
              </w:r>
            </w:ins>
          </w:p>
        </w:tc>
        <w:tc>
          <w:tcPr>
            <w:tcW w:w="1027" w:type="dxa"/>
            <w:hideMark/>
            <w:tcPrChange w:id="308" w:author="Hoan Ng" w:date="2017-03-20T22:19:00Z">
              <w:tcPr>
                <w:tcW w:w="960" w:type="dxa"/>
                <w:hideMark/>
              </w:tcPr>
            </w:tcPrChange>
          </w:tcPr>
          <w:p w14:paraId="6EE65402" w14:textId="77777777" w:rsidR="005F3BAC" w:rsidRPr="005F3BAC" w:rsidRDefault="005F3BAC">
            <w:pPr>
              <w:rPr>
                <w:ins w:id="309" w:author="Hoan Ng" w:date="2017-03-20T22:18:00Z"/>
                <w:b/>
                <w:bCs/>
              </w:rPr>
            </w:pPr>
            <w:ins w:id="310" w:author="Hoan Ng" w:date="2017-03-20T22:18:00Z">
              <w:r w:rsidRPr="005F3BAC">
                <w:rPr>
                  <w:b/>
                  <w:bCs/>
                </w:rPr>
                <w:t> </w:t>
              </w:r>
            </w:ins>
          </w:p>
        </w:tc>
        <w:tc>
          <w:tcPr>
            <w:tcW w:w="868" w:type="dxa"/>
            <w:hideMark/>
            <w:tcPrChange w:id="311" w:author="Hoan Ng" w:date="2017-03-20T22:19:00Z">
              <w:tcPr>
                <w:tcW w:w="960" w:type="dxa"/>
                <w:hideMark/>
              </w:tcPr>
            </w:tcPrChange>
          </w:tcPr>
          <w:p w14:paraId="1531B5E2" w14:textId="77777777" w:rsidR="005F3BAC" w:rsidRPr="005F3BAC" w:rsidRDefault="005F3BAC">
            <w:pPr>
              <w:rPr>
                <w:ins w:id="312" w:author="Hoan Ng" w:date="2017-03-20T22:18:00Z"/>
                <w:b/>
                <w:bCs/>
              </w:rPr>
            </w:pPr>
            <w:ins w:id="313" w:author="Hoan Ng" w:date="2017-03-20T22:18:00Z">
              <w:r w:rsidRPr="005F3BAC">
                <w:rPr>
                  <w:b/>
                  <w:bCs/>
                </w:rPr>
                <w:t> </w:t>
              </w:r>
            </w:ins>
          </w:p>
        </w:tc>
        <w:tc>
          <w:tcPr>
            <w:tcW w:w="978" w:type="dxa"/>
            <w:hideMark/>
            <w:tcPrChange w:id="314" w:author="Hoan Ng" w:date="2017-03-20T22:19:00Z">
              <w:tcPr>
                <w:tcW w:w="960" w:type="dxa"/>
                <w:hideMark/>
              </w:tcPr>
            </w:tcPrChange>
          </w:tcPr>
          <w:p w14:paraId="2F1B5AF8" w14:textId="77777777" w:rsidR="005F3BAC" w:rsidRPr="005F3BAC" w:rsidRDefault="005F3BAC">
            <w:pPr>
              <w:rPr>
                <w:ins w:id="315" w:author="Hoan Ng" w:date="2017-03-20T22:18:00Z"/>
                <w:b/>
                <w:bCs/>
              </w:rPr>
            </w:pPr>
            <w:ins w:id="316" w:author="Hoan Ng" w:date="2017-03-20T22:18:00Z">
              <w:r w:rsidRPr="005F3BAC">
                <w:rPr>
                  <w:b/>
                  <w:bCs/>
                </w:rPr>
                <w:t> </w:t>
              </w:r>
            </w:ins>
          </w:p>
        </w:tc>
        <w:tc>
          <w:tcPr>
            <w:tcW w:w="790" w:type="dxa"/>
            <w:hideMark/>
            <w:tcPrChange w:id="317" w:author="Hoan Ng" w:date="2017-03-20T22:19:00Z">
              <w:tcPr>
                <w:tcW w:w="960" w:type="dxa"/>
                <w:hideMark/>
              </w:tcPr>
            </w:tcPrChange>
          </w:tcPr>
          <w:p w14:paraId="477DBAF4" w14:textId="77777777" w:rsidR="005F3BAC" w:rsidRPr="005F3BAC" w:rsidRDefault="005F3BAC">
            <w:pPr>
              <w:rPr>
                <w:ins w:id="318" w:author="Hoan Ng" w:date="2017-03-20T22:18:00Z"/>
                <w:b/>
                <w:bCs/>
              </w:rPr>
            </w:pPr>
            <w:ins w:id="319" w:author="Hoan Ng" w:date="2017-03-20T22:18:00Z">
              <w:r w:rsidRPr="005F3BAC">
                <w:rPr>
                  <w:b/>
                  <w:bCs/>
                </w:rPr>
                <w:t> </w:t>
              </w:r>
            </w:ins>
          </w:p>
        </w:tc>
      </w:tr>
      <w:tr w:rsidR="005F3BAC" w:rsidRPr="005F3BAC" w14:paraId="7BE206A1" w14:textId="77777777" w:rsidTr="005F3BAC">
        <w:tblPrEx>
          <w:tblW w:w="0" w:type="auto"/>
          <w:tblPrExChange w:id="320" w:author="Hoan Ng" w:date="2017-03-20T22:19:00Z">
            <w:tblPrEx>
              <w:tblW w:w="0" w:type="auto"/>
            </w:tblPrEx>
          </w:tblPrExChange>
        </w:tblPrEx>
        <w:trPr>
          <w:trHeight w:val="300"/>
          <w:ins w:id="321" w:author="Hoan Ng" w:date="2017-03-20T22:18:00Z"/>
          <w:trPrChange w:id="322" w:author="Hoan Ng" w:date="2017-03-20T22:19:00Z">
            <w:trPr>
              <w:trHeight w:val="300"/>
            </w:trPr>
          </w:trPrChange>
        </w:trPr>
        <w:tc>
          <w:tcPr>
            <w:tcW w:w="985" w:type="dxa"/>
            <w:hideMark/>
            <w:tcPrChange w:id="323" w:author="Hoan Ng" w:date="2017-03-20T22:19:00Z">
              <w:tcPr>
                <w:tcW w:w="8140" w:type="dxa"/>
                <w:gridSpan w:val="2"/>
                <w:hideMark/>
              </w:tcPr>
            </w:tcPrChange>
          </w:tcPr>
          <w:p w14:paraId="0B988F34" w14:textId="77777777" w:rsidR="005F3BAC" w:rsidRPr="005F3BAC" w:rsidRDefault="005F3BAC">
            <w:pPr>
              <w:rPr>
                <w:ins w:id="324" w:author="Hoan Ng" w:date="2017-03-20T22:18:00Z"/>
                <w:b/>
                <w:bCs/>
              </w:rPr>
            </w:pPr>
            <w:ins w:id="325" w:author="Hoan Ng" w:date="2017-03-20T22:18:00Z">
              <w:r w:rsidRPr="005F3BAC">
                <w:rPr>
                  <w:b/>
                  <w:bCs/>
                </w:rPr>
                <w:t> </w:t>
              </w:r>
            </w:ins>
          </w:p>
        </w:tc>
        <w:tc>
          <w:tcPr>
            <w:tcW w:w="4702" w:type="dxa"/>
            <w:hideMark/>
            <w:tcPrChange w:id="326" w:author="Hoan Ng" w:date="2017-03-20T22:19:00Z">
              <w:tcPr>
                <w:tcW w:w="3340" w:type="dxa"/>
                <w:hideMark/>
              </w:tcPr>
            </w:tcPrChange>
          </w:tcPr>
          <w:p w14:paraId="76BA7EDA" w14:textId="77777777" w:rsidR="005F3BAC" w:rsidRPr="005F3BAC" w:rsidRDefault="005F3BAC" w:rsidP="005F3BAC">
            <w:pPr>
              <w:rPr>
                <w:ins w:id="327" w:author="Hoan Ng" w:date="2017-03-20T22:18:00Z"/>
                <w:b/>
                <w:bCs/>
              </w:rPr>
            </w:pPr>
            <w:ins w:id="328" w:author="Hoan Ng" w:date="2017-03-20T22:18:00Z">
              <w:r w:rsidRPr="005F3BAC">
                <w:rPr>
                  <w:b/>
                  <w:bCs/>
                </w:rPr>
                <w:t>3.3.</w:t>
              </w:r>
            </w:ins>
          </w:p>
        </w:tc>
        <w:tc>
          <w:tcPr>
            <w:tcW w:w="1027" w:type="dxa"/>
            <w:hideMark/>
            <w:tcPrChange w:id="329" w:author="Hoan Ng" w:date="2017-03-20T22:19:00Z">
              <w:tcPr>
                <w:tcW w:w="960" w:type="dxa"/>
                <w:hideMark/>
              </w:tcPr>
            </w:tcPrChange>
          </w:tcPr>
          <w:p w14:paraId="6BA15D8A" w14:textId="77777777" w:rsidR="005F3BAC" w:rsidRPr="005F3BAC" w:rsidRDefault="005F3BAC">
            <w:pPr>
              <w:rPr>
                <w:ins w:id="330" w:author="Hoan Ng" w:date="2017-03-20T22:18:00Z"/>
                <w:b/>
                <w:bCs/>
              </w:rPr>
            </w:pPr>
            <w:ins w:id="331" w:author="Hoan Ng" w:date="2017-03-20T22:18:00Z">
              <w:r w:rsidRPr="005F3BAC">
                <w:rPr>
                  <w:b/>
                  <w:bCs/>
                </w:rPr>
                <w:t> </w:t>
              </w:r>
            </w:ins>
          </w:p>
        </w:tc>
        <w:tc>
          <w:tcPr>
            <w:tcW w:w="868" w:type="dxa"/>
            <w:hideMark/>
            <w:tcPrChange w:id="332" w:author="Hoan Ng" w:date="2017-03-20T22:19:00Z">
              <w:tcPr>
                <w:tcW w:w="960" w:type="dxa"/>
                <w:hideMark/>
              </w:tcPr>
            </w:tcPrChange>
          </w:tcPr>
          <w:p w14:paraId="288E6A26" w14:textId="77777777" w:rsidR="005F3BAC" w:rsidRPr="005F3BAC" w:rsidRDefault="005F3BAC">
            <w:pPr>
              <w:rPr>
                <w:ins w:id="333" w:author="Hoan Ng" w:date="2017-03-20T22:18:00Z"/>
                <w:b/>
                <w:bCs/>
              </w:rPr>
            </w:pPr>
            <w:ins w:id="334" w:author="Hoan Ng" w:date="2017-03-20T22:18:00Z">
              <w:r w:rsidRPr="005F3BAC">
                <w:rPr>
                  <w:b/>
                  <w:bCs/>
                </w:rPr>
                <w:t> </w:t>
              </w:r>
            </w:ins>
          </w:p>
        </w:tc>
        <w:tc>
          <w:tcPr>
            <w:tcW w:w="978" w:type="dxa"/>
            <w:hideMark/>
            <w:tcPrChange w:id="335" w:author="Hoan Ng" w:date="2017-03-20T22:19:00Z">
              <w:tcPr>
                <w:tcW w:w="960" w:type="dxa"/>
                <w:hideMark/>
              </w:tcPr>
            </w:tcPrChange>
          </w:tcPr>
          <w:p w14:paraId="7A8B06BF" w14:textId="77777777" w:rsidR="005F3BAC" w:rsidRPr="005F3BAC" w:rsidRDefault="005F3BAC">
            <w:pPr>
              <w:rPr>
                <w:ins w:id="336" w:author="Hoan Ng" w:date="2017-03-20T22:18:00Z"/>
                <w:b/>
                <w:bCs/>
              </w:rPr>
            </w:pPr>
            <w:ins w:id="337" w:author="Hoan Ng" w:date="2017-03-20T22:18:00Z">
              <w:r w:rsidRPr="005F3BAC">
                <w:rPr>
                  <w:b/>
                  <w:bCs/>
                </w:rPr>
                <w:t> </w:t>
              </w:r>
            </w:ins>
          </w:p>
        </w:tc>
        <w:tc>
          <w:tcPr>
            <w:tcW w:w="790" w:type="dxa"/>
            <w:hideMark/>
            <w:tcPrChange w:id="338" w:author="Hoan Ng" w:date="2017-03-20T22:19:00Z">
              <w:tcPr>
                <w:tcW w:w="960" w:type="dxa"/>
                <w:hideMark/>
              </w:tcPr>
            </w:tcPrChange>
          </w:tcPr>
          <w:p w14:paraId="428ED083" w14:textId="77777777" w:rsidR="005F3BAC" w:rsidRPr="005F3BAC" w:rsidRDefault="005F3BAC">
            <w:pPr>
              <w:rPr>
                <w:ins w:id="339" w:author="Hoan Ng" w:date="2017-03-20T22:18:00Z"/>
                <w:b/>
                <w:bCs/>
              </w:rPr>
            </w:pPr>
            <w:ins w:id="340" w:author="Hoan Ng" w:date="2017-03-20T22:18:00Z">
              <w:r w:rsidRPr="005F3BAC">
                <w:rPr>
                  <w:b/>
                  <w:bCs/>
                </w:rPr>
                <w:t> </w:t>
              </w:r>
            </w:ins>
          </w:p>
        </w:tc>
      </w:tr>
      <w:tr w:rsidR="005F3BAC" w:rsidRPr="005F3BAC" w14:paraId="66E35A29" w14:textId="77777777" w:rsidTr="005F3BAC">
        <w:tblPrEx>
          <w:tblW w:w="0" w:type="auto"/>
          <w:tblPrExChange w:id="341" w:author="Hoan Ng" w:date="2017-03-20T22:19:00Z">
            <w:tblPrEx>
              <w:tblW w:w="0" w:type="auto"/>
            </w:tblPrEx>
          </w:tblPrExChange>
        </w:tblPrEx>
        <w:trPr>
          <w:trHeight w:val="300"/>
          <w:ins w:id="342" w:author="Hoan Ng" w:date="2017-03-20T22:18:00Z"/>
          <w:trPrChange w:id="343" w:author="Hoan Ng" w:date="2017-03-20T22:19:00Z">
            <w:trPr>
              <w:trHeight w:val="300"/>
            </w:trPr>
          </w:trPrChange>
        </w:trPr>
        <w:tc>
          <w:tcPr>
            <w:tcW w:w="985" w:type="dxa"/>
            <w:hideMark/>
            <w:tcPrChange w:id="344" w:author="Hoan Ng" w:date="2017-03-20T22:19:00Z">
              <w:tcPr>
                <w:tcW w:w="8140" w:type="dxa"/>
                <w:gridSpan w:val="2"/>
                <w:hideMark/>
              </w:tcPr>
            </w:tcPrChange>
          </w:tcPr>
          <w:p w14:paraId="292554E9" w14:textId="77777777" w:rsidR="005F3BAC" w:rsidRPr="005F3BAC" w:rsidRDefault="005F3BAC">
            <w:pPr>
              <w:rPr>
                <w:ins w:id="345" w:author="Hoan Ng" w:date="2017-03-20T22:18:00Z"/>
                <w:b/>
                <w:bCs/>
              </w:rPr>
            </w:pPr>
            <w:ins w:id="346" w:author="Hoan Ng" w:date="2017-03-20T22:18:00Z">
              <w:r w:rsidRPr="005F3BAC">
                <w:rPr>
                  <w:b/>
                  <w:bCs/>
                </w:rPr>
                <w:t> </w:t>
              </w:r>
            </w:ins>
          </w:p>
        </w:tc>
        <w:tc>
          <w:tcPr>
            <w:tcW w:w="4702" w:type="dxa"/>
            <w:hideMark/>
            <w:tcPrChange w:id="347" w:author="Hoan Ng" w:date="2017-03-20T22:19:00Z">
              <w:tcPr>
                <w:tcW w:w="3340" w:type="dxa"/>
                <w:hideMark/>
              </w:tcPr>
            </w:tcPrChange>
          </w:tcPr>
          <w:p w14:paraId="18374364" w14:textId="77777777" w:rsidR="005F3BAC" w:rsidRPr="005F3BAC" w:rsidRDefault="005F3BAC" w:rsidP="005F3BAC">
            <w:pPr>
              <w:rPr>
                <w:ins w:id="348" w:author="Hoan Ng" w:date="2017-03-20T22:18:00Z"/>
                <w:b/>
                <w:bCs/>
              </w:rPr>
            </w:pPr>
            <w:ins w:id="349" w:author="Hoan Ng" w:date="2017-03-20T22:18:00Z">
              <w:r w:rsidRPr="005F3BAC">
                <w:rPr>
                  <w:b/>
                  <w:bCs/>
                </w:rPr>
                <w:t>3.4</w:t>
              </w:r>
            </w:ins>
          </w:p>
        </w:tc>
        <w:tc>
          <w:tcPr>
            <w:tcW w:w="1027" w:type="dxa"/>
            <w:hideMark/>
            <w:tcPrChange w:id="350" w:author="Hoan Ng" w:date="2017-03-20T22:19:00Z">
              <w:tcPr>
                <w:tcW w:w="960" w:type="dxa"/>
                <w:hideMark/>
              </w:tcPr>
            </w:tcPrChange>
          </w:tcPr>
          <w:p w14:paraId="1B211784" w14:textId="77777777" w:rsidR="005F3BAC" w:rsidRPr="005F3BAC" w:rsidRDefault="005F3BAC">
            <w:pPr>
              <w:rPr>
                <w:ins w:id="351" w:author="Hoan Ng" w:date="2017-03-20T22:18:00Z"/>
                <w:b/>
                <w:bCs/>
              </w:rPr>
            </w:pPr>
            <w:ins w:id="352" w:author="Hoan Ng" w:date="2017-03-20T22:18:00Z">
              <w:r w:rsidRPr="005F3BAC">
                <w:rPr>
                  <w:b/>
                  <w:bCs/>
                </w:rPr>
                <w:t> </w:t>
              </w:r>
            </w:ins>
          </w:p>
        </w:tc>
        <w:tc>
          <w:tcPr>
            <w:tcW w:w="868" w:type="dxa"/>
            <w:hideMark/>
            <w:tcPrChange w:id="353" w:author="Hoan Ng" w:date="2017-03-20T22:19:00Z">
              <w:tcPr>
                <w:tcW w:w="960" w:type="dxa"/>
                <w:hideMark/>
              </w:tcPr>
            </w:tcPrChange>
          </w:tcPr>
          <w:p w14:paraId="5F8FE1AB" w14:textId="77777777" w:rsidR="005F3BAC" w:rsidRPr="005F3BAC" w:rsidRDefault="005F3BAC">
            <w:pPr>
              <w:rPr>
                <w:ins w:id="354" w:author="Hoan Ng" w:date="2017-03-20T22:18:00Z"/>
                <w:b/>
                <w:bCs/>
              </w:rPr>
            </w:pPr>
            <w:ins w:id="355" w:author="Hoan Ng" w:date="2017-03-20T22:18:00Z">
              <w:r w:rsidRPr="005F3BAC">
                <w:rPr>
                  <w:b/>
                  <w:bCs/>
                </w:rPr>
                <w:t> </w:t>
              </w:r>
            </w:ins>
          </w:p>
        </w:tc>
        <w:tc>
          <w:tcPr>
            <w:tcW w:w="978" w:type="dxa"/>
            <w:hideMark/>
            <w:tcPrChange w:id="356" w:author="Hoan Ng" w:date="2017-03-20T22:19:00Z">
              <w:tcPr>
                <w:tcW w:w="960" w:type="dxa"/>
                <w:hideMark/>
              </w:tcPr>
            </w:tcPrChange>
          </w:tcPr>
          <w:p w14:paraId="2DD1383C" w14:textId="77777777" w:rsidR="005F3BAC" w:rsidRPr="005F3BAC" w:rsidRDefault="005F3BAC">
            <w:pPr>
              <w:rPr>
                <w:ins w:id="357" w:author="Hoan Ng" w:date="2017-03-20T22:18:00Z"/>
                <w:b/>
                <w:bCs/>
              </w:rPr>
            </w:pPr>
            <w:ins w:id="358" w:author="Hoan Ng" w:date="2017-03-20T22:18:00Z">
              <w:r w:rsidRPr="005F3BAC">
                <w:rPr>
                  <w:b/>
                  <w:bCs/>
                </w:rPr>
                <w:t> </w:t>
              </w:r>
            </w:ins>
          </w:p>
        </w:tc>
        <w:tc>
          <w:tcPr>
            <w:tcW w:w="790" w:type="dxa"/>
            <w:hideMark/>
            <w:tcPrChange w:id="359" w:author="Hoan Ng" w:date="2017-03-20T22:19:00Z">
              <w:tcPr>
                <w:tcW w:w="960" w:type="dxa"/>
                <w:hideMark/>
              </w:tcPr>
            </w:tcPrChange>
          </w:tcPr>
          <w:p w14:paraId="4E672AD7" w14:textId="77777777" w:rsidR="005F3BAC" w:rsidRPr="005F3BAC" w:rsidRDefault="005F3BAC">
            <w:pPr>
              <w:rPr>
                <w:ins w:id="360" w:author="Hoan Ng" w:date="2017-03-20T22:18:00Z"/>
                <w:b/>
                <w:bCs/>
              </w:rPr>
            </w:pPr>
            <w:ins w:id="361" w:author="Hoan Ng" w:date="2017-03-20T22:18:00Z">
              <w:r w:rsidRPr="005F3BAC">
                <w:rPr>
                  <w:b/>
                  <w:bCs/>
                </w:rPr>
                <w:t> </w:t>
              </w:r>
            </w:ins>
          </w:p>
        </w:tc>
      </w:tr>
      <w:tr w:rsidR="005F3BAC" w:rsidRPr="005F3BAC" w14:paraId="0292CEE1" w14:textId="77777777" w:rsidTr="005F3BAC">
        <w:tblPrEx>
          <w:tblW w:w="0" w:type="auto"/>
          <w:tblPrExChange w:id="362" w:author="Hoan Ng" w:date="2017-03-20T22:19:00Z">
            <w:tblPrEx>
              <w:tblW w:w="0" w:type="auto"/>
            </w:tblPrEx>
          </w:tblPrExChange>
        </w:tblPrEx>
        <w:trPr>
          <w:trHeight w:val="300"/>
          <w:ins w:id="363" w:author="Hoan Ng" w:date="2017-03-20T22:18:00Z"/>
          <w:trPrChange w:id="364" w:author="Hoan Ng" w:date="2017-03-20T22:19:00Z">
            <w:trPr>
              <w:trHeight w:val="300"/>
            </w:trPr>
          </w:trPrChange>
        </w:trPr>
        <w:tc>
          <w:tcPr>
            <w:tcW w:w="985" w:type="dxa"/>
            <w:hideMark/>
            <w:tcPrChange w:id="365" w:author="Hoan Ng" w:date="2017-03-20T22:19:00Z">
              <w:tcPr>
                <w:tcW w:w="8140" w:type="dxa"/>
                <w:gridSpan w:val="2"/>
                <w:hideMark/>
              </w:tcPr>
            </w:tcPrChange>
          </w:tcPr>
          <w:p w14:paraId="3B06D1DA" w14:textId="77777777" w:rsidR="005F3BAC" w:rsidRPr="005F3BAC" w:rsidRDefault="005F3BAC">
            <w:pPr>
              <w:rPr>
                <w:ins w:id="366" w:author="Hoan Ng" w:date="2017-03-20T22:18:00Z"/>
                <w:b/>
                <w:bCs/>
              </w:rPr>
            </w:pPr>
            <w:ins w:id="367" w:author="Hoan Ng" w:date="2017-03-20T22:18:00Z">
              <w:r w:rsidRPr="005F3BAC">
                <w:rPr>
                  <w:b/>
                  <w:bCs/>
                </w:rPr>
                <w:t> </w:t>
              </w:r>
            </w:ins>
          </w:p>
        </w:tc>
        <w:tc>
          <w:tcPr>
            <w:tcW w:w="4702" w:type="dxa"/>
            <w:hideMark/>
            <w:tcPrChange w:id="368" w:author="Hoan Ng" w:date="2017-03-20T22:19:00Z">
              <w:tcPr>
                <w:tcW w:w="3340" w:type="dxa"/>
                <w:hideMark/>
              </w:tcPr>
            </w:tcPrChange>
          </w:tcPr>
          <w:p w14:paraId="0FAD74CF" w14:textId="77777777" w:rsidR="005F3BAC" w:rsidRPr="005F3BAC" w:rsidRDefault="005F3BAC">
            <w:pPr>
              <w:rPr>
                <w:ins w:id="369" w:author="Hoan Ng" w:date="2017-03-20T22:18:00Z"/>
                <w:b/>
                <w:bCs/>
              </w:rPr>
            </w:pPr>
            <w:ins w:id="370" w:author="Hoan Ng" w:date="2017-03-20T22:18:00Z">
              <w:r w:rsidRPr="005F3BAC">
                <w:rPr>
                  <w:b/>
                  <w:bCs/>
                </w:rPr>
                <w:t>Chương 4: Cài đặt</w:t>
              </w:r>
            </w:ins>
          </w:p>
        </w:tc>
        <w:tc>
          <w:tcPr>
            <w:tcW w:w="1027" w:type="dxa"/>
            <w:hideMark/>
            <w:tcPrChange w:id="371" w:author="Hoan Ng" w:date="2017-03-20T22:19:00Z">
              <w:tcPr>
                <w:tcW w:w="960" w:type="dxa"/>
                <w:hideMark/>
              </w:tcPr>
            </w:tcPrChange>
          </w:tcPr>
          <w:p w14:paraId="0C66F029" w14:textId="77777777" w:rsidR="005F3BAC" w:rsidRPr="005F3BAC" w:rsidRDefault="005F3BAC">
            <w:pPr>
              <w:rPr>
                <w:ins w:id="372" w:author="Hoan Ng" w:date="2017-03-20T22:18:00Z"/>
                <w:b/>
                <w:bCs/>
              </w:rPr>
            </w:pPr>
            <w:ins w:id="373" w:author="Hoan Ng" w:date="2017-03-20T22:18:00Z">
              <w:r w:rsidRPr="005F3BAC">
                <w:rPr>
                  <w:b/>
                  <w:bCs/>
                </w:rPr>
                <w:t> </w:t>
              </w:r>
            </w:ins>
          </w:p>
        </w:tc>
        <w:tc>
          <w:tcPr>
            <w:tcW w:w="868" w:type="dxa"/>
            <w:hideMark/>
            <w:tcPrChange w:id="374" w:author="Hoan Ng" w:date="2017-03-20T22:19:00Z">
              <w:tcPr>
                <w:tcW w:w="960" w:type="dxa"/>
                <w:hideMark/>
              </w:tcPr>
            </w:tcPrChange>
          </w:tcPr>
          <w:p w14:paraId="641808E5" w14:textId="77777777" w:rsidR="005F3BAC" w:rsidRPr="005F3BAC" w:rsidRDefault="005F3BAC">
            <w:pPr>
              <w:rPr>
                <w:ins w:id="375" w:author="Hoan Ng" w:date="2017-03-20T22:18:00Z"/>
                <w:b/>
                <w:bCs/>
              </w:rPr>
            </w:pPr>
            <w:ins w:id="376" w:author="Hoan Ng" w:date="2017-03-20T22:18:00Z">
              <w:r w:rsidRPr="005F3BAC">
                <w:rPr>
                  <w:b/>
                  <w:bCs/>
                </w:rPr>
                <w:t> </w:t>
              </w:r>
            </w:ins>
          </w:p>
        </w:tc>
        <w:tc>
          <w:tcPr>
            <w:tcW w:w="978" w:type="dxa"/>
            <w:hideMark/>
            <w:tcPrChange w:id="377" w:author="Hoan Ng" w:date="2017-03-20T22:19:00Z">
              <w:tcPr>
                <w:tcW w:w="960" w:type="dxa"/>
                <w:hideMark/>
              </w:tcPr>
            </w:tcPrChange>
          </w:tcPr>
          <w:p w14:paraId="091A1548" w14:textId="77777777" w:rsidR="005F3BAC" w:rsidRPr="005F3BAC" w:rsidRDefault="005F3BAC">
            <w:pPr>
              <w:rPr>
                <w:ins w:id="378" w:author="Hoan Ng" w:date="2017-03-20T22:18:00Z"/>
                <w:b/>
                <w:bCs/>
              </w:rPr>
            </w:pPr>
            <w:ins w:id="379" w:author="Hoan Ng" w:date="2017-03-20T22:18:00Z">
              <w:r w:rsidRPr="005F3BAC">
                <w:rPr>
                  <w:b/>
                  <w:bCs/>
                </w:rPr>
                <w:t> </w:t>
              </w:r>
            </w:ins>
          </w:p>
        </w:tc>
        <w:tc>
          <w:tcPr>
            <w:tcW w:w="790" w:type="dxa"/>
            <w:hideMark/>
            <w:tcPrChange w:id="380" w:author="Hoan Ng" w:date="2017-03-20T22:19:00Z">
              <w:tcPr>
                <w:tcW w:w="960" w:type="dxa"/>
                <w:hideMark/>
              </w:tcPr>
            </w:tcPrChange>
          </w:tcPr>
          <w:p w14:paraId="48AF27B3" w14:textId="77777777" w:rsidR="005F3BAC" w:rsidRPr="005F3BAC" w:rsidRDefault="005F3BAC">
            <w:pPr>
              <w:rPr>
                <w:ins w:id="381" w:author="Hoan Ng" w:date="2017-03-20T22:18:00Z"/>
                <w:b/>
                <w:bCs/>
              </w:rPr>
            </w:pPr>
            <w:ins w:id="382" w:author="Hoan Ng" w:date="2017-03-20T22:18:00Z">
              <w:r w:rsidRPr="005F3BAC">
                <w:rPr>
                  <w:b/>
                  <w:bCs/>
                </w:rPr>
                <w:t> </w:t>
              </w:r>
            </w:ins>
          </w:p>
        </w:tc>
      </w:tr>
      <w:tr w:rsidR="005F3BAC" w:rsidRPr="005F3BAC" w14:paraId="2474AC26" w14:textId="77777777" w:rsidTr="005F3BAC">
        <w:tblPrEx>
          <w:tblW w:w="0" w:type="auto"/>
          <w:tblPrExChange w:id="383" w:author="Hoan Ng" w:date="2017-03-20T22:19:00Z">
            <w:tblPrEx>
              <w:tblW w:w="0" w:type="auto"/>
            </w:tblPrEx>
          </w:tblPrExChange>
        </w:tblPrEx>
        <w:trPr>
          <w:trHeight w:val="300"/>
          <w:ins w:id="384" w:author="Hoan Ng" w:date="2017-03-20T22:18:00Z"/>
          <w:trPrChange w:id="385" w:author="Hoan Ng" w:date="2017-03-20T22:19:00Z">
            <w:trPr>
              <w:trHeight w:val="300"/>
            </w:trPr>
          </w:trPrChange>
        </w:trPr>
        <w:tc>
          <w:tcPr>
            <w:tcW w:w="985" w:type="dxa"/>
            <w:hideMark/>
            <w:tcPrChange w:id="386" w:author="Hoan Ng" w:date="2017-03-20T22:19:00Z">
              <w:tcPr>
                <w:tcW w:w="8140" w:type="dxa"/>
                <w:gridSpan w:val="2"/>
                <w:hideMark/>
              </w:tcPr>
            </w:tcPrChange>
          </w:tcPr>
          <w:p w14:paraId="551740D7" w14:textId="77777777" w:rsidR="005F3BAC" w:rsidRPr="005F3BAC" w:rsidRDefault="005F3BAC">
            <w:pPr>
              <w:rPr>
                <w:ins w:id="387" w:author="Hoan Ng" w:date="2017-03-20T22:18:00Z"/>
                <w:b/>
                <w:bCs/>
              </w:rPr>
            </w:pPr>
            <w:ins w:id="388" w:author="Hoan Ng" w:date="2017-03-20T22:18:00Z">
              <w:r w:rsidRPr="005F3BAC">
                <w:rPr>
                  <w:b/>
                  <w:bCs/>
                </w:rPr>
                <w:t> </w:t>
              </w:r>
            </w:ins>
          </w:p>
        </w:tc>
        <w:tc>
          <w:tcPr>
            <w:tcW w:w="4702" w:type="dxa"/>
            <w:hideMark/>
            <w:tcPrChange w:id="389" w:author="Hoan Ng" w:date="2017-03-20T22:19:00Z">
              <w:tcPr>
                <w:tcW w:w="3340" w:type="dxa"/>
                <w:hideMark/>
              </w:tcPr>
            </w:tcPrChange>
          </w:tcPr>
          <w:p w14:paraId="781F4D4C" w14:textId="77777777" w:rsidR="005F3BAC" w:rsidRPr="005F3BAC" w:rsidRDefault="005F3BAC" w:rsidP="005F3BAC">
            <w:pPr>
              <w:rPr>
                <w:ins w:id="390" w:author="Hoan Ng" w:date="2017-03-20T22:18:00Z"/>
                <w:b/>
                <w:bCs/>
              </w:rPr>
            </w:pPr>
            <w:ins w:id="391" w:author="Hoan Ng" w:date="2017-03-20T22:18:00Z">
              <w:r w:rsidRPr="005F3BAC">
                <w:rPr>
                  <w:b/>
                  <w:bCs/>
                </w:rPr>
                <w:t>4.1.</w:t>
              </w:r>
            </w:ins>
          </w:p>
        </w:tc>
        <w:tc>
          <w:tcPr>
            <w:tcW w:w="1027" w:type="dxa"/>
            <w:hideMark/>
            <w:tcPrChange w:id="392" w:author="Hoan Ng" w:date="2017-03-20T22:19:00Z">
              <w:tcPr>
                <w:tcW w:w="960" w:type="dxa"/>
                <w:hideMark/>
              </w:tcPr>
            </w:tcPrChange>
          </w:tcPr>
          <w:p w14:paraId="63E5619B" w14:textId="77777777" w:rsidR="005F3BAC" w:rsidRPr="005F3BAC" w:rsidRDefault="005F3BAC">
            <w:pPr>
              <w:rPr>
                <w:ins w:id="393" w:author="Hoan Ng" w:date="2017-03-20T22:18:00Z"/>
                <w:b/>
                <w:bCs/>
              </w:rPr>
            </w:pPr>
            <w:ins w:id="394" w:author="Hoan Ng" w:date="2017-03-20T22:18:00Z">
              <w:r w:rsidRPr="005F3BAC">
                <w:rPr>
                  <w:b/>
                  <w:bCs/>
                </w:rPr>
                <w:t> </w:t>
              </w:r>
            </w:ins>
          </w:p>
        </w:tc>
        <w:tc>
          <w:tcPr>
            <w:tcW w:w="868" w:type="dxa"/>
            <w:hideMark/>
            <w:tcPrChange w:id="395" w:author="Hoan Ng" w:date="2017-03-20T22:19:00Z">
              <w:tcPr>
                <w:tcW w:w="960" w:type="dxa"/>
                <w:hideMark/>
              </w:tcPr>
            </w:tcPrChange>
          </w:tcPr>
          <w:p w14:paraId="71DE6108" w14:textId="77777777" w:rsidR="005F3BAC" w:rsidRPr="005F3BAC" w:rsidRDefault="005F3BAC">
            <w:pPr>
              <w:rPr>
                <w:ins w:id="396" w:author="Hoan Ng" w:date="2017-03-20T22:18:00Z"/>
                <w:b/>
                <w:bCs/>
              </w:rPr>
            </w:pPr>
            <w:ins w:id="397" w:author="Hoan Ng" w:date="2017-03-20T22:18:00Z">
              <w:r w:rsidRPr="005F3BAC">
                <w:rPr>
                  <w:b/>
                  <w:bCs/>
                </w:rPr>
                <w:t> </w:t>
              </w:r>
            </w:ins>
          </w:p>
        </w:tc>
        <w:tc>
          <w:tcPr>
            <w:tcW w:w="978" w:type="dxa"/>
            <w:hideMark/>
            <w:tcPrChange w:id="398" w:author="Hoan Ng" w:date="2017-03-20T22:19:00Z">
              <w:tcPr>
                <w:tcW w:w="960" w:type="dxa"/>
                <w:hideMark/>
              </w:tcPr>
            </w:tcPrChange>
          </w:tcPr>
          <w:p w14:paraId="7B3D550E" w14:textId="77777777" w:rsidR="005F3BAC" w:rsidRPr="005F3BAC" w:rsidRDefault="005F3BAC">
            <w:pPr>
              <w:rPr>
                <w:ins w:id="399" w:author="Hoan Ng" w:date="2017-03-20T22:18:00Z"/>
                <w:b/>
                <w:bCs/>
              </w:rPr>
            </w:pPr>
            <w:ins w:id="400" w:author="Hoan Ng" w:date="2017-03-20T22:18:00Z">
              <w:r w:rsidRPr="005F3BAC">
                <w:rPr>
                  <w:b/>
                  <w:bCs/>
                </w:rPr>
                <w:t> </w:t>
              </w:r>
            </w:ins>
          </w:p>
        </w:tc>
        <w:tc>
          <w:tcPr>
            <w:tcW w:w="790" w:type="dxa"/>
            <w:hideMark/>
            <w:tcPrChange w:id="401" w:author="Hoan Ng" w:date="2017-03-20T22:19:00Z">
              <w:tcPr>
                <w:tcW w:w="960" w:type="dxa"/>
                <w:hideMark/>
              </w:tcPr>
            </w:tcPrChange>
          </w:tcPr>
          <w:p w14:paraId="7AF502AD" w14:textId="77777777" w:rsidR="005F3BAC" w:rsidRPr="005F3BAC" w:rsidRDefault="005F3BAC">
            <w:pPr>
              <w:rPr>
                <w:ins w:id="402" w:author="Hoan Ng" w:date="2017-03-20T22:18:00Z"/>
                <w:b/>
                <w:bCs/>
              </w:rPr>
            </w:pPr>
            <w:ins w:id="403" w:author="Hoan Ng" w:date="2017-03-20T22:18:00Z">
              <w:r w:rsidRPr="005F3BAC">
                <w:rPr>
                  <w:b/>
                  <w:bCs/>
                </w:rPr>
                <w:t> </w:t>
              </w:r>
            </w:ins>
          </w:p>
        </w:tc>
      </w:tr>
      <w:tr w:rsidR="005F3BAC" w:rsidRPr="005F3BAC" w14:paraId="5DCD9365" w14:textId="77777777" w:rsidTr="005F3BAC">
        <w:tblPrEx>
          <w:tblW w:w="0" w:type="auto"/>
          <w:tblPrExChange w:id="404" w:author="Hoan Ng" w:date="2017-03-20T22:19:00Z">
            <w:tblPrEx>
              <w:tblW w:w="0" w:type="auto"/>
            </w:tblPrEx>
          </w:tblPrExChange>
        </w:tblPrEx>
        <w:trPr>
          <w:trHeight w:val="300"/>
          <w:ins w:id="405" w:author="Hoan Ng" w:date="2017-03-20T22:18:00Z"/>
          <w:trPrChange w:id="406" w:author="Hoan Ng" w:date="2017-03-20T22:19:00Z">
            <w:trPr>
              <w:trHeight w:val="300"/>
            </w:trPr>
          </w:trPrChange>
        </w:trPr>
        <w:tc>
          <w:tcPr>
            <w:tcW w:w="985" w:type="dxa"/>
            <w:hideMark/>
            <w:tcPrChange w:id="407" w:author="Hoan Ng" w:date="2017-03-20T22:19:00Z">
              <w:tcPr>
                <w:tcW w:w="8140" w:type="dxa"/>
                <w:gridSpan w:val="2"/>
                <w:hideMark/>
              </w:tcPr>
            </w:tcPrChange>
          </w:tcPr>
          <w:p w14:paraId="2AFCE6AD" w14:textId="77777777" w:rsidR="005F3BAC" w:rsidRPr="005F3BAC" w:rsidRDefault="005F3BAC">
            <w:pPr>
              <w:rPr>
                <w:ins w:id="408" w:author="Hoan Ng" w:date="2017-03-20T22:18:00Z"/>
                <w:b/>
                <w:bCs/>
              </w:rPr>
            </w:pPr>
            <w:ins w:id="409" w:author="Hoan Ng" w:date="2017-03-20T22:18:00Z">
              <w:r w:rsidRPr="005F3BAC">
                <w:rPr>
                  <w:b/>
                  <w:bCs/>
                </w:rPr>
                <w:t> </w:t>
              </w:r>
            </w:ins>
          </w:p>
        </w:tc>
        <w:tc>
          <w:tcPr>
            <w:tcW w:w="4702" w:type="dxa"/>
            <w:hideMark/>
            <w:tcPrChange w:id="410" w:author="Hoan Ng" w:date="2017-03-20T22:19:00Z">
              <w:tcPr>
                <w:tcW w:w="3340" w:type="dxa"/>
                <w:hideMark/>
              </w:tcPr>
            </w:tcPrChange>
          </w:tcPr>
          <w:p w14:paraId="432A4F84" w14:textId="77777777" w:rsidR="005F3BAC" w:rsidRPr="005F3BAC" w:rsidRDefault="005F3BAC" w:rsidP="005F3BAC">
            <w:pPr>
              <w:rPr>
                <w:ins w:id="411" w:author="Hoan Ng" w:date="2017-03-20T22:18:00Z"/>
                <w:b/>
                <w:bCs/>
              </w:rPr>
            </w:pPr>
            <w:ins w:id="412" w:author="Hoan Ng" w:date="2017-03-20T22:18:00Z">
              <w:r w:rsidRPr="005F3BAC">
                <w:rPr>
                  <w:b/>
                  <w:bCs/>
                </w:rPr>
                <w:t>4.2.</w:t>
              </w:r>
            </w:ins>
          </w:p>
        </w:tc>
        <w:tc>
          <w:tcPr>
            <w:tcW w:w="1027" w:type="dxa"/>
            <w:hideMark/>
            <w:tcPrChange w:id="413" w:author="Hoan Ng" w:date="2017-03-20T22:19:00Z">
              <w:tcPr>
                <w:tcW w:w="960" w:type="dxa"/>
                <w:hideMark/>
              </w:tcPr>
            </w:tcPrChange>
          </w:tcPr>
          <w:p w14:paraId="49395E88" w14:textId="77777777" w:rsidR="005F3BAC" w:rsidRPr="005F3BAC" w:rsidRDefault="005F3BAC">
            <w:pPr>
              <w:rPr>
                <w:ins w:id="414" w:author="Hoan Ng" w:date="2017-03-20T22:18:00Z"/>
                <w:b/>
                <w:bCs/>
              </w:rPr>
            </w:pPr>
            <w:ins w:id="415" w:author="Hoan Ng" w:date="2017-03-20T22:18:00Z">
              <w:r w:rsidRPr="005F3BAC">
                <w:rPr>
                  <w:b/>
                  <w:bCs/>
                </w:rPr>
                <w:t> </w:t>
              </w:r>
            </w:ins>
          </w:p>
        </w:tc>
        <w:tc>
          <w:tcPr>
            <w:tcW w:w="868" w:type="dxa"/>
            <w:hideMark/>
            <w:tcPrChange w:id="416" w:author="Hoan Ng" w:date="2017-03-20T22:19:00Z">
              <w:tcPr>
                <w:tcW w:w="960" w:type="dxa"/>
                <w:hideMark/>
              </w:tcPr>
            </w:tcPrChange>
          </w:tcPr>
          <w:p w14:paraId="38EC709B" w14:textId="77777777" w:rsidR="005F3BAC" w:rsidRPr="005F3BAC" w:rsidRDefault="005F3BAC">
            <w:pPr>
              <w:rPr>
                <w:ins w:id="417" w:author="Hoan Ng" w:date="2017-03-20T22:18:00Z"/>
                <w:b/>
                <w:bCs/>
              </w:rPr>
            </w:pPr>
            <w:ins w:id="418" w:author="Hoan Ng" w:date="2017-03-20T22:18:00Z">
              <w:r w:rsidRPr="005F3BAC">
                <w:rPr>
                  <w:b/>
                  <w:bCs/>
                </w:rPr>
                <w:t> </w:t>
              </w:r>
            </w:ins>
          </w:p>
        </w:tc>
        <w:tc>
          <w:tcPr>
            <w:tcW w:w="978" w:type="dxa"/>
            <w:hideMark/>
            <w:tcPrChange w:id="419" w:author="Hoan Ng" w:date="2017-03-20T22:19:00Z">
              <w:tcPr>
                <w:tcW w:w="960" w:type="dxa"/>
                <w:hideMark/>
              </w:tcPr>
            </w:tcPrChange>
          </w:tcPr>
          <w:p w14:paraId="61A8C50C" w14:textId="77777777" w:rsidR="005F3BAC" w:rsidRPr="005F3BAC" w:rsidRDefault="005F3BAC">
            <w:pPr>
              <w:rPr>
                <w:ins w:id="420" w:author="Hoan Ng" w:date="2017-03-20T22:18:00Z"/>
                <w:b/>
                <w:bCs/>
              </w:rPr>
            </w:pPr>
            <w:ins w:id="421" w:author="Hoan Ng" w:date="2017-03-20T22:18:00Z">
              <w:r w:rsidRPr="005F3BAC">
                <w:rPr>
                  <w:b/>
                  <w:bCs/>
                </w:rPr>
                <w:t> </w:t>
              </w:r>
            </w:ins>
          </w:p>
        </w:tc>
        <w:tc>
          <w:tcPr>
            <w:tcW w:w="790" w:type="dxa"/>
            <w:hideMark/>
            <w:tcPrChange w:id="422" w:author="Hoan Ng" w:date="2017-03-20T22:19:00Z">
              <w:tcPr>
                <w:tcW w:w="960" w:type="dxa"/>
                <w:hideMark/>
              </w:tcPr>
            </w:tcPrChange>
          </w:tcPr>
          <w:p w14:paraId="229C35ED" w14:textId="77777777" w:rsidR="005F3BAC" w:rsidRPr="005F3BAC" w:rsidRDefault="005F3BAC">
            <w:pPr>
              <w:rPr>
                <w:ins w:id="423" w:author="Hoan Ng" w:date="2017-03-20T22:18:00Z"/>
                <w:b/>
                <w:bCs/>
              </w:rPr>
            </w:pPr>
            <w:ins w:id="424" w:author="Hoan Ng" w:date="2017-03-20T22:18:00Z">
              <w:r w:rsidRPr="005F3BAC">
                <w:rPr>
                  <w:b/>
                  <w:bCs/>
                </w:rPr>
                <w:t> </w:t>
              </w:r>
            </w:ins>
          </w:p>
        </w:tc>
      </w:tr>
      <w:tr w:rsidR="005F3BAC" w:rsidRPr="005F3BAC" w14:paraId="406C40F0" w14:textId="77777777" w:rsidTr="005F3BAC">
        <w:tblPrEx>
          <w:tblW w:w="0" w:type="auto"/>
          <w:tblPrExChange w:id="425" w:author="Hoan Ng" w:date="2017-03-20T22:19:00Z">
            <w:tblPrEx>
              <w:tblW w:w="0" w:type="auto"/>
            </w:tblPrEx>
          </w:tblPrExChange>
        </w:tblPrEx>
        <w:trPr>
          <w:trHeight w:val="300"/>
          <w:ins w:id="426" w:author="Hoan Ng" w:date="2017-03-20T22:18:00Z"/>
          <w:trPrChange w:id="427" w:author="Hoan Ng" w:date="2017-03-20T22:19:00Z">
            <w:trPr>
              <w:trHeight w:val="300"/>
            </w:trPr>
          </w:trPrChange>
        </w:trPr>
        <w:tc>
          <w:tcPr>
            <w:tcW w:w="985" w:type="dxa"/>
            <w:hideMark/>
            <w:tcPrChange w:id="428" w:author="Hoan Ng" w:date="2017-03-20T22:19:00Z">
              <w:tcPr>
                <w:tcW w:w="8140" w:type="dxa"/>
                <w:gridSpan w:val="2"/>
                <w:hideMark/>
              </w:tcPr>
            </w:tcPrChange>
          </w:tcPr>
          <w:p w14:paraId="329C82C7" w14:textId="77777777" w:rsidR="005F3BAC" w:rsidRPr="005F3BAC" w:rsidRDefault="005F3BAC">
            <w:pPr>
              <w:rPr>
                <w:ins w:id="429" w:author="Hoan Ng" w:date="2017-03-20T22:18:00Z"/>
                <w:b/>
                <w:bCs/>
              </w:rPr>
            </w:pPr>
            <w:ins w:id="430" w:author="Hoan Ng" w:date="2017-03-20T22:18:00Z">
              <w:r w:rsidRPr="005F3BAC">
                <w:rPr>
                  <w:b/>
                  <w:bCs/>
                </w:rPr>
                <w:t> </w:t>
              </w:r>
            </w:ins>
          </w:p>
        </w:tc>
        <w:tc>
          <w:tcPr>
            <w:tcW w:w="4702" w:type="dxa"/>
            <w:hideMark/>
            <w:tcPrChange w:id="431" w:author="Hoan Ng" w:date="2017-03-20T22:19:00Z">
              <w:tcPr>
                <w:tcW w:w="3340" w:type="dxa"/>
                <w:hideMark/>
              </w:tcPr>
            </w:tcPrChange>
          </w:tcPr>
          <w:p w14:paraId="3951D426" w14:textId="77777777" w:rsidR="005F3BAC" w:rsidRPr="005F3BAC" w:rsidRDefault="005F3BAC" w:rsidP="005F3BAC">
            <w:pPr>
              <w:rPr>
                <w:ins w:id="432" w:author="Hoan Ng" w:date="2017-03-20T22:18:00Z"/>
                <w:b/>
                <w:bCs/>
              </w:rPr>
            </w:pPr>
            <w:ins w:id="433" w:author="Hoan Ng" w:date="2017-03-20T22:18:00Z">
              <w:r w:rsidRPr="005F3BAC">
                <w:rPr>
                  <w:b/>
                  <w:bCs/>
                </w:rPr>
                <w:t>4.3</w:t>
              </w:r>
            </w:ins>
          </w:p>
        </w:tc>
        <w:tc>
          <w:tcPr>
            <w:tcW w:w="1027" w:type="dxa"/>
            <w:hideMark/>
            <w:tcPrChange w:id="434" w:author="Hoan Ng" w:date="2017-03-20T22:19:00Z">
              <w:tcPr>
                <w:tcW w:w="960" w:type="dxa"/>
                <w:hideMark/>
              </w:tcPr>
            </w:tcPrChange>
          </w:tcPr>
          <w:p w14:paraId="13449711" w14:textId="77777777" w:rsidR="005F3BAC" w:rsidRPr="005F3BAC" w:rsidRDefault="005F3BAC">
            <w:pPr>
              <w:rPr>
                <w:ins w:id="435" w:author="Hoan Ng" w:date="2017-03-20T22:18:00Z"/>
                <w:b/>
                <w:bCs/>
              </w:rPr>
            </w:pPr>
            <w:ins w:id="436" w:author="Hoan Ng" w:date="2017-03-20T22:18:00Z">
              <w:r w:rsidRPr="005F3BAC">
                <w:rPr>
                  <w:b/>
                  <w:bCs/>
                </w:rPr>
                <w:t> </w:t>
              </w:r>
            </w:ins>
          </w:p>
        </w:tc>
        <w:tc>
          <w:tcPr>
            <w:tcW w:w="868" w:type="dxa"/>
            <w:hideMark/>
            <w:tcPrChange w:id="437" w:author="Hoan Ng" w:date="2017-03-20T22:19:00Z">
              <w:tcPr>
                <w:tcW w:w="960" w:type="dxa"/>
                <w:hideMark/>
              </w:tcPr>
            </w:tcPrChange>
          </w:tcPr>
          <w:p w14:paraId="496411CF" w14:textId="77777777" w:rsidR="005F3BAC" w:rsidRPr="005F3BAC" w:rsidRDefault="005F3BAC">
            <w:pPr>
              <w:rPr>
                <w:ins w:id="438" w:author="Hoan Ng" w:date="2017-03-20T22:18:00Z"/>
                <w:b/>
                <w:bCs/>
              </w:rPr>
            </w:pPr>
            <w:ins w:id="439" w:author="Hoan Ng" w:date="2017-03-20T22:18:00Z">
              <w:r w:rsidRPr="005F3BAC">
                <w:rPr>
                  <w:b/>
                  <w:bCs/>
                </w:rPr>
                <w:t> </w:t>
              </w:r>
            </w:ins>
          </w:p>
        </w:tc>
        <w:tc>
          <w:tcPr>
            <w:tcW w:w="978" w:type="dxa"/>
            <w:hideMark/>
            <w:tcPrChange w:id="440" w:author="Hoan Ng" w:date="2017-03-20T22:19:00Z">
              <w:tcPr>
                <w:tcW w:w="960" w:type="dxa"/>
                <w:hideMark/>
              </w:tcPr>
            </w:tcPrChange>
          </w:tcPr>
          <w:p w14:paraId="1F0C199A" w14:textId="77777777" w:rsidR="005F3BAC" w:rsidRPr="005F3BAC" w:rsidRDefault="005F3BAC">
            <w:pPr>
              <w:rPr>
                <w:ins w:id="441" w:author="Hoan Ng" w:date="2017-03-20T22:18:00Z"/>
                <w:b/>
                <w:bCs/>
              </w:rPr>
            </w:pPr>
            <w:ins w:id="442" w:author="Hoan Ng" w:date="2017-03-20T22:18:00Z">
              <w:r w:rsidRPr="005F3BAC">
                <w:rPr>
                  <w:b/>
                  <w:bCs/>
                </w:rPr>
                <w:t> </w:t>
              </w:r>
            </w:ins>
          </w:p>
        </w:tc>
        <w:tc>
          <w:tcPr>
            <w:tcW w:w="790" w:type="dxa"/>
            <w:hideMark/>
            <w:tcPrChange w:id="443" w:author="Hoan Ng" w:date="2017-03-20T22:19:00Z">
              <w:tcPr>
                <w:tcW w:w="960" w:type="dxa"/>
                <w:hideMark/>
              </w:tcPr>
            </w:tcPrChange>
          </w:tcPr>
          <w:p w14:paraId="2E3EF5E6" w14:textId="77777777" w:rsidR="005F3BAC" w:rsidRPr="005F3BAC" w:rsidRDefault="005F3BAC">
            <w:pPr>
              <w:rPr>
                <w:ins w:id="444" w:author="Hoan Ng" w:date="2017-03-20T22:18:00Z"/>
                <w:b/>
                <w:bCs/>
              </w:rPr>
            </w:pPr>
            <w:ins w:id="445" w:author="Hoan Ng" w:date="2017-03-20T22:18:00Z">
              <w:r w:rsidRPr="005F3BAC">
                <w:rPr>
                  <w:b/>
                  <w:bCs/>
                </w:rPr>
                <w:t> </w:t>
              </w:r>
            </w:ins>
          </w:p>
        </w:tc>
      </w:tr>
      <w:tr w:rsidR="005F3BAC" w:rsidRPr="005F3BAC" w14:paraId="21C807D0" w14:textId="77777777" w:rsidTr="005F3BAC">
        <w:tblPrEx>
          <w:tblW w:w="0" w:type="auto"/>
          <w:tblPrExChange w:id="446" w:author="Hoan Ng" w:date="2017-03-20T22:19:00Z">
            <w:tblPrEx>
              <w:tblW w:w="0" w:type="auto"/>
            </w:tblPrEx>
          </w:tblPrExChange>
        </w:tblPrEx>
        <w:trPr>
          <w:trHeight w:val="300"/>
          <w:ins w:id="447" w:author="Hoan Ng" w:date="2017-03-20T22:18:00Z"/>
          <w:trPrChange w:id="448" w:author="Hoan Ng" w:date="2017-03-20T22:19:00Z">
            <w:trPr>
              <w:trHeight w:val="300"/>
            </w:trPr>
          </w:trPrChange>
        </w:trPr>
        <w:tc>
          <w:tcPr>
            <w:tcW w:w="985" w:type="dxa"/>
            <w:hideMark/>
            <w:tcPrChange w:id="449" w:author="Hoan Ng" w:date="2017-03-20T22:19:00Z">
              <w:tcPr>
                <w:tcW w:w="8140" w:type="dxa"/>
                <w:gridSpan w:val="2"/>
                <w:hideMark/>
              </w:tcPr>
            </w:tcPrChange>
          </w:tcPr>
          <w:p w14:paraId="1403FC80" w14:textId="77777777" w:rsidR="005F3BAC" w:rsidRPr="005F3BAC" w:rsidRDefault="005F3BAC">
            <w:pPr>
              <w:rPr>
                <w:ins w:id="450" w:author="Hoan Ng" w:date="2017-03-20T22:18:00Z"/>
                <w:b/>
                <w:bCs/>
              </w:rPr>
            </w:pPr>
            <w:ins w:id="451" w:author="Hoan Ng" w:date="2017-03-20T22:18:00Z">
              <w:r w:rsidRPr="005F3BAC">
                <w:rPr>
                  <w:b/>
                  <w:bCs/>
                </w:rPr>
                <w:t> </w:t>
              </w:r>
            </w:ins>
          </w:p>
        </w:tc>
        <w:tc>
          <w:tcPr>
            <w:tcW w:w="4702" w:type="dxa"/>
            <w:hideMark/>
            <w:tcPrChange w:id="452" w:author="Hoan Ng" w:date="2017-03-20T22:19:00Z">
              <w:tcPr>
                <w:tcW w:w="3340" w:type="dxa"/>
                <w:hideMark/>
              </w:tcPr>
            </w:tcPrChange>
          </w:tcPr>
          <w:p w14:paraId="77FA6EA6" w14:textId="77777777" w:rsidR="005F3BAC" w:rsidRPr="005F3BAC" w:rsidRDefault="005F3BAC">
            <w:pPr>
              <w:rPr>
                <w:ins w:id="453" w:author="Hoan Ng" w:date="2017-03-20T22:18:00Z"/>
                <w:b/>
                <w:bCs/>
              </w:rPr>
            </w:pPr>
            <w:ins w:id="454" w:author="Hoan Ng" w:date="2017-03-20T22:18:00Z">
              <w:r w:rsidRPr="005F3BAC">
                <w:rPr>
                  <w:b/>
                  <w:bCs/>
                </w:rPr>
                <w:t>Chương 5: Kiểm thử</w:t>
              </w:r>
            </w:ins>
          </w:p>
        </w:tc>
        <w:tc>
          <w:tcPr>
            <w:tcW w:w="1027" w:type="dxa"/>
            <w:hideMark/>
            <w:tcPrChange w:id="455" w:author="Hoan Ng" w:date="2017-03-20T22:19:00Z">
              <w:tcPr>
                <w:tcW w:w="960" w:type="dxa"/>
                <w:hideMark/>
              </w:tcPr>
            </w:tcPrChange>
          </w:tcPr>
          <w:p w14:paraId="5D73C054" w14:textId="77777777" w:rsidR="005F3BAC" w:rsidRPr="005F3BAC" w:rsidRDefault="005F3BAC">
            <w:pPr>
              <w:rPr>
                <w:ins w:id="456" w:author="Hoan Ng" w:date="2017-03-20T22:18:00Z"/>
                <w:b/>
                <w:bCs/>
              </w:rPr>
            </w:pPr>
            <w:ins w:id="457" w:author="Hoan Ng" w:date="2017-03-20T22:18:00Z">
              <w:r w:rsidRPr="005F3BAC">
                <w:rPr>
                  <w:b/>
                  <w:bCs/>
                </w:rPr>
                <w:t> </w:t>
              </w:r>
            </w:ins>
          </w:p>
        </w:tc>
        <w:tc>
          <w:tcPr>
            <w:tcW w:w="868" w:type="dxa"/>
            <w:hideMark/>
            <w:tcPrChange w:id="458" w:author="Hoan Ng" w:date="2017-03-20T22:19:00Z">
              <w:tcPr>
                <w:tcW w:w="960" w:type="dxa"/>
                <w:hideMark/>
              </w:tcPr>
            </w:tcPrChange>
          </w:tcPr>
          <w:p w14:paraId="3CA63141" w14:textId="77777777" w:rsidR="005F3BAC" w:rsidRPr="005F3BAC" w:rsidRDefault="005F3BAC">
            <w:pPr>
              <w:rPr>
                <w:ins w:id="459" w:author="Hoan Ng" w:date="2017-03-20T22:18:00Z"/>
                <w:b/>
                <w:bCs/>
              </w:rPr>
            </w:pPr>
            <w:ins w:id="460" w:author="Hoan Ng" w:date="2017-03-20T22:18:00Z">
              <w:r w:rsidRPr="005F3BAC">
                <w:rPr>
                  <w:b/>
                  <w:bCs/>
                </w:rPr>
                <w:t> </w:t>
              </w:r>
            </w:ins>
          </w:p>
        </w:tc>
        <w:tc>
          <w:tcPr>
            <w:tcW w:w="978" w:type="dxa"/>
            <w:hideMark/>
            <w:tcPrChange w:id="461" w:author="Hoan Ng" w:date="2017-03-20T22:19:00Z">
              <w:tcPr>
                <w:tcW w:w="960" w:type="dxa"/>
                <w:hideMark/>
              </w:tcPr>
            </w:tcPrChange>
          </w:tcPr>
          <w:p w14:paraId="4EBC632E" w14:textId="77777777" w:rsidR="005F3BAC" w:rsidRPr="005F3BAC" w:rsidRDefault="005F3BAC">
            <w:pPr>
              <w:rPr>
                <w:ins w:id="462" w:author="Hoan Ng" w:date="2017-03-20T22:18:00Z"/>
                <w:b/>
                <w:bCs/>
              </w:rPr>
            </w:pPr>
            <w:ins w:id="463" w:author="Hoan Ng" w:date="2017-03-20T22:18:00Z">
              <w:r w:rsidRPr="005F3BAC">
                <w:rPr>
                  <w:b/>
                  <w:bCs/>
                </w:rPr>
                <w:t> </w:t>
              </w:r>
            </w:ins>
          </w:p>
        </w:tc>
        <w:tc>
          <w:tcPr>
            <w:tcW w:w="790" w:type="dxa"/>
            <w:hideMark/>
            <w:tcPrChange w:id="464" w:author="Hoan Ng" w:date="2017-03-20T22:19:00Z">
              <w:tcPr>
                <w:tcW w:w="960" w:type="dxa"/>
                <w:hideMark/>
              </w:tcPr>
            </w:tcPrChange>
          </w:tcPr>
          <w:p w14:paraId="2C35AA03" w14:textId="77777777" w:rsidR="005F3BAC" w:rsidRPr="005F3BAC" w:rsidRDefault="005F3BAC">
            <w:pPr>
              <w:rPr>
                <w:ins w:id="465" w:author="Hoan Ng" w:date="2017-03-20T22:18:00Z"/>
                <w:b/>
                <w:bCs/>
              </w:rPr>
            </w:pPr>
            <w:ins w:id="466" w:author="Hoan Ng" w:date="2017-03-20T22:18:00Z">
              <w:r w:rsidRPr="005F3BAC">
                <w:rPr>
                  <w:b/>
                  <w:bCs/>
                </w:rPr>
                <w:t> </w:t>
              </w:r>
            </w:ins>
          </w:p>
        </w:tc>
      </w:tr>
      <w:tr w:rsidR="005F3BAC" w:rsidRPr="005F3BAC" w14:paraId="196FFD71" w14:textId="77777777" w:rsidTr="005F3BAC">
        <w:tblPrEx>
          <w:tblW w:w="0" w:type="auto"/>
          <w:tblPrExChange w:id="467" w:author="Hoan Ng" w:date="2017-03-20T22:19:00Z">
            <w:tblPrEx>
              <w:tblW w:w="0" w:type="auto"/>
            </w:tblPrEx>
          </w:tblPrExChange>
        </w:tblPrEx>
        <w:trPr>
          <w:trHeight w:val="300"/>
          <w:ins w:id="468" w:author="Hoan Ng" w:date="2017-03-20T22:18:00Z"/>
          <w:trPrChange w:id="469" w:author="Hoan Ng" w:date="2017-03-20T22:19:00Z">
            <w:trPr>
              <w:trHeight w:val="300"/>
            </w:trPr>
          </w:trPrChange>
        </w:trPr>
        <w:tc>
          <w:tcPr>
            <w:tcW w:w="985" w:type="dxa"/>
            <w:hideMark/>
            <w:tcPrChange w:id="470" w:author="Hoan Ng" w:date="2017-03-20T22:19:00Z">
              <w:tcPr>
                <w:tcW w:w="8140" w:type="dxa"/>
                <w:gridSpan w:val="2"/>
                <w:hideMark/>
              </w:tcPr>
            </w:tcPrChange>
          </w:tcPr>
          <w:p w14:paraId="11E07E6C" w14:textId="77777777" w:rsidR="005F3BAC" w:rsidRPr="005F3BAC" w:rsidRDefault="005F3BAC">
            <w:pPr>
              <w:rPr>
                <w:ins w:id="471" w:author="Hoan Ng" w:date="2017-03-20T22:18:00Z"/>
                <w:b/>
                <w:bCs/>
              </w:rPr>
            </w:pPr>
            <w:ins w:id="472" w:author="Hoan Ng" w:date="2017-03-20T22:18:00Z">
              <w:r w:rsidRPr="005F3BAC">
                <w:rPr>
                  <w:b/>
                  <w:bCs/>
                </w:rPr>
                <w:t> </w:t>
              </w:r>
            </w:ins>
          </w:p>
        </w:tc>
        <w:tc>
          <w:tcPr>
            <w:tcW w:w="4702" w:type="dxa"/>
            <w:hideMark/>
            <w:tcPrChange w:id="473" w:author="Hoan Ng" w:date="2017-03-20T22:19:00Z">
              <w:tcPr>
                <w:tcW w:w="3340" w:type="dxa"/>
                <w:hideMark/>
              </w:tcPr>
            </w:tcPrChange>
          </w:tcPr>
          <w:p w14:paraId="6C5EB020" w14:textId="77777777" w:rsidR="005F3BAC" w:rsidRPr="005F3BAC" w:rsidRDefault="005F3BAC">
            <w:pPr>
              <w:rPr>
                <w:ins w:id="474" w:author="Hoan Ng" w:date="2017-03-20T22:18:00Z"/>
                <w:b/>
                <w:bCs/>
              </w:rPr>
            </w:pPr>
            <w:ins w:id="475" w:author="Hoan Ng" w:date="2017-03-20T22:18:00Z">
              <w:r w:rsidRPr="005F3BAC">
                <w:rPr>
                  <w:b/>
                  <w:bCs/>
                </w:rPr>
                <w:t>Chương 6: Kết luận</w:t>
              </w:r>
            </w:ins>
          </w:p>
        </w:tc>
        <w:tc>
          <w:tcPr>
            <w:tcW w:w="1027" w:type="dxa"/>
            <w:hideMark/>
            <w:tcPrChange w:id="476" w:author="Hoan Ng" w:date="2017-03-20T22:19:00Z">
              <w:tcPr>
                <w:tcW w:w="960" w:type="dxa"/>
                <w:hideMark/>
              </w:tcPr>
            </w:tcPrChange>
          </w:tcPr>
          <w:p w14:paraId="0797B2FD" w14:textId="77777777" w:rsidR="005F3BAC" w:rsidRPr="005F3BAC" w:rsidRDefault="005F3BAC">
            <w:pPr>
              <w:rPr>
                <w:ins w:id="477" w:author="Hoan Ng" w:date="2017-03-20T22:18:00Z"/>
                <w:b/>
                <w:bCs/>
              </w:rPr>
            </w:pPr>
            <w:ins w:id="478" w:author="Hoan Ng" w:date="2017-03-20T22:18:00Z">
              <w:r w:rsidRPr="005F3BAC">
                <w:rPr>
                  <w:b/>
                  <w:bCs/>
                </w:rPr>
                <w:t> </w:t>
              </w:r>
            </w:ins>
          </w:p>
        </w:tc>
        <w:tc>
          <w:tcPr>
            <w:tcW w:w="868" w:type="dxa"/>
            <w:hideMark/>
            <w:tcPrChange w:id="479" w:author="Hoan Ng" w:date="2017-03-20T22:19:00Z">
              <w:tcPr>
                <w:tcW w:w="960" w:type="dxa"/>
                <w:hideMark/>
              </w:tcPr>
            </w:tcPrChange>
          </w:tcPr>
          <w:p w14:paraId="61BA5505" w14:textId="77777777" w:rsidR="005F3BAC" w:rsidRPr="005F3BAC" w:rsidRDefault="005F3BAC">
            <w:pPr>
              <w:rPr>
                <w:ins w:id="480" w:author="Hoan Ng" w:date="2017-03-20T22:18:00Z"/>
                <w:b/>
                <w:bCs/>
              </w:rPr>
            </w:pPr>
            <w:ins w:id="481" w:author="Hoan Ng" w:date="2017-03-20T22:18:00Z">
              <w:r w:rsidRPr="005F3BAC">
                <w:rPr>
                  <w:b/>
                  <w:bCs/>
                </w:rPr>
                <w:t> </w:t>
              </w:r>
            </w:ins>
          </w:p>
        </w:tc>
        <w:tc>
          <w:tcPr>
            <w:tcW w:w="978" w:type="dxa"/>
            <w:hideMark/>
            <w:tcPrChange w:id="482" w:author="Hoan Ng" w:date="2017-03-20T22:19:00Z">
              <w:tcPr>
                <w:tcW w:w="960" w:type="dxa"/>
                <w:hideMark/>
              </w:tcPr>
            </w:tcPrChange>
          </w:tcPr>
          <w:p w14:paraId="445C9B19" w14:textId="77777777" w:rsidR="005F3BAC" w:rsidRPr="005F3BAC" w:rsidRDefault="005F3BAC">
            <w:pPr>
              <w:rPr>
                <w:ins w:id="483" w:author="Hoan Ng" w:date="2017-03-20T22:18:00Z"/>
                <w:b/>
                <w:bCs/>
              </w:rPr>
            </w:pPr>
            <w:ins w:id="484" w:author="Hoan Ng" w:date="2017-03-20T22:18:00Z">
              <w:r w:rsidRPr="005F3BAC">
                <w:rPr>
                  <w:b/>
                  <w:bCs/>
                </w:rPr>
                <w:t> </w:t>
              </w:r>
            </w:ins>
          </w:p>
        </w:tc>
        <w:tc>
          <w:tcPr>
            <w:tcW w:w="790" w:type="dxa"/>
            <w:hideMark/>
            <w:tcPrChange w:id="485" w:author="Hoan Ng" w:date="2017-03-20T22:19:00Z">
              <w:tcPr>
                <w:tcW w:w="960" w:type="dxa"/>
                <w:hideMark/>
              </w:tcPr>
            </w:tcPrChange>
          </w:tcPr>
          <w:p w14:paraId="2FB6F8B5" w14:textId="77777777" w:rsidR="005F3BAC" w:rsidRPr="005F3BAC" w:rsidRDefault="005F3BAC">
            <w:pPr>
              <w:rPr>
                <w:ins w:id="486" w:author="Hoan Ng" w:date="2017-03-20T22:18:00Z"/>
                <w:b/>
                <w:bCs/>
              </w:rPr>
            </w:pPr>
            <w:ins w:id="487" w:author="Hoan Ng" w:date="2017-03-20T22:18:00Z">
              <w:r w:rsidRPr="005F3BAC">
                <w:rPr>
                  <w:b/>
                  <w:bCs/>
                </w:rPr>
                <w:t> </w:t>
              </w:r>
            </w:ins>
          </w:p>
        </w:tc>
      </w:tr>
      <w:tr w:rsidR="005F3BAC" w:rsidRPr="005F3BAC" w14:paraId="4A16D28F" w14:textId="77777777" w:rsidTr="005F3BAC">
        <w:tblPrEx>
          <w:tblW w:w="0" w:type="auto"/>
          <w:tblPrExChange w:id="488" w:author="Hoan Ng" w:date="2017-03-20T22:19:00Z">
            <w:tblPrEx>
              <w:tblW w:w="0" w:type="auto"/>
            </w:tblPrEx>
          </w:tblPrExChange>
        </w:tblPrEx>
        <w:trPr>
          <w:trHeight w:val="300"/>
          <w:ins w:id="489" w:author="Hoan Ng" w:date="2017-03-20T22:18:00Z"/>
          <w:trPrChange w:id="490" w:author="Hoan Ng" w:date="2017-03-20T22:19:00Z">
            <w:trPr>
              <w:trHeight w:val="300"/>
            </w:trPr>
          </w:trPrChange>
        </w:trPr>
        <w:tc>
          <w:tcPr>
            <w:tcW w:w="985" w:type="dxa"/>
            <w:hideMark/>
            <w:tcPrChange w:id="491" w:author="Hoan Ng" w:date="2017-03-20T22:19:00Z">
              <w:tcPr>
                <w:tcW w:w="8140" w:type="dxa"/>
                <w:gridSpan w:val="2"/>
                <w:hideMark/>
              </w:tcPr>
            </w:tcPrChange>
          </w:tcPr>
          <w:p w14:paraId="785A88AD" w14:textId="77777777" w:rsidR="005F3BAC" w:rsidRPr="005F3BAC" w:rsidRDefault="005F3BAC">
            <w:pPr>
              <w:rPr>
                <w:ins w:id="492" w:author="Hoan Ng" w:date="2017-03-20T22:18:00Z"/>
                <w:b/>
                <w:bCs/>
              </w:rPr>
            </w:pPr>
            <w:ins w:id="493" w:author="Hoan Ng" w:date="2017-03-20T22:18:00Z">
              <w:r w:rsidRPr="005F3BAC">
                <w:rPr>
                  <w:b/>
                  <w:bCs/>
                </w:rPr>
                <w:t> </w:t>
              </w:r>
            </w:ins>
          </w:p>
        </w:tc>
        <w:tc>
          <w:tcPr>
            <w:tcW w:w="4702" w:type="dxa"/>
            <w:hideMark/>
            <w:tcPrChange w:id="494" w:author="Hoan Ng" w:date="2017-03-20T22:19:00Z">
              <w:tcPr>
                <w:tcW w:w="3340" w:type="dxa"/>
                <w:hideMark/>
              </w:tcPr>
            </w:tcPrChange>
          </w:tcPr>
          <w:p w14:paraId="443A50A1" w14:textId="77777777" w:rsidR="005F3BAC" w:rsidRPr="005F3BAC" w:rsidRDefault="005F3BAC">
            <w:pPr>
              <w:rPr>
                <w:ins w:id="495" w:author="Hoan Ng" w:date="2017-03-20T22:18:00Z"/>
                <w:b/>
                <w:bCs/>
              </w:rPr>
            </w:pPr>
            <w:ins w:id="496" w:author="Hoan Ng" w:date="2017-03-20T22:18:00Z">
              <w:r w:rsidRPr="005F3BAC">
                <w:rPr>
                  <w:b/>
                  <w:bCs/>
                </w:rPr>
                <w:t>Tài liệu tham khảo</w:t>
              </w:r>
            </w:ins>
          </w:p>
        </w:tc>
        <w:tc>
          <w:tcPr>
            <w:tcW w:w="1027" w:type="dxa"/>
            <w:hideMark/>
            <w:tcPrChange w:id="497" w:author="Hoan Ng" w:date="2017-03-20T22:19:00Z">
              <w:tcPr>
                <w:tcW w:w="960" w:type="dxa"/>
                <w:hideMark/>
              </w:tcPr>
            </w:tcPrChange>
          </w:tcPr>
          <w:p w14:paraId="0C340D07" w14:textId="77777777" w:rsidR="005F3BAC" w:rsidRPr="005F3BAC" w:rsidRDefault="005F3BAC">
            <w:pPr>
              <w:rPr>
                <w:ins w:id="498" w:author="Hoan Ng" w:date="2017-03-20T22:18:00Z"/>
                <w:b/>
                <w:bCs/>
              </w:rPr>
            </w:pPr>
            <w:ins w:id="499" w:author="Hoan Ng" w:date="2017-03-20T22:18:00Z">
              <w:r w:rsidRPr="005F3BAC">
                <w:rPr>
                  <w:b/>
                  <w:bCs/>
                </w:rPr>
                <w:t> </w:t>
              </w:r>
            </w:ins>
          </w:p>
        </w:tc>
        <w:tc>
          <w:tcPr>
            <w:tcW w:w="868" w:type="dxa"/>
            <w:hideMark/>
            <w:tcPrChange w:id="500" w:author="Hoan Ng" w:date="2017-03-20T22:19:00Z">
              <w:tcPr>
                <w:tcW w:w="960" w:type="dxa"/>
                <w:hideMark/>
              </w:tcPr>
            </w:tcPrChange>
          </w:tcPr>
          <w:p w14:paraId="43E48588" w14:textId="77777777" w:rsidR="005F3BAC" w:rsidRPr="005F3BAC" w:rsidRDefault="005F3BAC">
            <w:pPr>
              <w:rPr>
                <w:ins w:id="501" w:author="Hoan Ng" w:date="2017-03-20T22:18:00Z"/>
                <w:b/>
                <w:bCs/>
              </w:rPr>
            </w:pPr>
            <w:ins w:id="502" w:author="Hoan Ng" w:date="2017-03-20T22:18:00Z">
              <w:r w:rsidRPr="005F3BAC">
                <w:rPr>
                  <w:b/>
                  <w:bCs/>
                </w:rPr>
                <w:t> </w:t>
              </w:r>
            </w:ins>
          </w:p>
        </w:tc>
        <w:tc>
          <w:tcPr>
            <w:tcW w:w="978" w:type="dxa"/>
            <w:hideMark/>
            <w:tcPrChange w:id="503" w:author="Hoan Ng" w:date="2017-03-20T22:19:00Z">
              <w:tcPr>
                <w:tcW w:w="960" w:type="dxa"/>
                <w:hideMark/>
              </w:tcPr>
            </w:tcPrChange>
          </w:tcPr>
          <w:p w14:paraId="30E390E4" w14:textId="77777777" w:rsidR="005F3BAC" w:rsidRPr="005F3BAC" w:rsidRDefault="005F3BAC">
            <w:pPr>
              <w:rPr>
                <w:ins w:id="504" w:author="Hoan Ng" w:date="2017-03-20T22:18:00Z"/>
                <w:b/>
                <w:bCs/>
              </w:rPr>
            </w:pPr>
            <w:ins w:id="505" w:author="Hoan Ng" w:date="2017-03-20T22:18:00Z">
              <w:r w:rsidRPr="005F3BAC">
                <w:rPr>
                  <w:b/>
                  <w:bCs/>
                </w:rPr>
                <w:t> </w:t>
              </w:r>
            </w:ins>
          </w:p>
        </w:tc>
        <w:tc>
          <w:tcPr>
            <w:tcW w:w="790" w:type="dxa"/>
            <w:hideMark/>
            <w:tcPrChange w:id="506" w:author="Hoan Ng" w:date="2017-03-20T22:19:00Z">
              <w:tcPr>
                <w:tcW w:w="960" w:type="dxa"/>
                <w:hideMark/>
              </w:tcPr>
            </w:tcPrChange>
          </w:tcPr>
          <w:p w14:paraId="253A568B" w14:textId="77777777" w:rsidR="005F3BAC" w:rsidRPr="005F3BAC" w:rsidRDefault="005F3BAC">
            <w:pPr>
              <w:rPr>
                <w:ins w:id="507" w:author="Hoan Ng" w:date="2017-03-20T22:18:00Z"/>
                <w:b/>
                <w:bCs/>
              </w:rPr>
            </w:pPr>
            <w:ins w:id="508" w:author="Hoan Ng" w:date="2017-03-20T22:18:00Z">
              <w:r w:rsidRPr="005F3BAC">
                <w:rPr>
                  <w:b/>
                  <w:bCs/>
                </w:rPr>
                <w:t> </w:t>
              </w:r>
            </w:ins>
          </w:p>
        </w:tc>
      </w:tr>
      <w:tr w:rsidR="005F3BAC" w:rsidRPr="005F3BAC" w14:paraId="41DB5002" w14:textId="77777777" w:rsidTr="005F3BAC">
        <w:tblPrEx>
          <w:tblW w:w="0" w:type="auto"/>
          <w:tblPrExChange w:id="509" w:author="Hoan Ng" w:date="2017-03-20T22:19:00Z">
            <w:tblPrEx>
              <w:tblW w:w="0" w:type="auto"/>
            </w:tblPrEx>
          </w:tblPrExChange>
        </w:tblPrEx>
        <w:trPr>
          <w:trHeight w:val="300"/>
          <w:ins w:id="510" w:author="Hoan Ng" w:date="2017-03-20T22:18:00Z"/>
          <w:trPrChange w:id="511" w:author="Hoan Ng" w:date="2017-03-20T22:19:00Z">
            <w:trPr>
              <w:trHeight w:val="300"/>
            </w:trPr>
          </w:trPrChange>
        </w:trPr>
        <w:tc>
          <w:tcPr>
            <w:tcW w:w="9350" w:type="dxa"/>
            <w:gridSpan w:val="6"/>
            <w:hideMark/>
            <w:tcPrChange w:id="512" w:author="Hoan Ng" w:date="2017-03-20T22:19:00Z">
              <w:tcPr>
                <w:tcW w:w="15320" w:type="dxa"/>
                <w:gridSpan w:val="7"/>
                <w:hideMark/>
              </w:tcPr>
            </w:tcPrChange>
          </w:tcPr>
          <w:p w14:paraId="68989D66" w14:textId="77777777" w:rsidR="005F3BAC" w:rsidRPr="005F3BAC" w:rsidRDefault="005F3BAC">
            <w:pPr>
              <w:rPr>
                <w:ins w:id="513" w:author="Hoan Ng" w:date="2017-03-20T22:18:00Z"/>
                <w:b/>
                <w:bCs/>
              </w:rPr>
            </w:pPr>
            <w:ins w:id="514" w:author="Hoan Ng" w:date="2017-03-20T22:18:00Z">
              <w:r w:rsidRPr="005F3BAC">
                <w:rPr>
                  <w:b/>
                  <w:bCs/>
                </w:rPr>
                <w:t>II. LẬP TRÌNH</w:t>
              </w:r>
            </w:ins>
          </w:p>
        </w:tc>
      </w:tr>
      <w:tr w:rsidR="005F3BAC" w:rsidRPr="005F3BAC" w14:paraId="44C350E3" w14:textId="77777777" w:rsidTr="005F3BAC">
        <w:tblPrEx>
          <w:tblW w:w="0" w:type="auto"/>
          <w:tblPrExChange w:id="515" w:author="Hoan Ng" w:date="2017-03-20T22:19:00Z">
            <w:tblPrEx>
              <w:tblW w:w="0" w:type="auto"/>
            </w:tblPrEx>
          </w:tblPrExChange>
        </w:tblPrEx>
        <w:trPr>
          <w:trHeight w:val="300"/>
          <w:ins w:id="516" w:author="Hoan Ng" w:date="2017-03-20T22:18:00Z"/>
          <w:trPrChange w:id="517" w:author="Hoan Ng" w:date="2017-03-20T22:19:00Z">
            <w:trPr>
              <w:trHeight w:val="300"/>
            </w:trPr>
          </w:trPrChange>
        </w:trPr>
        <w:tc>
          <w:tcPr>
            <w:tcW w:w="985" w:type="dxa"/>
            <w:hideMark/>
            <w:tcPrChange w:id="518" w:author="Hoan Ng" w:date="2017-03-20T22:19:00Z">
              <w:tcPr>
                <w:tcW w:w="8140" w:type="dxa"/>
                <w:gridSpan w:val="2"/>
                <w:hideMark/>
              </w:tcPr>
            </w:tcPrChange>
          </w:tcPr>
          <w:p w14:paraId="15994388" w14:textId="77777777" w:rsidR="005F3BAC" w:rsidRPr="005F3BAC" w:rsidRDefault="005F3BAC">
            <w:pPr>
              <w:rPr>
                <w:ins w:id="519" w:author="Hoan Ng" w:date="2017-03-20T22:18:00Z"/>
                <w:b/>
                <w:bCs/>
              </w:rPr>
            </w:pPr>
            <w:ins w:id="520" w:author="Hoan Ng" w:date="2017-03-20T22:18:00Z">
              <w:r w:rsidRPr="005F3BAC">
                <w:rPr>
                  <w:b/>
                  <w:bCs/>
                </w:rPr>
                <w:t> </w:t>
              </w:r>
            </w:ins>
          </w:p>
        </w:tc>
        <w:tc>
          <w:tcPr>
            <w:tcW w:w="4702" w:type="dxa"/>
            <w:hideMark/>
            <w:tcPrChange w:id="521" w:author="Hoan Ng" w:date="2017-03-20T22:19:00Z">
              <w:tcPr>
                <w:tcW w:w="3340" w:type="dxa"/>
                <w:hideMark/>
              </w:tcPr>
            </w:tcPrChange>
          </w:tcPr>
          <w:p w14:paraId="33C073FA" w14:textId="77777777" w:rsidR="005F3BAC" w:rsidRPr="005F3BAC" w:rsidRDefault="005F3BAC" w:rsidP="005F3BAC">
            <w:pPr>
              <w:rPr>
                <w:ins w:id="522" w:author="Hoan Ng" w:date="2017-03-20T22:18:00Z"/>
                <w:b/>
                <w:bCs/>
              </w:rPr>
            </w:pPr>
            <w:ins w:id="523" w:author="Hoan Ng" w:date="2017-03-20T22:18:00Z">
              <w:r w:rsidRPr="005F3BAC">
                <w:rPr>
                  <w:b/>
                  <w:bCs/>
                </w:rPr>
                <w:t>Module 1</w:t>
              </w:r>
            </w:ins>
          </w:p>
        </w:tc>
        <w:tc>
          <w:tcPr>
            <w:tcW w:w="1027" w:type="dxa"/>
            <w:hideMark/>
            <w:tcPrChange w:id="524" w:author="Hoan Ng" w:date="2017-03-20T22:19:00Z">
              <w:tcPr>
                <w:tcW w:w="960" w:type="dxa"/>
                <w:hideMark/>
              </w:tcPr>
            </w:tcPrChange>
          </w:tcPr>
          <w:p w14:paraId="792E00CE" w14:textId="77777777" w:rsidR="005F3BAC" w:rsidRPr="005F3BAC" w:rsidRDefault="005F3BAC">
            <w:pPr>
              <w:rPr>
                <w:ins w:id="525" w:author="Hoan Ng" w:date="2017-03-20T22:18:00Z"/>
                <w:b/>
                <w:bCs/>
              </w:rPr>
            </w:pPr>
            <w:ins w:id="526" w:author="Hoan Ng" w:date="2017-03-20T22:18:00Z">
              <w:r w:rsidRPr="005F3BAC">
                <w:rPr>
                  <w:b/>
                  <w:bCs/>
                </w:rPr>
                <w:t> </w:t>
              </w:r>
            </w:ins>
          </w:p>
        </w:tc>
        <w:tc>
          <w:tcPr>
            <w:tcW w:w="868" w:type="dxa"/>
            <w:hideMark/>
            <w:tcPrChange w:id="527" w:author="Hoan Ng" w:date="2017-03-20T22:19:00Z">
              <w:tcPr>
                <w:tcW w:w="960" w:type="dxa"/>
                <w:hideMark/>
              </w:tcPr>
            </w:tcPrChange>
          </w:tcPr>
          <w:p w14:paraId="74E1C782" w14:textId="77777777" w:rsidR="005F3BAC" w:rsidRPr="005F3BAC" w:rsidRDefault="005F3BAC">
            <w:pPr>
              <w:rPr>
                <w:ins w:id="528" w:author="Hoan Ng" w:date="2017-03-20T22:18:00Z"/>
                <w:b/>
                <w:bCs/>
              </w:rPr>
            </w:pPr>
            <w:ins w:id="529" w:author="Hoan Ng" w:date="2017-03-20T22:18:00Z">
              <w:r w:rsidRPr="005F3BAC">
                <w:rPr>
                  <w:b/>
                  <w:bCs/>
                </w:rPr>
                <w:t> </w:t>
              </w:r>
            </w:ins>
          </w:p>
        </w:tc>
        <w:tc>
          <w:tcPr>
            <w:tcW w:w="978" w:type="dxa"/>
            <w:hideMark/>
            <w:tcPrChange w:id="530" w:author="Hoan Ng" w:date="2017-03-20T22:19:00Z">
              <w:tcPr>
                <w:tcW w:w="960" w:type="dxa"/>
                <w:hideMark/>
              </w:tcPr>
            </w:tcPrChange>
          </w:tcPr>
          <w:p w14:paraId="14AFBCFE" w14:textId="77777777" w:rsidR="005F3BAC" w:rsidRPr="005F3BAC" w:rsidRDefault="005F3BAC">
            <w:pPr>
              <w:rPr>
                <w:ins w:id="531" w:author="Hoan Ng" w:date="2017-03-20T22:18:00Z"/>
                <w:b/>
                <w:bCs/>
              </w:rPr>
            </w:pPr>
            <w:ins w:id="532" w:author="Hoan Ng" w:date="2017-03-20T22:18:00Z">
              <w:r w:rsidRPr="005F3BAC">
                <w:rPr>
                  <w:b/>
                  <w:bCs/>
                </w:rPr>
                <w:t> </w:t>
              </w:r>
            </w:ins>
          </w:p>
        </w:tc>
        <w:tc>
          <w:tcPr>
            <w:tcW w:w="790" w:type="dxa"/>
            <w:hideMark/>
            <w:tcPrChange w:id="533" w:author="Hoan Ng" w:date="2017-03-20T22:19:00Z">
              <w:tcPr>
                <w:tcW w:w="960" w:type="dxa"/>
                <w:hideMark/>
              </w:tcPr>
            </w:tcPrChange>
          </w:tcPr>
          <w:p w14:paraId="34F20C01" w14:textId="77777777" w:rsidR="005F3BAC" w:rsidRPr="005F3BAC" w:rsidRDefault="005F3BAC">
            <w:pPr>
              <w:rPr>
                <w:ins w:id="534" w:author="Hoan Ng" w:date="2017-03-20T22:18:00Z"/>
                <w:b/>
                <w:bCs/>
              </w:rPr>
            </w:pPr>
            <w:ins w:id="535" w:author="Hoan Ng" w:date="2017-03-20T22:18:00Z">
              <w:r w:rsidRPr="005F3BAC">
                <w:rPr>
                  <w:b/>
                  <w:bCs/>
                </w:rPr>
                <w:t> </w:t>
              </w:r>
            </w:ins>
          </w:p>
        </w:tc>
      </w:tr>
      <w:tr w:rsidR="005F3BAC" w:rsidRPr="005F3BAC" w14:paraId="6F2EAA27" w14:textId="77777777" w:rsidTr="005F3BAC">
        <w:tblPrEx>
          <w:tblW w:w="0" w:type="auto"/>
          <w:tblPrExChange w:id="536" w:author="Hoan Ng" w:date="2017-03-20T22:19:00Z">
            <w:tblPrEx>
              <w:tblW w:w="0" w:type="auto"/>
            </w:tblPrEx>
          </w:tblPrExChange>
        </w:tblPrEx>
        <w:trPr>
          <w:trHeight w:val="300"/>
          <w:ins w:id="537" w:author="Hoan Ng" w:date="2017-03-20T22:18:00Z"/>
          <w:trPrChange w:id="538" w:author="Hoan Ng" w:date="2017-03-20T22:19:00Z">
            <w:trPr>
              <w:trHeight w:val="300"/>
            </w:trPr>
          </w:trPrChange>
        </w:trPr>
        <w:tc>
          <w:tcPr>
            <w:tcW w:w="985" w:type="dxa"/>
            <w:hideMark/>
            <w:tcPrChange w:id="539" w:author="Hoan Ng" w:date="2017-03-20T22:19:00Z">
              <w:tcPr>
                <w:tcW w:w="8140" w:type="dxa"/>
                <w:gridSpan w:val="2"/>
                <w:hideMark/>
              </w:tcPr>
            </w:tcPrChange>
          </w:tcPr>
          <w:p w14:paraId="1402FC18" w14:textId="77777777" w:rsidR="005F3BAC" w:rsidRPr="005F3BAC" w:rsidRDefault="005F3BAC">
            <w:pPr>
              <w:rPr>
                <w:ins w:id="540" w:author="Hoan Ng" w:date="2017-03-20T22:18:00Z"/>
                <w:b/>
                <w:bCs/>
              </w:rPr>
            </w:pPr>
            <w:ins w:id="541" w:author="Hoan Ng" w:date="2017-03-20T22:18:00Z">
              <w:r w:rsidRPr="005F3BAC">
                <w:rPr>
                  <w:b/>
                  <w:bCs/>
                </w:rPr>
                <w:t> </w:t>
              </w:r>
            </w:ins>
          </w:p>
        </w:tc>
        <w:tc>
          <w:tcPr>
            <w:tcW w:w="4702" w:type="dxa"/>
            <w:hideMark/>
            <w:tcPrChange w:id="542" w:author="Hoan Ng" w:date="2017-03-20T22:19:00Z">
              <w:tcPr>
                <w:tcW w:w="3340" w:type="dxa"/>
                <w:hideMark/>
              </w:tcPr>
            </w:tcPrChange>
          </w:tcPr>
          <w:p w14:paraId="518DE036" w14:textId="77777777" w:rsidR="005F3BAC" w:rsidRPr="005F3BAC" w:rsidRDefault="005F3BAC" w:rsidP="005F3BAC">
            <w:pPr>
              <w:rPr>
                <w:ins w:id="543" w:author="Hoan Ng" w:date="2017-03-20T22:18:00Z"/>
                <w:b/>
                <w:bCs/>
              </w:rPr>
            </w:pPr>
            <w:ins w:id="544" w:author="Hoan Ng" w:date="2017-03-20T22:18:00Z">
              <w:r w:rsidRPr="005F3BAC">
                <w:rPr>
                  <w:b/>
                  <w:bCs/>
                </w:rPr>
                <w:t>Module 2</w:t>
              </w:r>
            </w:ins>
          </w:p>
        </w:tc>
        <w:tc>
          <w:tcPr>
            <w:tcW w:w="1027" w:type="dxa"/>
            <w:hideMark/>
            <w:tcPrChange w:id="545" w:author="Hoan Ng" w:date="2017-03-20T22:19:00Z">
              <w:tcPr>
                <w:tcW w:w="960" w:type="dxa"/>
                <w:hideMark/>
              </w:tcPr>
            </w:tcPrChange>
          </w:tcPr>
          <w:p w14:paraId="4ADF59FF" w14:textId="77777777" w:rsidR="005F3BAC" w:rsidRPr="005F3BAC" w:rsidRDefault="005F3BAC">
            <w:pPr>
              <w:rPr>
                <w:ins w:id="546" w:author="Hoan Ng" w:date="2017-03-20T22:18:00Z"/>
                <w:b/>
                <w:bCs/>
              </w:rPr>
            </w:pPr>
            <w:ins w:id="547" w:author="Hoan Ng" w:date="2017-03-20T22:18:00Z">
              <w:r w:rsidRPr="005F3BAC">
                <w:rPr>
                  <w:b/>
                  <w:bCs/>
                </w:rPr>
                <w:t> </w:t>
              </w:r>
            </w:ins>
          </w:p>
        </w:tc>
        <w:tc>
          <w:tcPr>
            <w:tcW w:w="868" w:type="dxa"/>
            <w:hideMark/>
            <w:tcPrChange w:id="548" w:author="Hoan Ng" w:date="2017-03-20T22:19:00Z">
              <w:tcPr>
                <w:tcW w:w="960" w:type="dxa"/>
                <w:hideMark/>
              </w:tcPr>
            </w:tcPrChange>
          </w:tcPr>
          <w:p w14:paraId="758C786E" w14:textId="77777777" w:rsidR="005F3BAC" w:rsidRPr="005F3BAC" w:rsidRDefault="005F3BAC">
            <w:pPr>
              <w:rPr>
                <w:ins w:id="549" w:author="Hoan Ng" w:date="2017-03-20T22:18:00Z"/>
                <w:b/>
                <w:bCs/>
              </w:rPr>
            </w:pPr>
            <w:ins w:id="550" w:author="Hoan Ng" w:date="2017-03-20T22:18:00Z">
              <w:r w:rsidRPr="005F3BAC">
                <w:rPr>
                  <w:b/>
                  <w:bCs/>
                </w:rPr>
                <w:t> </w:t>
              </w:r>
            </w:ins>
          </w:p>
        </w:tc>
        <w:tc>
          <w:tcPr>
            <w:tcW w:w="978" w:type="dxa"/>
            <w:hideMark/>
            <w:tcPrChange w:id="551" w:author="Hoan Ng" w:date="2017-03-20T22:19:00Z">
              <w:tcPr>
                <w:tcW w:w="960" w:type="dxa"/>
                <w:hideMark/>
              </w:tcPr>
            </w:tcPrChange>
          </w:tcPr>
          <w:p w14:paraId="28F50A46" w14:textId="77777777" w:rsidR="005F3BAC" w:rsidRPr="005F3BAC" w:rsidRDefault="005F3BAC">
            <w:pPr>
              <w:rPr>
                <w:ins w:id="552" w:author="Hoan Ng" w:date="2017-03-20T22:18:00Z"/>
                <w:b/>
                <w:bCs/>
              </w:rPr>
            </w:pPr>
            <w:ins w:id="553" w:author="Hoan Ng" w:date="2017-03-20T22:18:00Z">
              <w:r w:rsidRPr="005F3BAC">
                <w:rPr>
                  <w:b/>
                  <w:bCs/>
                </w:rPr>
                <w:t> </w:t>
              </w:r>
            </w:ins>
          </w:p>
        </w:tc>
        <w:tc>
          <w:tcPr>
            <w:tcW w:w="790" w:type="dxa"/>
            <w:hideMark/>
            <w:tcPrChange w:id="554" w:author="Hoan Ng" w:date="2017-03-20T22:19:00Z">
              <w:tcPr>
                <w:tcW w:w="960" w:type="dxa"/>
                <w:hideMark/>
              </w:tcPr>
            </w:tcPrChange>
          </w:tcPr>
          <w:p w14:paraId="5B97F213" w14:textId="77777777" w:rsidR="005F3BAC" w:rsidRPr="005F3BAC" w:rsidRDefault="005F3BAC">
            <w:pPr>
              <w:rPr>
                <w:ins w:id="555" w:author="Hoan Ng" w:date="2017-03-20T22:18:00Z"/>
                <w:b/>
                <w:bCs/>
              </w:rPr>
            </w:pPr>
            <w:ins w:id="556" w:author="Hoan Ng" w:date="2017-03-20T22:18:00Z">
              <w:r w:rsidRPr="005F3BAC">
                <w:rPr>
                  <w:b/>
                  <w:bCs/>
                </w:rPr>
                <w:t> </w:t>
              </w:r>
            </w:ins>
          </w:p>
        </w:tc>
      </w:tr>
      <w:tr w:rsidR="005F3BAC" w:rsidRPr="005F3BAC" w14:paraId="73218E5F" w14:textId="77777777" w:rsidTr="005F3BAC">
        <w:tblPrEx>
          <w:tblW w:w="0" w:type="auto"/>
          <w:tblPrExChange w:id="557" w:author="Hoan Ng" w:date="2017-03-20T22:19:00Z">
            <w:tblPrEx>
              <w:tblW w:w="0" w:type="auto"/>
            </w:tblPrEx>
          </w:tblPrExChange>
        </w:tblPrEx>
        <w:trPr>
          <w:trHeight w:val="300"/>
          <w:ins w:id="558" w:author="Hoan Ng" w:date="2017-03-20T22:18:00Z"/>
          <w:trPrChange w:id="559" w:author="Hoan Ng" w:date="2017-03-20T22:19:00Z">
            <w:trPr>
              <w:trHeight w:val="300"/>
            </w:trPr>
          </w:trPrChange>
        </w:trPr>
        <w:tc>
          <w:tcPr>
            <w:tcW w:w="985" w:type="dxa"/>
            <w:hideMark/>
            <w:tcPrChange w:id="560" w:author="Hoan Ng" w:date="2017-03-20T22:19:00Z">
              <w:tcPr>
                <w:tcW w:w="8140" w:type="dxa"/>
                <w:gridSpan w:val="2"/>
                <w:hideMark/>
              </w:tcPr>
            </w:tcPrChange>
          </w:tcPr>
          <w:p w14:paraId="6C427F8B" w14:textId="77777777" w:rsidR="005F3BAC" w:rsidRPr="005F3BAC" w:rsidRDefault="005F3BAC">
            <w:pPr>
              <w:rPr>
                <w:ins w:id="561" w:author="Hoan Ng" w:date="2017-03-20T22:18:00Z"/>
                <w:b/>
                <w:bCs/>
              </w:rPr>
            </w:pPr>
            <w:ins w:id="562" w:author="Hoan Ng" w:date="2017-03-20T22:18:00Z">
              <w:r w:rsidRPr="005F3BAC">
                <w:rPr>
                  <w:b/>
                  <w:bCs/>
                </w:rPr>
                <w:t> </w:t>
              </w:r>
            </w:ins>
          </w:p>
        </w:tc>
        <w:tc>
          <w:tcPr>
            <w:tcW w:w="4702" w:type="dxa"/>
            <w:hideMark/>
            <w:tcPrChange w:id="563" w:author="Hoan Ng" w:date="2017-03-20T22:19:00Z">
              <w:tcPr>
                <w:tcW w:w="3340" w:type="dxa"/>
                <w:hideMark/>
              </w:tcPr>
            </w:tcPrChange>
          </w:tcPr>
          <w:p w14:paraId="4E23EE8E" w14:textId="77777777" w:rsidR="005F3BAC" w:rsidRPr="005F3BAC" w:rsidRDefault="005F3BAC" w:rsidP="005F3BAC">
            <w:pPr>
              <w:rPr>
                <w:ins w:id="564" w:author="Hoan Ng" w:date="2017-03-20T22:18:00Z"/>
                <w:b/>
                <w:bCs/>
              </w:rPr>
            </w:pPr>
            <w:ins w:id="565" w:author="Hoan Ng" w:date="2017-03-20T22:18:00Z">
              <w:r w:rsidRPr="005F3BAC">
                <w:rPr>
                  <w:b/>
                  <w:bCs/>
                </w:rPr>
                <w:t>Module 3</w:t>
              </w:r>
            </w:ins>
          </w:p>
        </w:tc>
        <w:tc>
          <w:tcPr>
            <w:tcW w:w="1027" w:type="dxa"/>
            <w:hideMark/>
            <w:tcPrChange w:id="566" w:author="Hoan Ng" w:date="2017-03-20T22:19:00Z">
              <w:tcPr>
                <w:tcW w:w="960" w:type="dxa"/>
                <w:hideMark/>
              </w:tcPr>
            </w:tcPrChange>
          </w:tcPr>
          <w:p w14:paraId="5383AF8D" w14:textId="77777777" w:rsidR="005F3BAC" w:rsidRPr="005F3BAC" w:rsidRDefault="005F3BAC">
            <w:pPr>
              <w:rPr>
                <w:ins w:id="567" w:author="Hoan Ng" w:date="2017-03-20T22:18:00Z"/>
                <w:b/>
                <w:bCs/>
              </w:rPr>
            </w:pPr>
            <w:ins w:id="568" w:author="Hoan Ng" w:date="2017-03-20T22:18:00Z">
              <w:r w:rsidRPr="005F3BAC">
                <w:rPr>
                  <w:b/>
                  <w:bCs/>
                </w:rPr>
                <w:t> </w:t>
              </w:r>
            </w:ins>
          </w:p>
        </w:tc>
        <w:tc>
          <w:tcPr>
            <w:tcW w:w="868" w:type="dxa"/>
            <w:hideMark/>
            <w:tcPrChange w:id="569" w:author="Hoan Ng" w:date="2017-03-20T22:19:00Z">
              <w:tcPr>
                <w:tcW w:w="960" w:type="dxa"/>
                <w:hideMark/>
              </w:tcPr>
            </w:tcPrChange>
          </w:tcPr>
          <w:p w14:paraId="7DF298A0" w14:textId="77777777" w:rsidR="005F3BAC" w:rsidRPr="005F3BAC" w:rsidRDefault="005F3BAC">
            <w:pPr>
              <w:rPr>
                <w:ins w:id="570" w:author="Hoan Ng" w:date="2017-03-20T22:18:00Z"/>
                <w:b/>
                <w:bCs/>
              </w:rPr>
            </w:pPr>
            <w:ins w:id="571" w:author="Hoan Ng" w:date="2017-03-20T22:18:00Z">
              <w:r w:rsidRPr="005F3BAC">
                <w:rPr>
                  <w:b/>
                  <w:bCs/>
                </w:rPr>
                <w:t> </w:t>
              </w:r>
            </w:ins>
          </w:p>
        </w:tc>
        <w:tc>
          <w:tcPr>
            <w:tcW w:w="978" w:type="dxa"/>
            <w:hideMark/>
            <w:tcPrChange w:id="572" w:author="Hoan Ng" w:date="2017-03-20T22:19:00Z">
              <w:tcPr>
                <w:tcW w:w="960" w:type="dxa"/>
                <w:hideMark/>
              </w:tcPr>
            </w:tcPrChange>
          </w:tcPr>
          <w:p w14:paraId="5ED61B3F" w14:textId="77777777" w:rsidR="005F3BAC" w:rsidRPr="005F3BAC" w:rsidRDefault="005F3BAC">
            <w:pPr>
              <w:rPr>
                <w:ins w:id="573" w:author="Hoan Ng" w:date="2017-03-20T22:18:00Z"/>
                <w:b/>
                <w:bCs/>
              </w:rPr>
            </w:pPr>
            <w:ins w:id="574" w:author="Hoan Ng" w:date="2017-03-20T22:18:00Z">
              <w:r w:rsidRPr="005F3BAC">
                <w:rPr>
                  <w:b/>
                  <w:bCs/>
                </w:rPr>
                <w:t> </w:t>
              </w:r>
            </w:ins>
          </w:p>
        </w:tc>
        <w:tc>
          <w:tcPr>
            <w:tcW w:w="790" w:type="dxa"/>
            <w:hideMark/>
            <w:tcPrChange w:id="575" w:author="Hoan Ng" w:date="2017-03-20T22:19:00Z">
              <w:tcPr>
                <w:tcW w:w="960" w:type="dxa"/>
                <w:hideMark/>
              </w:tcPr>
            </w:tcPrChange>
          </w:tcPr>
          <w:p w14:paraId="56E03A18" w14:textId="77777777" w:rsidR="005F3BAC" w:rsidRPr="005F3BAC" w:rsidRDefault="005F3BAC">
            <w:pPr>
              <w:rPr>
                <w:ins w:id="576" w:author="Hoan Ng" w:date="2017-03-20T22:18:00Z"/>
                <w:b/>
                <w:bCs/>
              </w:rPr>
            </w:pPr>
            <w:ins w:id="577" w:author="Hoan Ng" w:date="2017-03-20T22:18:00Z">
              <w:r w:rsidRPr="005F3BAC">
                <w:rPr>
                  <w:b/>
                  <w:bCs/>
                </w:rPr>
                <w:t> </w:t>
              </w:r>
            </w:ins>
          </w:p>
        </w:tc>
      </w:tr>
      <w:tr w:rsidR="005F3BAC" w:rsidRPr="005F3BAC" w14:paraId="71CA57DB" w14:textId="77777777" w:rsidTr="005F3BAC">
        <w:tblPrEx>
          <w:tblW w:w="0" w:type="auto"/>
          <w:tblPrExChange w:id="578" w:author="Hoan Ng" w:date="2017-03-20T22:19:00Z">
            <w:tblPrEx>
              <w:tblW w:w="0" w:type="auto"/>
            </w:tblPrEx>
          </w:tblPrExChange>
        </w:tblPrEx>
        <w:trPr>
          <w:trHeight w:val="300"/>
          <w:ins w:id="579" w:author="Hoan Ng" w:date="2017-03-20T22:18:00Z"/>
          <w:trPrChange w:id="580" w:author="Hoan Ng" w:date="2017-03-20T22:19:00Z">
            <w:trPr>
              <w:trHeight w:val="300"/>
            </w:trPr>
          </w:trPrChange>
        </w:trPr>
        <w:tc>
          <w:tcPr>
            <w:tcW w:w="985" w:type="dxa"/>
            <w:hideMark/>
            <w:tcPrChange w:id="581" w:author="Hoan Ng" w:date="2017-03-20T22:19:00Z">
              <w:tcPr>
                <w:tcW w:w="8140" w:type="dxa"/>
                <w:gridSpan w:val="2"/>
                <w:hideMark/>
              </w:tcPr>
            </w:tcPrChange>
          </w:tcPr>
          <w:p w14:paraId="695FC2AD" w14:textId="77777777" w:rsidR="005F3BAC" w:rsidRPr="005F3BAC" w:rsidRDefault="005F3BAC">
            <w:pPr>
              <w:rPr>
                <w:ins w:id="582" w:author="Hoan Ng" w:date="2017-03-20T22:18:00Z"/>
                <w:b/>
                <w:bCs/>
              </w:rPr>
            </w:pPr>
            <w:ins w:id="583" w:author="Hoan Ng" w:date="2017-03-20T22:18:00Z">
              <w:r w:rsidRPr="005F3BAC">
                <w:rPr>
                  <w:b/>
                  <w:bCs/>
                </w:rPr>
                <w:t> </w:t>
              </w:r>
            </w:ins>
          </w:p>
        </w:tc>
        <w:tc>
          <w:tcPr>
            <w:tcW w:w="4702" w:type="dxa"/>
            <w:hideMark/>
            <w:tcPrChange w:id="584" w:author="Hoan Ng" w:date="2017-03-20T22:19:00Z">
              <w:tcPr>
                <w:tcW w:w="3340" w:type="dxa"/>
                <w:hideMark/>
              </w:tcPr>
            </w:tcPrChange>
          </w:tcPr>
          <w:p w14:paraId="19BC63E8" w14:textId="77777777" w:rsidR="005F3BAC" w:rsidRPr="005F3BAC" w:rsidRDefault="005F3BAC" w:rsidP="005F3BAC">
            <w:pPr>
              <w:rPr>
                <w:ins w:id="585" w:author="Hoan Ng" w:date="2017-03-20T22:18:00Z"/>
                <w:b/>
                <w:bCs/>
              </w:rPr>
            </w:pPr>
            <w:ins w:id="586" w:author="Hoan Ng" w:date="2017-03-20T22:18:00Z">
              <w:r w:rsidRPr="005F3BAC">
                <w:rPr>
                  <w:b/>
                  <w:bCs/>
                </w:rPr>
                <w:t>Module …</w:t>
              </w:r>
            </w:ins>
          </w:p>
        </w:tc>
        <w:tc>
          <w:tcPr>
            <w:tcW w:w="1027" w:type="dxa"/>
            <w:hideMark/>
            <w:tcPrChange w:id="587" w:author="Hoan Ng" w:date="2017-03-20T22:19:00Z">
              <w:tcPr>
                <w:tcW w:w="960" w:type="dxa"/>
                <w:hideMark/>
              </w:tcPr>
            </w:tcPrChange>
          </w:tcPr>
          <w:p w14:paraId="6B5174D3" w14:textId="77777777" w:rsidR="005F3BAC" w:rsidRPr="005F3BAC" w:rsidRDefault="005F3BAC">
            <w:pPr>
              <w:rPr>
                <w:ins w:id="588" w:author="Hoan Ng" w:date="2017-03-20T22:18:00Z"/>
                <w:b/>
                <w:bCs/>
              </w:rPr>
            </w:pPr>
            <w:ins w:id="589" w:author="Hoan Ng" w:date="2017-03-20T22:18:00Z">
              <w:r w:rsidRPr="005F3BAC">
                <w:rPr>
                  <w:b/>
                  <w:bCs/>
                </w:rPr>
                <w:t> </w:t>
              </w:r>
            </w:ins>
          </w:p>
        </w:tc>
        <w:tc>
          <w:tcPr>
            <w:tcW w:w="868" w:type="dxa"/>
            <w:hideMark/>
            <w:tcPrChange w:id="590" w:author="Hoan Ng" w:date="2017-03-20T22:19:00Z">
              <w:tcPr>
                <w:tcW w:w="960" w:type="dxa"/>
                <w:hideMark/>
              </w:tcPr>
            </w:tcPrChange>
          </w:tcPr>
          <w:p w14:paraId="2EFBAFAD" w14:textId="77777777" w:rsidR="005F3BAC" w:rsidRPr="005F3BAC" w:rsidRDefault="005F3BAC">
            <w:pPr>
              <w:rPr>
                <w:ins w:id="591" w:author="Hoan Ng" w:date="2017-03-20T22:18:00Z"/>
                <w:b/>
                <w:bCs/>
              </w:rPr>
            </w:pPr>
            <w:ins w:id="592" w:author="Hoan Ng" w:date="2017-03-20T22:18:00Z">
              <w:r w:rsidRPr="005F3BAC">
                <w:rPr>
                  <w:b/>
                  <w:bCs/>
                </w:rPr>
                <w:t> </w:t>
              </w:r>
            </w:ins>
          </w:p>
        </w:tc>
        <w:tc>
          <w:tcPr>
            <w:tcW w:w="978" w:type="dxa"/>
            <w:hideMark/>
            <w:tcPrChange w:id="593" w:author="Hoan Ng" w:date="2017-03-20T22:19:00Z">
              <w:tcPr>
                <w:tcW w:w="960" w:type="dxa"/>
                <w:hideMark/>
              </w:tcPr>
            </w:tcPrChange>
          </w:tcPr>
          <w:p w14:paraId="088F3E6B" w14:textId="77777777" w:rsidR="005F3BAC" w:rsidRPr="005F3BAC" w:rsidRDefault="005F3BAC">
            <w:pPr>
              <w:rPr>
                <w:ins w:id="594" w:author="Hoan Ng" w:date="2017-03-20T22:18:00Z"/>
                <w:b/>
                <w:bCs/>
              </w:rPr>
            </w:pPr>
            <w:ins w:id="595" w:author="Hoan Ng" w:date="2017-03-20T22:18:00Z">
              <w:r w:rsidRPr="005F3BAC">
                <w:rPr>
                  <w:b/>
                  <w:bCs/>
                </w:rPr>
                <w:t> </w:t>
              </w:r>
            </w:ins>
          </w:p>
        </w:tc>
        <w:tc>
          <w:tcPr>
            <w:tcW w:w="790" w:type="dxa"/>
            <w:hideMark/>
            <w:tcPrChange w:id="596" w:author="Hoan Ng" w:date="2017-03-20T22:19:00Z">
              <w:tcPr>
                <w:tcW w:w="960" w:type="dxa"/>
                <w:hideMark/>
              </w:tcPr>
            </w:tcPrChange>
          </w:tcPr>
          <w:p w14:paraId="7A5A35AE" w14:textId="77777777" w:rsidR="005F3BAC" w:rsidRPr="005F3BAC" w:rsidRDefault="005F3BAC">
            <w:pPr>
              <w:rPr>
                <w:ins w:id="597" w:author="Hoan Ng" w:date="2017-03-20T22:18:00Z"/>
                <w:b/>
                <w:bCs/>
              </w:rPr>
            </w:pPr>
            <w:ins w:id="598" w:author="Hoan Ng" w:date="2017-03-20T22:18:00Z">
              <w:r w:rsidRPr="005F3BAC">
                <w:rPr>
                  <w:b/>
                  <w:bCs/>
                </w:rPr>
                <w:t> </w:t>
              </w:r>
            </w:ins>
          </w:p>
        </w:tc>
      </w:tr>
      <w:tr w:rsidR="005F3BAC" w:rsidRPr="005F3BAC" w14:paraId="6BC2FD04" w14:textId="77777777" w:rsidTr="005F3BAC">
        <w:tblPrEx>
          <w:tblW w:w="0" w:type="auto"/>
          <w:tblPrExChange w:id="599" w:author="Hoan Ng" w:date="2017-03-20T22:19:00Z">
            <w:tblPrEx>
              <w:tblW w:w="0" w:type="auto"/>
            </w:tblPrEx>
          </w:tblPrExChange>
        </w:tblPrEx>
        <w:trPr>
          <w:trHeight w:val="300"/>
          <w:ins w:id="600" w:author="Hoan Ng" w:date="2017-03-20T22:18:00Z"/>
          <w:trPrChange w:id="601" w:author="Hoan Ng" w:date="2017-03-20T22:19:00Z">
            <w:trPr>
              <w:trHeight w:val="300"/>
            </w:trPr>
          </w:trPrChange>
        </w:trPr>
        <w:tc>
          <w:tcPr>
            <w:tcW w:w="9350" w:type="dxa"/>
            <w:gridSpan w:val="6"/>
            <w:hideMark/>
            <w:tcPrChange w:id="602" w:author="Hoan Ng" w:date="2017-03-20T22:19:00Z">
              <w:tcPr>
                <w:tcW w:w="15320" w:type="dxa"/>
                <w:gridSpan w:val="7"/>
                <w:hideMark/>
              </w:tcPr>
            </w:tcPrChange>
          </w:tcPr>
          <w:p w14:paraId="7A99724D" w14:textId="77777777" w:rsidR="005F3BAC" w:rsidRPr="005F3BAC" w:rsidRDefault="005F3BAC">
            <w:pPr>
              <w:rPr>
                <w:ins w:id="603" w:author="Hoan Ng" w:date="2017-03-20T22:18:00Z"/>
                <w:b/>
                <w:bCs/>
              </w:rPr>
            </w:pPr>
            <w:ins w:id="604" w:author="Hoan Ng" w:date="2017-03-20T22:18:00Z">
              <w:r w:rsidRPr="005F3BAC">
                <w:rPr>
                  <w:b/>
                  <w:bCs/>
                </w:rPr>
                <w:t>III. KIỂM THỬ</w:t>
              </w:r>
            </w:ins>
          </w:p>
        </w:tc>
      </w:tr>
      <w:tr w:rsidR="005F3BAC" w:rsidRPr="005F3BAC" w14:paraId="027CD017" w14:textId="77777777" w:rsidTr="005F3BAC">
        <w:tblPrEx>
          <w:tblW w:w="0" w:type="auto"/>
          <w:tblPrExChange w:id="605" w:author="Hoan Ng" w:date="2017-03-20T22:19:00Z">
            <w:tblPrEx>
              <w:tblW w:w="0" w:type="auto"/>
            </w:tblPrEx>
          </w:tblPrExChange>
        </w:tblPrEx>
        <w:trPr>
          <w:trHeight w:val="300"/>
          <w:ins w:id="606" w:author="Hoan Ng" w:date="2017-03-20T22:18:00Z"/>
          <w:trPrChange w:id="607" w:author="Hoan Ng" w:date="2017-03-20T22:19:00Z">
            <w:trPr>
              <w:trHeight w:val="300"/>
            </w:trPr>
          </w:trPrChange>
        </w:trPr>
        <w:tc>
          <w:tcPr>
            <w:tcW w:w="985" w:type="dxa"/>
            <w:hideMark/>
            <w:tcPrChange w:id="608" w:author="Hoan Ng" w:date="2017-03-20T22:19:00Z">
              <w:tcPr>
                <w:tcW w:w="8140" w:type="dxa"/>
                <w:gridSpan w:val="2"/>
                <w:hideMark/>
              </w:tcPr>
            </w:tcPrChange>
          </w:tcPr>
          <w:p w14:paraId="327164D6" w14:textId="77777777" w:rsidR="005F3BAC" w:rsidRPr="005F3BAC" w:rsidRDefault="005F3BAC">
            <w:pPr>
              <w:rPr>
                <w:ins w:id="609" w:author="Hoan Ng" w:date="2017-03-20T22:18:00Z"/>
                <w:b/>
                <w:bCs/>
              </w:rPr>
            </w:pPr>
            <w:ins w:id="610" w:author="Hoan Ng" w:date="2017-03-20T22:18:00Z">
              <w:r w:rsidRPr="005F3BAC">
                <w:rPr>
                  <w:b/>
                  <w:bCs/>
                </w:rPr>
                <w:t> </w:t>
              </w:r>
            </w:ins>
          </w:p>
        </w:tc>
        <w:tc>
          <w:tcPr>
            <w:tcW w:w="4702" w:type="dxa"/>
            <w:hideMark/>
            <w:tcPrChange w:id="611" w:author="Hoan Ng" w:date="2017-03-20T22:19:00Z">
              <w:tcPr>
                <w:tcW w:w="3340" w:type="dxa"/>
                <w:hideMark/>
              </w:tcPr>
            </w:tcPrChange>
          </w:tcPr>
          <w:p w14:paraId="43362C40" w14:textId="77777777" w:rsidR="005F3BAC" w:rsidRPr="005F3BAC" w:rsidRDefault="005F3BAC" w:rsidP="005F3BAC">
            <w:pPr>
              <w:rPr>
                <w:ins w:id="612" w:author="Hoan Ng" w:date="2017-03-20T22:18:00Z"/>
                <w:b/>
                <w:bCs/>
              </w:rPr>
            </w:pPr>
            <w:ins w:id="613" w:author="Hoan Ng" w:date="2017-03-20T22:18:00Z">
              <w:r w:rsidRPr="005F3BAC">
                <w:rPr>
                  <w:b/>
                  <w:bCs/>
                </w:rPr>
                <w:t>Module 1</w:t>
              </w:r>
            </w:ins>
          </w:p>
        </w:tc>
        <w:tc>
          <w:tcPr>
            <w:tcW w:w="1027" w:type="dxa"/>
            <w:hideMark/>
            <w:tcPrChange w:id="614" w:author="Hoan Ng" w:date="2017-03-20T22:19:00Z">
              <w:tcPr>
                <w:tcW w:w="960" w:type="dxa"/>
                <w:hideMark/>
              </w:tcPr>
            </w:tcPrChange>
          </w:tcPr>
          <w:p w14:paraId="104C6A2C" w14:textId="77777777" w:rsidR="005F3BAC" w:rsidRPr="005F3BAC" w:rsidRDefault="005F3BAC">
            <w:pPr>
              <w:rPr>
                <w:ins w:id="615" w:author="Hoan Ng" w:date="2017-03-20T22:18:00Z"/>
                <w:b/>
                <w:bCs/>
              </w:rPr>
            </w:pPr>
            <w:ins w:id="616" w:author="Hoan Ng" w:date="2017-03-20T22:18:00Z">
              <w:r w:rsidRPr="005F3BAC">
                <w:rPr>
                  <w:b/>
                  <w:bCs/>
                </w:rPr>
                <w:t> </w:t>
              </w:r>
            </w:ins>
          </w:p>
        </w:tc>
        <w:tc>
          <w:tcPr>
            <w:tcW w:w="868" w:type="dxa"/>
            <w:hideMark/>
            <w:tcPrChange w:id="617" w:author="Hoan Ng" w:date="2017-03-20T22:19:00Z">
              <w:tcPr>
                <w:tcW w:w="960" w:type="dxa"/>
                <w:hideMark/>
              </w:tcPr>
            </w:tcPrChange>
          </w:tcPr>
          <w:p w14:paraId="5E91C212" w14:textId="77777777" w:rsidR="005F3BAC" w:rsidRPr="005F3BAC" w:rsidRDefault="005F3BAC">
            <w:pPr>
              <w:rPr>
                <w:ins w:id="618" w:author="Hoan Ng" w:date="2017-03-20T22:18:00Z"/>
                <w:b/>
                <w:bCs/>
              </w:rPr>
            </w:pPr>
            <w:ins w:id="619" w:author="Hoan Ng" w:date="2017-03-20T22:18:00Z">
              <w:r w:rsidRPr="005F3BAC">
                <w:rPr>
                  <w:b/>
                  <w:bCs/>
                </w:rPr>
                <w:t> </w:t>
              </w:r>
            </w:ins>
          </w:p>
        </w:tc>
        <w:tc>
          <w:tcPr>
            <w:tcW w:w="978" w:type="dxa"/>
            <w:hideMark/>
            <w:tcPrChange w:id="620" w:author="Hoan Ng" w:date="2017-03-20T22:19:00Z">
              <w:tcPr>
                <w:tcW w:w="960" w:type="dxa"/>
                <w:hideMark/>
              </w:tcPr>
            </w:tcPrChange>
          </w:tcPr>
          <w:p w14:paraId="18CF0D33" w14:textId="77777777" w:rsidR="005F3BAC" w:rsidRPr="005F3BAC" w:rsidRDefault="005F3BAC">
            <w:pPr>
              <w:rPr>
                <w:ins w:id="621" w:author="Hoan Ng" w:date="2017-03-20T22:18:00Z"/>
                <w:b/>
                <w:bCs/>
              </w:rPr>
            </w:pPr>
            <w:ins w:id="622" w:author="Hoan Ng" w:date="2017-03-20T22:18:00Z">
              <w:r w:rsidRPr="005F3BAC">
                <w:rPr>
                  <w:b/>
                  <w:bCs/>
                </w:rPr>
                <w:t> </w:t>
              </w:r>
            </w:ins>
          </w:p>
        </w:tc>
        <w:tc>
          <w:tcPr>
            <w:tcW w:w="790" w:type="dxa"/>
            <w:hideMark/>
            <w:tcPrChange w:id="623" w:author="Hoan Ng" w:date="2017-03-20T22:19:00Z">
              <w:tcPr>
                <w:tcW w:w="960" w:type="dxa"/>
                <w:hideMark/>
              </w:tcPr>
            </w:tcPrChange>
          </w:tcPr>
          <w:p w14:paraId="5A3A1D24" w14:textId="77777777" w:rsidR="005F3BAC" w:rsidRPr="005F3BAC" w:rsidRDefault="005F3BAC">
            <w:pPr>
              <w:rPr>
                <w:ins w:id="624" w:author="Hoan Ng" w:date="2017-03-20T22:18:00Z"/>
                <w:b/>
                <w:bCs/>
              </w:rPr>
            </w:pPr>
            <w:ins w:id="625" w:author="Hoan Ng" w:date="2017-03-20T22:18:00Z">
              <w:r w:rsidRPr="005F3BAC">
                <w:rPr>
                  <w:b/>
                  <w:bCs/>
                </w:rPr>
                <w:t> </w:t>
              </w:r>
            </w:ins>
          </w:p>
        </w:tc>
      </w:tr>
      <w:tr w:rsidR="005F3BAC" w:rsidRPr="005F3BAC" w14:paraId="00826EA7" w14:textId="77777777" w:rsidTr="005F3BAC">
        <w:tblPrEx>
          <w:tblW w:w="0" w:type="auto"/>
          <w:tblPrExChange w:id="626" w:author="Hoan Ng" w:date="2017-03-20T22:19:00Z">
            <w:tblPrEx>
              <w:tblW w:w="0" w:type="auto"/>
            </w:tblPrEx>
          </w:tblPrExChange>
        </w:tblPrEx>
        <w:trPr>
          <w:trHeight w:val="300"/>
          <w:ins w:id="627" w:author="Hoan Ng" w:date="2017-03-20T22:18:00Z"/>
          <w:trPrChange w:id="628" w:author="Hoan Ng" w:date="2017-03-20T22:19:00Z">
            <w:trPr>
              <w:trHeight w:val="300"/>
            </w:trPr>
          </w:trPrChange>
        </w:trPr>
        <w:tc>
          <w:tcPr>
            <w:tcW w:w="985" w:type="dxa"/>
            <w:hideMark/>
            <w:tcPrChange w:id="629" w:author="Hoan Ng" w:date="2017-03-20T22:19:00Z">
              <w:tcPr>
                <w:tcW w:w="8140" w:type="dxa"/>
                <w:gridSpan w:val="2"/>
                <w:hideMark/>
              </w:tcPr>
            </w:tcPrChange>
          </w:tcPr>
          <w:p w14:paraId="0947A5F3" w14:textId="77777777" w:rsidR="005F3BAC" w:rsidRPr="005F3BAC" w:rsidRDefault="005F3BAC">
            <w:pPr>
              <w:rPr>
                <w:ins w:id="630" w:author="Hoan Ng" w:date="2017-03-20T22:18:00Z"/>
                <w:b/>
                <w:bCs/>
              </w:rPr>
            </w:pPr>
            <w:ins w:id="631" w:author="Hoan Ng" w:date="2017-03-20T22:18:00Z">
              <w:r w:rsidRPr="005F3BAC">
                <w:rPr>
                  <w:b/>
                  <w:bCs/>
                </w:rPr>
                <w:t> </w:t>
              </w:r>
            </w:ins>
          </w:p>
        </w:tc>
        <w:tc>
          <w:tcPr>
            <w:tcW w:w="4702" w:type="dxa"/>
            <w:hideMark/>
            <w:tcPrChange w:id="632" w:author="Hoan Ng" w:date="2017-03-20T22:19:00Z">
              <w:tcPr>
                <w:tcW w:w="3340" w:type="dxa"/>
                <w:hideMark/>
              </w:tcPr>
            </w:tcPrChange>
          </w:tcPr>
          <w:p w14:paraId="1CB61979" w14:textId="77777777" w:rsidR="005F3BAC" w:rsidRPr="005F3BAC" w:rsidRDefault="005F3BAC" w:rsidP="005F3BAC">
            <w:pPr>
              <w:rPr>
                <w:ins w:id="633" w:author="Hoan Ng" w:date="2017-03-20T22:18:00Z"/>
                <w:b/>
                <w:bCs/>
              </w:rPr>
            </w:pPr>
            <w:ins w:id="634" w:author="Hoan Ng" w:date="2017-03-20T22:18:00Z">
              <w:r w:rsidRPr="005F3BAC">
                <w:rPr>
                  <w:b/>
                  <w:bCs/>
                </w:rPr>
                <w:t>Module 2</w:t>
              </w:r>
            </w:ins>
          </w:p>
        </w:tc>
        <w:tc>
          <w:tcPr>
            <w:tcW w:w="1027" w:type="dxa"/>
            <w:hideMark/>
            <w:tcPrChange w:id="635" w:author="Hoan Ng" w:date="2017-03-20T22:19:00Z">
              <w:tcPr>
                <w:tcW w:w="960" w:type="dxa"/>
                <w:hideMark/>
              </w:tcPr>
            </w:tcPrChange>
          </w:tcPr>
          <w:p w14:paraId="10FBF84A" w14:textId="77777777" w:rsidR="005F3BAC" w:rsidRPr="005F3BAC" w:rsidRDefault="005F3BAC">
            <w:pPr>
              <w:rPr>
                <w:ins w:id="636" w:author="Hoan Ng" w:date="2017-03-20T22:18:00Z"/>
                <w:b/>
                <w:bCs/>
              </w:rPr>
            </w:pPr>
            <w:ins w:id="637" w:author="Hoan Ng" w:date="2017-03-20T22:18:00Z">
              <w:r w:rsidRPr="005F3BAC">
                <w:rPr>
                  <w:b/>
                  <w:bCs/>
                </w:rPr>
                <w:t> </w:t>
              </w:r>
            </w:ins>
          </w:p>
        </w:tc>
        <w:tc>
          <w:tcPr>
            <w:tcW w:w="868" w:type="dxa"/>
            <w:hideMark/>
            <w:tcPrChange w:id="638" w:author="Hoan Ng" w:date="2017-03-20T22:19:00Z">
              <w:tcPr>
                <w:tcW w:w="960" w:type="dxa"/>
                <w:hideMark/>
              </w:tcPr>
            </w:tcPrChange>
          </w:tcPr>
          <w:p w14:paraId="2D70E219" w14:textId="77777777" w:rsidR="005F3BAC" w:rsidRPr="005F3BAC" w:rsidRDefault="005F3BAC">
            <w:pPr>
              <w:rPr>
                <w:ins w:id="639" w:author="Hoan Ng" w:date="2017-03-20T22:18:00Z"/>
                <w:b/>
                <w:bCs/>
              </w:rPr>
            </w:pPr>
            <w:ins w:id="640" w:author="Hoan Ng" w:date="2017-03-20T22:18:00Z">
              <w:r w:rsidRPr="005F3BAC">
                <w:rPr>
                  <w:b/>
                  <w:bCs/>
                </w:rPr>
                <w:t> </w:t>
              </w:r>
            </w:ins>
          </w:p>
        </w:tc>
        <w:tc>
          <w:tcPr>
            <w:tcW w:w="978" w:type="dxa"/>
            <w:hideMark/>
            <w:tcPrChange w:id="641" w:author="Hoan Ng" w:date="2017-03-20T22:19:00Z">
              <w:tcPr>
                <w:tcW w:w="960" w:type="dxa"/>
                <w:hideMark/>
              </w:tcPr>
            </w:tcPrChange>
          </w:tcPr>
          <w:p w14:paraId="5E9EA58B" w14:textId="77777777" w:rsidR="005F3BAC" w:rsidRPr="005F3BAC" w:rsidRDefault="005F3BAC">
            <w:pPr>
              <w:rPr>
                <w:ins w:id="642" w:author="Hoan Ng" w:date="2017-03-20T22:18:00Z"/>
                <w:b/>
                <w:bCs/>
              </w:rPr>
            </w:pPr>
            <w:ins w:id="643" w:author="Hoan Ng" w:date="2017-03-20T22:18:00Z">
              <w:r w:rsidRPr="005F3BAC">
                <w:rPr>
                  <w:b/>
                  <w:bCs/>
                </w:rPr>
                <w:t> </w:t>
              </w:r>
            </w:ins>
          </w:p>
        </w:tc>
        <w:tc>
          <w:tcPr>
            <w:tcW w:w="790" w:type="dxa"/>
            <w:hideMark/>
            <w:tcPrChange w:id="644" w:author="Hoan Ng" w:date="2017-03-20T22:19:00Z">
              <w:tcPr>
                <w:tcW w:w="960" w:type="dxa"/>
                <w:hideMark/>
              </w:tcPr>
            </w:tcPrChange>
          </w:tcPr>
          <w:p w14:paraId="0741C07F" w14:textId="77777777" w:rsidR="005F3BAC" w:rsidRPr="005F3BAC" w:rsidRDefault="005F3BAC">
            <w:pPr>
              <w:rPr>
                <w:ins w:id="645" w:author="Hoan Ng" w:date="2017-03-20T22:18:00Z"/>
                <w:b/>
                <w:bCs/>
              </w:rPr>
            </w:pPr>
            <w:ins w:id="646" w:author="Hoan Ng" w:date="2017-03-20T22:18:00Z">
              <w:r w:rsidRPr="005F3BAC">
                <w:rPr>
                  <w:b/>
                  <w:bCs/>
                </w:rPr>
                <w:t> </w:t>
              </w:r>
            </w:ins>
          </w:p>
        </w:tc>
      </w:tr>
      <w:tr w:rsidR="005F3BAC" w:rsidRPr="005F3BAC" w14:paraId="1DC933D5" w14:textId="77777777" w:rsidTr="005F3BAC">
        <w:tblPrEx>
          <w:tblW w:w="0" w:type="auto"/>
          <w:tblPrExChange w:id="647" w:author="Hoan Ng" w:date="2017-03-20T22:19:00Z">
            <w:tblPrEx>
              <w:tblW w:w="0" w:type="auto"/>
            </w:tblPrEx>
          </w:tblPrExChange>
        </w:tblPrEx>
        <w:trPr>
          <w:trHeight w:val="300"/>
          <w:ins w:id="648" w:author="Hoan Ng" w:date="2017-03-20T22:18:00Z"/>
          <w:trPrChange w:id="649" w:author="Hoan Ng" w:date="2017-03-20T22:19:00Z">
            <w:trPr>
              <w:trHeight w:val="300"/>
            </w:trPr>
          </w:trPrChange>
        </w:trPr>
        <w:tc>
          <w:tcPr>
            <w:tcW w:w="985" w:type="dxa"/>
            <w:hideMark/>
            <w:tcPrChange w:id="650" w:author="Hoan Ng" w:date="2017-03-20T22:19:00Z">
              <w:tcPr>
                <w:tcW w:w="8140" w:type="dxa"/>
                <w:gridSpan w:val="2"/>
                <w:hideMark/>
              </w:tcPr>
            </w:tcPrChange>
          </w:tcPr>
          <w:p w14:paraId="26DBBE15" w14:textId="77777777" w:rsidR="005F3BAC" w:rsidRPr="005F3BAC" w:rsidRDefault="005F3BAC">
            <w:pPr>
              <w:rPr>
                <w:ins w:id="651" w:author="Hoan Ng" w:date="2017-03-20T22:18:00Z"/>
                <w:b/>
                <w:bCs/>
              </w:rPr>
            </w:pPr>
            <w:ins w:id="652" w:author="Hoan Ng" w:date="2017-03-20T22:18:00Z">
              <w:r w:rsidRPr="005F3BAC">
                <w:rPr>
                  <w:b/>
                  <w:bCs/>
                </w:rPr>
                <w:t> </w:t>
              </w:r>
            </w:ins>
          </w:p>
        </w:tc>
        <w:tc>
          <w:tcPr>
            <w:tcW w:w="4702" w:type="dxa"/>
            <w:hideMark/>
            <w:tcPrChange w:id="653" w:author="Hoan Ng" w:date="2017-03-20T22:19:00Z">
              <w:tcPr>
                <w:tcW w:w="3340" w:type="dxa"/>
                <w:hideMark/>
              </w:tcPr>
            </w:tcPrChange>
          </w:tcPr>
          <w:p w14:paraId="5717F50F" w14:textId="77777777" w:rsidR="005F3BAC" w:rsidRPr="005F3BAC" w:rsidRDefault="005F3BAC" w:rsidP="005F3BAC">
            <w:pPr>
              <w:rPr>
                <w:ins w:id="654" w:author="Hoan Ng" w:date="2017-03-20T22:18:00Z"/>
                <w:b/>
                <w:bCs/>
              </w:rPr>
            </w:pPr>
            <w:ins w:id="655" w:author="Hoan Ng" w:date="2017-03-20T22:18:00Z">
              <w:r w:rsidRPr="005F3BAC">
                <w:rPr>
                  <w:b/>
                  <w:bCs/>
                </w:rPr>
                <w:t>Module 3</w:t>
              </w:r>
            </w:ins>
          </w:p>
        </w:tc>
        <w:tc>
          <w:tcPr>
            <w:tcW w:w="1027" w:type="dxa"/>
            <w:hideMark/>
            <w:tcPrChange w:id="656" w:author="Hoan Ng" w:date="2017-03-20T22:19:00Z">
              <w:tcPr>
                <w:tcW w:w="960" w:type="dxa"/>
                <w:hideMark/>
              </w:tcPr>
            </w:tcPrChange>
          </w:tcPr>
          <w:p w14:paraId="4D212617" w14:textId="77777777" w:rsidR="005F3BAC" w:rsidRPr="005F3BAC" w:rsidRDefault="005F3BAC">
            <w:pPr>
              <w:rPr>
                <w:ins w:id="657" w:author="Hoan Ng" w:date="2017-03-20T22:18:00Z"/>
                <w:b/>
                <w:bCs/>
              </w:rPr>
            </w:pPr>
            <w:ins w:id="658" w:author="Hoan Ng" w:date="2017-03-20T22:18:00Z">
              <w:r w:rsidRPr="005F3BAC">
                <w:rPr>
                  <w:b/>
                  <w:bCs/>
                </w:rPr>
                <w:t> </w:t>
              </w:r>
            </w:ins>
          </w:p>
        </w:tc>
        <w:tc>
          <w:tcPr>
            <w:tcW w:w="868" w:type="dxa"/>
            <w:hideMark/>
            <w:tcPrChange w:id="659" w:author="Hoan Ng" w:date="2017-03-20T22:19:00Z">
              <w:tcPr>
                <w:tcW w:w="960" w:type="dxa"/>
                <w:hideMark/>
              </w:tcPr>
            </w:tcPrChange>
          </w:tcPr>
          <w:p w14:paraId="0BBF163A" w14:textId="77777777" w:rsidR="005F3BAC" w:rsidRPr="005F3BAC" w:rsidRDefault="005F3BAC">
            <w:pPr>
              <w:rPr>
                <w:ins w:id="660" w:author="Hoan Ng" w:date="2017-03-20T22:18:00Z"/>
                <w:b/>
                <w:bCs/>
              </w:rPr>
            </w:pPr>
            <w:ins w:id="661" w:author="Hoan Ng" w:date="2017-03-20T22:18:00Z">
              <w:r w:rsidRPr="005F3BAC">
                <w:rPr>
                  <w:b/>
                  <w:bCs/>
                </w:rPr>
                <w:t> </w:t>
              </w:r>
            </w:ins>
          </w:p>
        </w:tc>
        <w:tc>
          <w:tcPr>
            <w:tcW w:w="978" w:type="dxa"/>
            <w:hideMark/>
            <w:tcPrChange w:id="662" w:author="Hoan Ng" w:date="2017-03-20T22:19:00Z">
              <w:tcPr>
                <w:tcW w:w="960" w:type="dxa"/>
                <w:hideMark/>
              </w:tcPr>
            </w:tcPrChange>
          </w:tcPr>
          <w:p w14:paraId="3CC468B1" w14:textId="77777777" w:rsidR="005F3BAC" w:rsidRPr="005F3BAC" w:rsidRDefault="005F3BAC">
            <w:pPr>
              <w:rPr>
                <w:ins w:id="663" w:author="Hoan Ng" w:date="2017-03-20T22:18:00Z"/>
                <w:b/>
                <w:bCs/>
              </w:rPr>
            </w:pPr>
            <w:ins w:id="664" w:author="Hoan Ng" w:date="2017-03-20T22:18:00Z">
              <w:r w:rsidRPr="005F3BAC">
                <w:rPr>
                  <w:b/>
                  <w:bCs/>
                </w:rPr>
                <w:t> </w:t>
              </w:r>
            </w:ins>
          </w:p>
        </w:tc>
        <w:tc>
          <w:tcPr>
            <w:tcW w:w="790" w:type="dxa"/>
            <w:hideMark/>
            <w:tcPrChange w:id="665" w:author="Hoan Ng" w:date="2017-03-20T22:19:00Z">
              <w:tcPr>
                <w:tcW w:w="960" w:type="dxa"/>
                <w:hideMark/>
              </w:tcPr>
            </w:tcPrChange>
          </w:tcPr>
          <w:p w14:paraId="55F11BED" w14:textId="77777777" w:rsidR="005F3BAC" w:rsidRPr="005F3BAC" w:rsidRDefault="005F3BAC">
            <w:pPr>
              <w:rPr>
                <w:ins w:id="666" w:author="Hoan Ng" w:date="2017-03-20T22:18:00Z"/>
                <w:b/>
                <w:bCs/>
              </w:rPr>
            </w:pPr>
            <w:ins w:id="667" w:author="Hoan Ng" w:date="2017-03-20T22:18:00Z">
              <w:r w:rsidRPr="005F3BAC">
                <w:rPr>
                  <w:b/>
                  <w:bCs/>
                </w:rPr>
                <w:t> </w:t>
              </w:r>
            </w:ins>
          </w:p>
        </w:tc>
      </w:tr>
      <w:tr w:rsidR="005F3BAC" w:rsidRPr="005F3BAC" w14:paraId="41F11205" w14:textId="77777777" w:rsidTr="005F3BAC">
        <w:tblPrEx>
          <w:tblW w:w="0" w:type="auto"/>
          <w:tblPrExChange w:id="668" w:author="Hoan Ng" w:date="2017-03-20T22:19:00Z">
            <w:tblPrEx>
              <w:tblW w:w="0" w:type="auto"/>
            </w:tblPrEx>
          </w:tblPrExChange>
        </w:tblPrEx>
        <w:trPr>
          <w:trHeight w:val="300"/>
          <w:ins w:id="669" w:author="Hoan Ng" w:date="2017-03-20T22:18:00Z"/>
          <w:trPrChange w:id="670" w:author="Hoan Ng" w:date="2017-03-20T22:19:00Z">
            <w:trPr>
              <w:trHeight w:val="300"/>
            </w:trPr>
          </w:trPrChange>
        </w:trPr>
        <w:tc>
          <w:tcPr>
            <w:tcW w:w="985" w:type="dxa"/>
            <w:hideMark/>
            <w:tcPrChange w:id="671" w:author="Hoan Ng" w:date="2017-03-20T22:19:00Z">
              <w:tcPr>
                <w:tcW w:w="8140" w:type="dxa"/>
                <w:gridSpan w:val="2"/>
                <w:hideMark/>
              </w:tcPr>
            </w:tcPrChange>
          </w:tcPr>
          <w:p w14:paraId="4AD638F6" w14:textId="77777777" w:rsidR="005F3BAC" w:rsidRPr="005F3BAC" w:rsidRDefault="005F3BAC">
            <w:pPr>
              <w:rPr>
                <w:ins w:id="672" w:author="Hoan Ng" w:date="2017-03-20T22:18:00Z"/>
                <w:b/>
                <w:bCs/>
              </w:rPr>
            </w:pPr>
            <w:ins w:id="673" w:author="Hoan Ng" w:date="2017-03-20T22:18:00Z">
              <w:r w:rsidRPr="005F3BAC">
                <w:rPr>
                  <w:b/>
                  <w:bCs/>
                </w:rPr>
                <w:t> </w:t>
              </w:r>
            </w:ins>
          </w:p>
        </w:tc>
        <w:tc>
          <w:tcPr>
            <w:tcW w:w="4702" w:type="dxa"/>
            <w:hideMark/>
            <w:tcPrChange w:id="674" w:author="Hoan Ng" w:date="2017-03-20T22:19:00Z">
              <w:tcPr>
                <w:tcW w:w="3340" w:type="dxa"/>
                <w:hideMark/>
              </w:tcPr>
            </w:tcPrChange>
          </w:tcPr>
          <w:p w14:paraId="17541341" w14:textId="77777777" w:rsidR="005F3BAC" w:rsidRPr="005F3BAC" w:rsidRDefault="005F3BAC" w:rsidP="005F3BAC">
            <w:pPr>
              <w:rPr>
                <w:ins w:id="675" w:author="Hoan Ng" w:date="2017-03-20T22:18:00Z"/>
                <w:b/>
                <w:bCs/>
              </w:rPr>
            </w:pPr>
            <w:ins w:id="676" w:author="Hoan Ng" w:date="2017-03-20T22:18:00Z">
              <w:r w:rsidRPr="005F3BAC">
                <w:rPr>
                  <w:b/>
                  <w:bCs/>
                </w:rPr>
                <w:t>Module …</w:t>
              </w:r>
            </w:ins>
          </w:p>
        </w:tc>
        <w:tc>
          <w:tcPr>
            <w:tcW w:w="1027" w:type="dxa"/>
            <w:hideMark/>
            <w:tcPrChange w:id="677" w:author="Hoan Ng" w:date="2017-03-20T22:19:00Z">
              <w:tcPr>
                <w:tcW w:w="960" w:type="dxa"/>
                <w:hideMark/>
              </w:tcPr>
            </w:tcPrChange>
          </w:tcPr>
          <w:p w14:paraId="0F736EF2" w14:textId="77777777" w:rsidR="005F3BAC" w:rsidRPr="005F3BAC" w:rsidRDefault="005F3BAC">
            <w:pPr>
              <w:rPr>
                <w:ins w:id="678" w:author="Hoan Ng" w:date="2017-03-20T22:18:00Z"/>
                <w:b/>
                <w:bCs/>
              </w:rPr>
            </w:pPr>
            <w:ins w:id="679" w:author="Hoan Ng" w:date="2017-03-20T22:18:00Z">
              <w:r w:rsidRPr="005F3BAC">
                <w:rPr>
                  <w:b/>
                  <w:bCs/>
                </w:rPr>
                <w:t> </w:t>
              </w:r>
            </w:ins>
          </w:p>
        </w:tc>
        <w:tc>
          <w:tcPr>
            <w:tcW w:w="868" w:type="dxa"/>
            <w:hideMark/>
            <w:tcPrChange w:id="680" w:author="Hoan Ng" w:date="2017-03-20T22:19:00Z">
              <w:tcPr>
                <w:tcW w:w="960" w:type="dxa"/>
                <w:hideMark/>
              </w:tcPr>
            </w:tcPrChange>
          </w:tcPr>
          <w:p w14:paraId="5A73F495" w14:textId="77777777" w:rsidR="005F3BAC" w:rsidRPr="005F3BAC" w:rsidRDefault="005F3BAC">
            <w:pPr>
              <w:rPr>
                <w:ins w:id="681" w:author="Hoan Ng" w:date="2017-03-20T22:18:00Z"/>
                <w:b/>
                <w:bCs/>
              </w:rPr>
            </w:pPr>
            <w:ins w:id="682" w:author="Hoan Ng" w:date="2017-03-20T22:18:00Z">
              <w:r w:rsidRPr="005F3BAC">
                <w:rPr>
                  <w:b/>
                  <w:bCs/>
                </w:rPr>
                <w:t> </w:t>
              </w:r>
            </w:ins>
          </w:p>
        </w:tc>
        <w:tc>
          <w:tcPr>
            <w:tcW w:w="978" w:type="dxa"/>
            <w:hideMark/>
            <w:tcPrChange w:id="683" w:author="Hoan Ng" w:date="2017-03-20T22:19:00Z">
              <w:tcPr>
                <w:tcW w:w="960" w:type="dxa"/>
                <w:hideMark/>
              </w:tcPr>
            </w:tcPrChange>
          </w:tcPr>
          <w:p w14:paraId="2D7ADA96" w14:textId="77777777" w:rsidR="005F3BAC" w:rsidRPr="005F3BAC" w:rsidRDefault="005F3BAC">
            <w:pPr>
              <w:rPr>
                <w:ins w:id="684" w:author="Hoan Ng" w:date="2017-03-20T22:18:00Z"/>
                <w:b/>
                <w:bCs/>
              </w:rPr>
            </w:pPr>
            <w:ins w:id="685" w:author="Hoan Ng" w:date="2017-03-20T22:18:00Z">
              <w:r w:rsidRPr="005F3BAC">
                <w:rPr>
                  <w:b/>
                  <w:bCs/>
                </w:rPr>
                <w:t> </w:t>
              </w:r>
            </w:ins>
          </w:p>
        </w:tc>
        <w:tc>
          <w:tcPr>
            <w:tcW w:w="790" w:type="dxa"/>
            <w:hideMark/>
            <w:tcPrChange w:id="686" w:author="Hoan Ng" w:date="2017-03-20T22:19:00Z">
              <w:tcPr>
                <w:tcW w:w="960" w:type="dxa"/>
                <w:hideMark/>
              </w:tcPr>
            </w:tcPrChange>
          </w:tcPr>
          <w:p w14:paraId="5D2079E4" w14:textId="77777777" w:rsidR="005F3BAC" w:rsidRPr="005F3BAC" w:rsidRDefault="005F3BAC">
            <w:pPr>
              <w:rPr>
                <w:ins w:id="687" w:author="Hoan Ng" w:date="2017-03-20T22:18:00Z"/>
                <w:b/>
                <w:bCs/>
              </w:rPr>
            </w:pPr>
            <w:ins w:id="688" w:author="Hoan Ng" w:date="2017-03-20T22:18:00Z">
              <w:r w:rsidRPr="005F3BAC">
                <w:rPr>
                  <w:b/>
                  <w:bCs/>
                </w:rPr>
                <w:t> </w:t>
              </w:r>
            </w:ins>
          </w:p>
        </w:tc>
      </w:tr>
      <w:tr w:rsidR="005F3BAC" w:rsidRPr="005F3BAC" w14:paraId="2155419A" w14:textId="77777777" w:rsidTr="005F3BAC">
        <w:tblPrEx>
          <w:tblW w:w="0" w:type="auto"/>
          <w:tblPrExChange w:id="689" w:author="Hoan Ng" w:date="2017-03-20T22:19:00Z">
            <w:tblPrEx>
              <w:tblW w:w="0" w:type="auto"/>
            </w:tblPrEx>
          </w:tblPrExChange>
        </w:tblPrEx>
        <w:trPr>
          <w:trHeight w:val="300"/>
          <w:ins w:id="690" w:author="Hoan Ng" w:date="2017-03-20T22:18:00Z"/>
          <w:trPrChange w:id="691" w:author="Hoan Ng" w:date="2017-03-20T22:19:00Z">
            <w:trPr>
              <w:trHeight w:val="300"/>
            </w:trPr>
          </w:trPrChange>
        </w:trPr>
        <w:tc>
          <w:tcPr>
            <w:tcW w:w="9350" w:type="dxa"/>
            <w:gridSpan w:val="6"/>
            <w:hideMark/>
            <w:tcPrChange w:id="692" w:author="Hoan Ng" w:date="2017-03-20T22:19:00Z">
              <w:tcPr>
                <w:tcW w:w="15320" w:type="dxa"/>
                <w:gridSpan w:val="7"/>
                <w:hideMark/>
              </w:tcPr>
            </w:tcPrChange>
          </w:tcPr>
          <w:p w14:paraId="584D1CC3" w14:textId="77777777" w:rsidR="005F3BAC" w:rsidRPr="005F3BAC" w:rsidRDefault="005F3BAC">
            <w:pPr>
              <w:rPr>
                <w:ins w:id="693" w:author="Hoan Ng" w:date="2017-03-20T22:18:00Z"/>
                <w:b/>
                <w:bCs/>
              </w:rPr>
            </w:pPr>
            <w:ins w:id="694" w:author="Hoan Ng" w:date="2017-03-20T22:18:00Z">
              <w:r w:rsidRPr="005F3BAC">
                <w:rPr>
                  <w:b/>
                  <w:bCs/>
                </w:rPr>
                <w:t>IV. NỘP BÁO CÁO TIẾN ĐỘ &amp; SẢN PHẨM…</w:t>
              </w:r>
            </w:ins>
          </w:p>
        </w:tc>
      </w:tr>
      <w:tr w:rsidR="005F3BAC" w:rsidRPr="005F3BAC" w14:paraId="08A95BAF" w14:textId="77777777" w:rsidTr="005F3BAC">
        <w:tblPrEx>
          <w:tblW w:w="0" w:type="auto"/>
          <w:tblPrExChange w:id="695" w:author="Hoan Ng" w:date="2017-03-20T22:19:00Z">
            <w:tblPrEx>
              <w:tblW w:w="0" w:type="auto"/>
            </w:tblPrEx>
          </w:tblPrExChange>
        </w:tblPrEx>
        <w:trPr>
          <w:trHeight w:val="300"/>
          <w:ins w:id="696" w:author="Hoan Ng" w:date="2017-03-20T22:18:00Z"/>
          <w:trPrChange w:id="697" w:author="Hoan Ng" w:date="2017-03-20T22:19:00Z">
            <w:trPr>
              <w:trHeight w:val="300"/>
            </w:trPr>
          </w:trPrChange>
        </w:trPr>
        <w:tc>
          <w:tcPr>
            <w:tcW w:w="985" w:type="dxa"/>
            <w:hideMark/>
            <w:tcPrChange w:id="698" w:author="Hoan Ng" w:date="2017-03-20T22:19:00Z">
              <w:tcPr>
                <w:tcW w:w="8140" w:type="dxa"/>
                <w:gridSpan w:val="2"/>
                <w:hideMark/>
              </w:tcPr>
            </w:tcPrChange>
          </w:tcPr>
          <w:p w14:paraId="5EC285D6" w14:textId="77777777" w:rsidR="005F3BAC" w:rsidRPr="005F3BAC" w:rsidRDefault="005F3BAC">
            <w:pPr>
              <w:rPr>
                <w:ins w:id="699" w:author="Hoan Ng" w:date="2017-03-20T22:18:00Z"/>
                <w:b/>
                <w:bCs/>
              </w:rPr>
            </w:pPr>
            <w:ins w:id="700" w:author="Hoan Ng" w:date="2017-03-20T22:18:00Z">
              <w:r w:rsidRPr="005F3BAC">
                <w:rPr>
                  <w:b/>
                  <w:bCs/>
                </w:rPr>
                <w:t> </w:t>
              </w:r>
            </w:ins>
          </w:p>
        </w:tc>
        <w:tc>
          <w:tcPr>
            <w:tcW w:w="4702" w:type="dxa"/>
            <w:hideMark/>
            <w:tcPrChange w:id="701" w:author="Hoan Ng" w:date="2017-03-20T22:19:00Z">
              <w:tcPr>
                <w:tcW w:w="3340" w:type="dxa"/>
                <w:hideMark/>
              </w:tcPr>
            </w:tcPrChange>
          </w:tcPr>
          <w:p w14:paraId="67955B3A" w14:textId="77777777" w:rsidR="005F3BAC" w:rsidRPr="005F3BAC" w:rsidRDefault="005F3BAC" w:rsidP="005F3BAC">
            <w:pPr>
              <w:rPr>
                <w:ins w:id="702" w:author="Hoan Ng" w:date="2017-03-20T22:18:00Z"/>
                <w:b/>
                <w:bCs/>
              </w:rPr>
            </w:pPr>
            <w:ins w:id="703" w:author="Hoan Ng" w:date="2017-03-20T22:18:00Z">
              <w:r w:rsidRPr="005F3BAC">
                <w:rPr>
                  <w:b/>
                  <w:bCs/>
                </w:rPr>
                <w:t>Nộp lần 1</w:t>
              </w:r>
            </w:ins>
          </w:p>
        </w:tc>
        <w:tc>
          <w:tcPr>
            <w:tcW w:w="1027" w:type="dxa"/>
            <w:hideMark/>
            <w:tcPrChange w:id="704" w:author="Hoan Ng" w:date="2017-03-20T22:19:00Z">
              <w:tcPr>
                <w:tcW w:w="960" w:type="dxa"/>
                <w:hideMark/>
              </w:tcPr>
            </w:tcPrChange>
          </w:tcPr>
          <w:p w14:paraId="67D99CE8" w14:textId="77777777" w:rsidR="005F3BAC" w:rsidRPr="005F3BAC" w:rsidRDefault="005F3BAC">
            <w:pPr>
              <w:rPr>
                <w:ins w:id="705" w:author="Hoan Ng" w:date="2017-03-20T22:18:00Z"/>
                <w:b/>
                <w:bCs/>
              </w:rPr>
            </w:pPr>
            <w:ins w:id="706" w:author="Hoan Ng" w:date="2017-03-20T22:18:00Z">
              <w:r w:rsidRPr="005F3BAC">
                <w:rPr>
                  <w:b/>
                  <w:bCs/>
                </w:rPr>
                <w:t> </w:t>
              </w:r>
            </w:ins>
          </w:p>
        </w:tc>
        <w:tc>
          <w:tcPr>
            <w:tcW w:w="868" w:type="dxa"/>
            <w:hideMark/>
            <w:tcPrChange w:id="707" w:author="Hoan Ng" w:date="2017-03-20T22:19:00Z">
              <w:tcPr>
                <w:tcW w:w="960" w:type="dxa"/>
                <w:hideMark/>
              </w:tcPr>
            </w:tcPrChange>
          </w:tcPr>
          <w:p w14:paraId="22654C25" w14:textId="77777777" w:rsidR="005F3BAC" w:rsidRPr="005F3BAC" w:rsidRDefault="005F3BAC">
            <w:pPr>
              <w:rPr>
                <w:ins w:id="708" w:author="Hoan Ng" w:date="2017-03-20T22:18:00Z"/>
                <w:b/>
                <w:bCs/>
              </w:rPr>
            </w:pPr>
            <w:ins w:id="709" w:author="Hoan Ng" w:date="2017-03-20T22:18:00Z">
              <w:r w:rsidRPr="005F3BAC">
                <w:rPr>
                  <w:b/>
                  <w:bCs/>
                </w:rPr>
                <w:t> </w:t>
              </w:r>
            </w:ins>
          </w:p>
        </w:tc>
        <w:tc>
          <w:tcPr>
            <w:tcW w:w="978" w:type="dxa"/>
            <w:hideMark/>
            <w:tcPrChange w:id="710" w:author="Hoan Ng" w:date="2017-03-20T22:19:00Z">
              <w:tcPr>
                <w:tcW w:w="960" w:type="dxa"/>
                <w:hideMark/>
              </w:tcPr>
            </w:tcPrChange>
          </w:tcPr>
          <w:p w14:paraId="2326F572" w14:textId="77777777" w:rsidR="005F3BAC" w:rsidRPr="005F3BAC" w:rsidRDefault="005F3BAC">
            <w:pPr>
              <w:rPr>
                <w:ins w:id="711" w:author="Hoan Ng" w:date="2017-03-20T22:18:00Z"/>
                <w:b/>
                <w:bCs/>
              </w:rPr>
            </w:pPr>
            <w:ins w:id="712" w:author="Hoan Ng" w:date="2017-03-20T22:18:00Z">
              <w:r w:rsidRPr="005F3BAC">
                <w:rPr>
                  <w:b/>
                  <w:bCs/>
                </w:rPr>
                <w:t> </w:t>
              </w:r>
            </w:ins>
          </w:p>
        </w:tc>
        <w:tc>
          <w:tcPr>
            <w:tcW w:w="790" w:type="dxa"/>
            <w:hideMark/>
            <w:tcPrChange w:id="713" w:author="Hoan Ng" w:date="2017-03-20T22:19:00Z">
              <w:tcPr>
                <w:tcW w:w="960" w:type="dxa"/>
                <w:hideMark/>
              </w:tcPr>
            </w:tcPrChange>
          </w:tcPr>
          <w:p w14:paraId="28A2CD43" w14:textId="77777777" w:rsidR="005F3BAC" w:rsidRPr="005F3BAC" w:rsidRDefault="005F3BAC">
            <w:pPr>
              <w:rPr>
                <w:ins w:id="714" w:author="Hoan Ng" w:date="2017-03-20T22:18:00Z"/>
                <w:b/>
                <w:bCs/>
              </w:rPr>
            </w:pPr>
            <w:ins w:id="715" w:author="Hoan Ng" w:date="2017-03-20T22:18:00Z">
              <w:r w:rsidRPr="005F3BAC">
                <w:rPr>
                  <w:b/>
                  <w:bCs/>
                </w:rPr>
                <w:t> </w:t>
              </w:r>
            </w:ins>
          </w:p>
        </w:tc>
      </w:tr>
      <w:tr w:rsidR="005F3BAC" w:rsidRPr="005F3BAC" w14:paraId="6B5C81B7" w14:textId="77777777" w:rsidTr="005F3BAC">
        <w:tblPrEx>
          <w:tblW w:w="0" w:type="auto"/>
          <w:tblPrExChange w:id="716" w:author="Hoan Ng" w:date="2017-03-20T22:19:00Z">
            <w:tblPrEx>
              <w:tblW w:w="0" w:type="auto"/>
            </w:tblPrEx>
          </w:tblPrExChange>
        </w:tblPrEx>
        <w:trPr>
          <w:trHeight w:val="300"/>
          <w:ins w:id="717" w:author="Hoan Ng" w:date="2017-03-20T22:18:00Z"/>
          <w:trPrChange w:id="718" w:author="Hoan Ng" w:date="2017-03-20T22:19:00Z">
            <w:trPr>
              <w:trHeight w:val="300"/>
            </w:trPr>
          </w:trPrChange>
        </w:trPr>
        <w:tc>
          <w:tcPr>
            <w:tcW w:w="985" w:type="dxa"/>
            <w:hideMark/>
            <w:tcPrChange w:id="719" w:author="Hoan Ng" w:date="2017-03-20T22:19:00Z">
              <w:tcPr>
                <w:tcW w:w="8140" w:type="dxa"/>
                <w:gridSpan w:val="2"/>
                <w:hideMark/>
              </w:tcPr>
            </w:tcPrChange>
          </w:tcPr>
          <w:p w14:paraId="642F01F8" w14:textId="77777777" w:rsidR="005F3BAC" w:rsidRPr="005F3BAC" w:rsidRDefault="005F3BAC">
            <w:pPr>
              <w:rPr>
                <w:ins w:id="720" w:author="Hoan Ng" w:date="2017-03-20T22:18:00Z"/>
                <w:b/>
                <w:bCs/>
              </w:rPr>
            </w:pPr>
            <w:ins w:id="721" w:author="Hoan Ng" w:date="2017-03-20T22:18:00Z">
              <w:r w:rsidRPr="005F3BAC">
                <w:rPr>
                  <w:b/>
                  <w:bCs/>
                </w:rPr>
                <w:t> </w:t>
              </w:r>
            </w:ins>
          </w:p>
        </w:tc>
        <w:tc>
          <w:tcPr>
            <w:tcW w:w="4702" w:type="dxa"/>
            <w:hideMark/>
            <w:tcPrChange w:id="722" w:author="Hoan Ng" w:date="2017-03-20T22:19:00Z">
              <w:tcPr>
                <w:tcW w:w="3340" w:type="dxa"/>
                <w:hideMark/>
              </w:tcPr>
            </w:tcPrChange>
          </w:tcPr>
          <w:p w14:paraId="7A6B662D" w14:textId="77777777" w:rsidR="005F3BAC" w:rsidRPr="005F3BAC" w:rsidRDefault="005F3BAC" w:rsidP="005F3BAC">
            <w:pPr>
              <w:rPr>
                <w:ins w:id="723" w:author="Hoan Ng" w:date="2017-03-20T22:18:00Z"/>
                <w:b/>
                <w:bCs/>
              </w:rPr>
            </w:pPr>
            <w:ins w:id="724" w:author="Hoan Ng" w:date="2017-03-20T22:18:00Z">
              <w:r w:rsidRPr="005F3BAC">
                <w:rPr>
                  <w:b/>
                  <w:bCs/>
                </w:rPr>
                <w:t>Nộp lần 2</w:t>
              </w:r>
            </w:ins>
          </w:p>
        </w:tc>
        <w:tc>
          <w:tcPr>
            <w:tcW w:w="1027" w:type="dxa"/>
            <w:hideMark/>
            <w:tcPrChange w:id="725" w:author="Hoan Ng" w:date="2017-03-20T22:19:00Z">
              <w:tcPr>
                <w:tcW w:w="960" w:type="dxa"/>
                <w:hideMark/>
              </w:tcPr>
            </w:tcPrChange>
          </w:tcPr>
          <w:p w14:paraId="053BB972" w14:textId="77777777" w:rsidR="005F3BAC" w:rsidRPr="005F3BAC" w:rsidRDefault="005F3BAC">
            <w:pPr>
              <w:rPr>
                <w:ins w:id="726" w:author="Hoan Ng" w:date="2017-03-20T22:18:00Z"/>
                <w:b/>
                <w:bCs/>
              </w:rPr>
            </w:pPr>
            <w:ins w:id="727" w:author="Hoan Ng" w:date="2017-03-20T22:18:00Z">
              <w:r w:rsidRPr="005F3BAC">
                <w:rPr>
                  <w:b/>
                  <w:bCs/>
                </w:rPr>
                <w:t> </w:t>
              </w:r>
            </w:ins>
          </w:p>
        </w:tc>
        <w:tc>
          <w:tcPr>
            <w:tcW w:w="868" w:type="dxa"/>
            <w:hideMark/>
            <w:tcPrChange w:id="728" w:author="Hoan Ng" w:date="2017-03-20T22:19:00Z">
              <w:tcPr>
                <w:tcW w:w="960" w:type="dxa"/>
                <w:hideMark/>
              </w:tcPr>
            </w:tcPrChange>
          </w:tcPr>
          <w:p w14:paraId="5F460FDF" w14:textId="77777777" w:rsidR="005F3BAC" w:rsidRPr="005F3BAC" w:rsidRDefault="005F3BAC">
            <w:pPr>
              <w:rPr>
                <w:ins w:id="729" w:author="Hoan Ng" w:date="2017-03-20T22:18:00Z"/>
                <w:b/>
                <w:bCs/>
              </w:rPr>
            </w:pPr>
            <w:ins w:id="730" w:author="Hoan Ng" w:date="2017-03-20T22:18:00Z">
              <w:r w:rsidRPr="005F3BAC">
                <w:rPr>
                  <w:b/>
                  <w:bCs/>
                </w:rPr>
                <w:t> </w:t>
              </w:r>
            </w:ins>
          </w:p>
        </w:tc>
        <w:tc>
          <w:tcPr>
            <w:tcW w:w="978" w:type="dxa"/>
            <w:hideMark/>
            <w:tcPrChange w:id="731" w:author="Hoan Ng" w:date="2017-03-20T22:19:00Z">
              <w:tcPr>
                <w:tcW w:w="960" w:type="dxa"/>
                <w:hideMark/>
              </w:tcPr>
            </w:tcPrChange>
          </w:tcPr>
          <w:p w14:paraId="1DDBC677" w14:textId="77777777" w:rsidR="005F3BAC" w:rsidRPr="005F3BAC" w:rsidRDefault="005F3BAC">
            <w:pPr>
              <w:rPr>
                <w:ins w:id="732" w:author="Hoan Ng" w:date="2017-03-20T22:18:00Z"/>
                <w:b/>
                <w:bCs/>
              </w:rPr>
            </w:pPr>
            <w:ins w:id="733" w:author="Hoan Ng" w:date="2017-03-20T22:18:00Z">
              <w:r w:rsidRPr="005F3BAC">
                <w:rPr>
                  <w:b/>
                  <w:bCs/>
                </w:rPr>
                <w:t> </w:t>
              </w:r>
            </w:ins>
          </w:p>
        </w:tc>
        <w:tc>
          <w:tcPr>
            <w:tcW w:w="790" w:type="dxa"/>
            <w:hideMark/>
            <w:tcPrChange w:id="734" w:author="Hoan Ng" w:date="2017-03-20T22:19:00Z">
              <w:tcPr>
                <w:tcW w:w="960" w:type="dxa"/>
                <w:hideMark/>
              </w:tcPr>
            </w:tcPrChange>
          </w:tcPr>
          <w:p w14:paraId="13597EA7" w14:textId="77777777" w:rsidR="005F3BAC" w:rsidRPr="005F3BAC" w:rsidRDefault="005F3BAC">
            <w:pPr>
              <w:rPr>
                <w:ins w:id="735" w:author="Hoan Ng" w:date="2017-03-20T22:18:00Z"/>
                <w:b/>
                <w:bCs/>
              </w:rPr>
            </w:pPr>
            <w:ins w:id="736" w:author="Hoan Ng" w:date="2017-03-20T22:18:00Z">
              <w:r w:rsidRPr="005F3BAC">
                <w:rPr>
                  <w:b/>
                  <w:bCs/>
                </w:rPr>
                <w:t> </w:t>
              </w:r>
            </w:ins>
          </w:p>
        </w:tc>
      </w:tr>
      <w:tr w:rsidR="005F3BAC" w:rsidRPr="005F3BAC" w14:paraId="24418DBC" w14:textId="77777777" w:rsidTr="005F3BAC">
        <w:tblPrEx>
          <w:tblW w:w="0" w:type="auto"/>
          <w:tblPrExChange w:id="737" w:author="Hoan Ng" w:date="2017-03-20T22:19:00Z">
            <w:tblPrEx>
              <w:tblW w:w="0" w:type="auto"/>
            </w:tblPrEx>
          </w:tblPrExChange>
        </w:tblPrEx>
        <w:trPr>
          <w:trHeight w:val="300"/>
          <w:ins w:id="738" w:author="Hoan Ng" w:date="2017-03-20T22:18:00Z"/>
          <w:trPrChange w:id="739" w:author="Hoan Ng" w:date="2017-03-20T22:19:00Z">
            <w:trPr>
              <w:trHeight w:val="300"/>
            </w:trPr>
          </w:trPrChange>
        </w:trPr>
        <w:tc>
          <w:tcPr>
            <w:tcW w:w="985" w:type="dxa"/>
            <w:hideMark/>
            <w:tcPrChange w:id="740" w:author="Hoan Ng" w:date="2017-03-20T22:19:00Z">
              <w:tcPr>
                <w:tcW w:w="8140" w:type="dxa"/>
                <w:gridSpan w:val="2"/>
                <w:hideMark/>
              </w:tcPr>
            </w:tcPrChange>
          </w:tcPr>
          <w:p w14:paraId="56E93A65" w14:textId="77777777" w:rsidR="005F3BAC" w:rsidRPr="005F3BAC" w:rsidRDefault="005F3BAC">
            <w:pPr>
              <w:rPr>
                <w:ins w:id="741" w:author="Hoan Ng" w:date="2017-03-20T22:18:00Z"/>
                <w:b/>
                <w:bCs/>
              </w:rPr>
            </w:pPr>
            <w:ins w:id="742" w:author="Hoan Ng" w:date="2017-03-20T22:18:00Z">
              <w:r w:rsidRPr="005F3BAC">
                <w:rPr>
                  <w:b/>
                  <w:bCs/>
                </w:rPr>
                <w:t> </w:t>
              </w:r>
            </w:ins>
          </w:p>
        </w:tc>
        <w:tc>
          <w:tcPr>
            <w:tcW w:w="4702" w:type="dxa"/>
            <w:hideMark/>
            <w:tcPrChange w:id="743" w:author="Hoan Ng" w:date="2017-03-20T22:19:00Z">
              <w:tcPr>
                <w:tcW w:w="3340" w:type="dxa"/>
                <w:hideMark/>
              </w:tcPr>
            </w:tcPrChange>
          </w:tcPr>
          <w:p w14:paraId="4C722AB4" w14:textId="77777777" w:rsidR="005F3BAC" w:rsidRPr="005F3BAC" w:rsidRDefault="005F3BAC" w:rsidP="005F3BAC">
            <w:pPr>
              <w:rPr>
                <w:ins w:id="744" w:author="Hoan Ng" w:date="2017-03-20T22:18:00Z"/>
                <w:b/>
                <w:bCs/>
              </w:rPr>
            </w:pPr>
            <w:ins w:id="745" w:author="Hoan Ng" w:date="2017-03-20T22:18:00Z">
              <w:r w:rsidRPr="005F3BAC">
                <w:rPr>
                  <w:b/>
                  <w:bCs/>
                </w:rPr>
                <w:t>Nộp lần 3</w:t>
              </w:r>
            </w:ins>
          </w:p>
        </w:tc>
        <w:tc>
          <w:tcPr>
            <w:tcW w:w="1027" w:type="dxa"/>
            <w:hideMark/>
            <w:tcPrChange w:id="746" w:author="Hoan Ng" w:date="2017-03-20T22:19:00Z">
              <w:tcPr>
                <w:tcW w:w="960" w:type="dxa"/>
                <w:hideMark/>
              </w:tcPr>
            </w:tcPrChange>
          </w:tcPr>
          <w:p w14:paraId="52DD1873" w14:textId="77777777" w:rsidR="005F3BAC" w:rsidRPr="005F3BAC" w:rsidRDefault="005F3BAC">
            <w:pPr>
              <w:rPr>
                <w:ins w:id="747" w:author="Hoan Ng" w:date="2017-03-20T22:18:00Z"/>
                <w:b/>
                <w:bCs/>
              </w:rPr>
            </w:pPr>
            <w:ins w:id="748" w:author="Hoan Ng" w:date="2017-03-20T22:18:00Z">
              <w:r w:rsidRPr="005F3BAC">
                <w:rPr>
                  <w:b/>
                  <w:bCs/>
                </w:rPr>
                <w:t> </w:t>
              </w:r>
            </w:ins>
          </w:p>
        </w:tc>
        <w:tc>
          <w:tcPr>
            <w:tcW w:w="868" w:type="dxa"/>
            <w:hideMark/>
            <w:tcPrChange w:id="749" w:author="Hoan Ng" w:date="2017-03-20T22:19:00Z">
              <w:tcPr>
                <w:tcW w:w="960" w:type="dxa"/>
                <w:hideMark/>
              </w:tcPr>
            </w:tcPrChange>
          </w:tcPr>
          <w:p w14:paraId="06FFE48C" w14:textId="77777777" w:rsidR="005F3BAC" w:rsidRPr="005F3BAC" w:rsidRDefault="005F3BAC">
            <w:pPr>
              <w:rPr>
                <w:ins w:id="750" w:author="Hoan Ng" w:date="2017-03-20T22:18:00Z"/>
                <w:b/>
                <w:bCs/>
              </w:rPr>
            </w:pPr>
            <w:ins w:id="751" w:author="Hoan Ng" w:date="2017-03-20T22:18:00Z">
              <w:r w:rsidRPr="005F3BAC">
                <w:rPr>
                  <w:b/>
                  <w:bCs/>
                </w:rPr>
                <w:t> </w:t>
              </w:r>
            </w:ins>
          </w:p>
        </w:tc>
        <w:tc>
          <w:tcPr>
            <w:tcW w:w="978" w:type="dxa"/>
            <w:hideMark/>
            <w:tcPrChange w:id="752" w:author="Hoan Ng" w:date="2017-03-20T22:19:00Z">
              <w:tcPr>
                <w:tcW w:w="960" w:type="dxa"/>
                <w:hideMark/>
              </w:tcPr>
            </w:tcPrChange>
          </w:tcPr>
          <w:p w14:paraId="21EF9080" w14:textId="77777777" w:rsidR="005F3BAC" w:rsidRPr="005F3BAC" w:rsidRDefault="005F3BAC">
            <w:pPr>
              <w:rPr>
                <w:ins w:id="753" w:author="Hoan Ng" w:date="2017-03-20T22:18:00Z"/>
                <w:b/>
                <w:bCs/>
              </w:rPr>
            </w:pPr>
            <w:ins w:id="754" w:author="Hoan Ng" w:date="2017-03-20T22:18:00Z">
              <w:r w:rsidRPr="005F3BAC">
                <w:rPr>
                  <w:b/>
                  <w:bCs/>
                </w:rPr>
                <w:t> </w:t>
              </w:r>
            </w:ins>
          </w:p>
        </w:tc>
        <w:tc>
          <w:tcPr>
            <w:tcW w:w="790" w:type="dxa"/>
            <w:hideMark/>
            <w:tcPrChange w:id="755" w:author="Hoan Ng" w:date="2017-03-20T22:19:00Z">
              <w:tcPr>
                <w:tcW w:w="960" w:type="dxa"/>
                <w:hideMark/>
              </w:tcPr>
            </w:tcPrChange>
          </w:tcPr>
          <w:p w14:paraId="7E873678" w14:textId="77777777" w:rsidR="005F3BAC" w:rsidRPr="005F3BAC" w:rsidRDefault="005F3BAC">
            <w:pPr>
              <w:rPr>
                <w:ins w:id="756" w:author="Hoan Ng" w:date="2017-03-20T22:18:00Z"/>
                <w:b/>
                <w:bCs/>
              </w:rPr>
            </w:pPr>
            <w:ins w:id="757" w:author="Hoan Ng" w:date="2017-03-20T22:18:00Z">
              <w:r w:rsidRPr="005F3BAC">
                <w:rPr>
                  <w:b/>
                  <w:bCs/>
                </w:rPr>
                <w:t> </w:t>
              </w:r>
            </w:ins>
          </w:p>
        </w:tc>
      </w:tr>
      <w:tr w:rsidR="005F3BAC" w:rsidRPr="005F3BAC" w14:paraId="5999AD27" w14:textId="77777777" w:rsidTr="005F3BAC">
        <w:tblPrEx>
          <w:tblW w:w="0" w:type="auto"/>
          <w:tblPrExChange w:id="758" w:author="Hoan Ng" w:date="2017-03-20T22:19:00Z">
            <w:tblPrEx>
              <w:tblW w:w="0" w:type="auto"/>
            </w:tblPrEx>
          </w:tblPrExChange>
        </w:tblPrEx>
        <w:trPr>
          <w:trHeight w:val="300"/>
          <w:ins w:id="759" w:author="Hoan Ng" w:date="2017-03-20T22:18:00Z"/>
          <w:trPrChange w:id="760" w:author="Hoan Ng" w:date="2017-03-20T22:19:00Z">
            <w:trPr>
              <w:trHeight w:val="300"/>
            </w:trPr>
          </w:trPrChange>
        </w:trPr>
        <w:tc>
          <w:tcPr>
            <w:tcW w:w="985" w:type="dxa"/>
            <w:hideMark/>
            <w:tcPrChange w:id="761" w:author="Hoan Ng" w:date="2017-03-20T22:19:00Z">
              <w:tcPr>
                <w:tcW w:w="8140" w:type="dxa"/>
                <w:gridSpan w:val="2"/>
                <w:hideMark/>
              </w:tcPr>
            </w:tcPrChange>
          </w:tcPr>
          <w:p w14:paraId="01E72DC2" w14:textId="77777777" w:rsidR="005F3BAC" w:rsidRPr="005F3BAC" w:rsidRDefault="005F3BAC">
            <w:pPr>
              <w:rPr>
                <w:ins w:id="762" w:author="Hoan Ng" w:date="2017-03-20T22:18:00Z"/>
                <w:b/>
                <w:bCs/>
              </w:rPr>
            </w:pPr>
            <w:ins w:id="763" w:author="Hoan Ng" w:date="2017-03-20T22:18:00Z">
              <w:r w:rsidRPr="005F3BAC">
                <w:rPr>
                  <w:b/>
                  <w:bCs/>
                </w:rPr>
                <w:t> </w:t>
              </w:r>
            </w:ins>
          </w:p>
        </w:tc>
        <w:tc>
          <w:tcPr>
            <w:tcW w:w="4702" w:type="dxa"/>
            <w:hideMark/>
            <w:tcPrChange w:id="764" w:author="Hoan Ng" w:date="2017-03-20T22:19:00Z">
              <w:tcPr>
                <w:tcW w:w="3340" w:type="dxa"/>
                <w:hideMark/>
              </w:tcPr>
            </w:tcPrChange>
          </w:tcPr>
          <w:p w14:paraId="1CD31165" w14:textId="77777777" w:rsidR="005F3BAC" w:rsidRPr="005F3BAC" w:rsidRDefault="005F3BAC" w:rsidP="005F3BAC">
            <w:pPr>
              <w:rPr>
                <w:ins w:id="765" w:author="Hoan Ng" w:date="2017-03-20T22:18:00Z"/>
                <w:b/>
                <w:bCs/>
              </w:rPr>
            </w:pPr>
            <w:ins w:id="766" w:author="Hoan Ng" w:date="2017-03-20T22:18:00Z">
              <w:r w:rsidRPr="005F3BAC">
                <w:rPr>
                  <w:b/>
                  <w:bCs/>
                </w:rPr>
                <w:t>Nộp lần …</w:t>
              </w:r>
            </w:ins>
          </w:p>
        </w:tc>
        <w:tc>
          <w:tcPr>
            <w:tcW w:w="1027" w:type="dxa"/>
            <w:hideMark/>
            <w:tcPrChange w:id="767" w:author="Hoan Ng" w:date="2017-03-20T22:19:00Z">
              <w:tcPr>
                <w:tcW w:w="960" w:type="dxa"/>
                <w:hideMark/>
              </w:tcPr>
            </w:tcPrChange>
          </w:tcPr>
          <w:p w14:paraId="684EFFB8" w14:textId="77777777" w:rsidR="005F3BAC" w:rsidRPr="005F3BAC" w:rsidRDefault="005F3BAC">
            <w:pPr>
              <w:rPr>
                <w:ins w:id="768" w:author="Hoan Ng" w:date="2017-03-20T22:18:00Z"/>
                <w:b/>
                <w:bCs/>
              </w:rPr>
            </w:pPr>
            <w:ins w:id="769" w:author="Hoan Ng" w:date="2017-03-20T22:18:00Z">
              <w:r w:rsidRPr="005F3BAC">
                <w:rPr>
                  <w:b/>
                  <w:bCs/>
                </w:rPr>
                <w:t> </w:t>
              </w:r>
            </w:ins>
          </w:p>
        </w:tc>
        <w:tc>
          <w:tcPr>
            <w:tcW w:w="868" w:type="dxa"/>
            <w:hideMark/>
            <w:tcPrChange w:id="770" w:author="Hoan Ng" w:date="2017-03-20T22:19:00Z">
              <w:tcPr>
                <w:tcW w:w="960" w:type="dxa"/>
                <w:hideMark/>
              </w:tcPr>
            </w:tcPrChange>
          </w:tcPr>
          <w:p w14:paraId="39B5373F" w14:textId="77777777" w:rsidR="005F3BAC" w:rsidRPr="005F3BAC" w:rsidRDefault="005F3BAC">
            <w:pPr>
              <w:rPr>
                <w:ins w:id="771" w:author="Hoan Ng" w:date="2017-03-20T22:18:00Z"/>
                <w:b/>
                <w:bCs/>
              </w:rPr>
            </w:pPr>
            <w:ins w:id="772" w:author="Hoan Ng" w:date="2017-03-20T22:18:00Z">
              <w:r w:rsidRPr="005F3BAC">
                <w:rPr>
                  <w:b/>
                  <w:bCs/>
                </w:rPr>
                <w:t> </w:t>
              </w:r>
            </w:ins>
          </w:p>
        </w:tc>
        <w:tc>
          <w:tcPr>
            <w:tcW w:w="978" w:type="dxa"/>
            <w:hideMark/>
            <w:tcPrChange w:id="773" w:author="Hoan Ng" w:date="2017-03-20T22:19:00Z">
              <w:tcPr>
                <w:tcW w:w="960" w:type="dxa"/>
                <w:hideMark/>
              </w:tcPr>
            </w:tcPrChange>
          </w:tcPr>
          <w:p w14:paraId="781539F5" w14:textId="77777777" w:rsidR="005F3BAC" w:rsidRPr="005F3BAC" w:rsidRDefault="005F3BAC">
            <w:pPr>
              <w:rPr>
                <w:ins w:id="774" w:author="Hoan Ng" w:date="2017-03-20T22:18:00Z"/>
                <w:b/>
                <w:bCs/>
              </w:rPr>
            </w:pPr>
            <w:ins w:id="775" w:author="Hoan Ng" w:date="2017-03-20T22:18:00Z">
              <w:r w:rsidRPr="005F3BAC">
                <w:rPr>
                  <w:b/>
                  <w:bCs/>
                </w:rPr>
                <w:t> </w:t>
              </w:r>
            </w:ins>
          </w:p>
        </w:tc>
        <w:tc>
          <w:tcPr>
            <w:tcW w:w="790" w:type="dxa"/>
            <w:hideMark/>
            <w:tcPrChange w:id="776" w:author="Hoan Ng" w:date="2017-03-20T22:19:00Z">
              <w:tcPr>
                <w:tcW w:w="960" w:type="dxa"/>
                <w:hideMark/>
              </w:tcPr>
            </w:tcPrChange>
          </w:tcPr>
          <w:p w14:paraId="615D768B" w14:textId="77777777" w:rsidR="005F3BAC" w:rsidRPr="005F3BAC" w:rsidRDefault="005F3BAC">
            <w:pPr>
              <w:rPr>
                <w:ins w:id="777" w:author="Hoan Ng" w:date="2017-03-20T22:18:00Z"/>
                <w:b/>
                <w:bCs/>
              </w:rPr>
            </w:pPr>
            <w:ins w:id="778" w:author="Hoan Ng" w:date="2017-03-20T22:18:00Z">
              <w:r w:rsidRPr="005F3BAC">
                <w:rPr>
                  <w:b/>
                  <w:bCs/>
                </w:rPr>
                <w:t> </w:t>
              </w:r>
            </w:ins>
          </w:p>
        </w:tc>
      </w:tr>
    </w:tbl>
    <w:p w14:paraId="6382D436" w14:textId="783AF59D" w:rsidR="008854BF" w:rsidRPr="007E56BA" w:rsidRDefault="008854BF">
      <w:pPr>
        <w:rPr>
          <w:b/>
        </w:rPr>
      </w:pPr>
    </w:p>
    <w:p w14:paraId="3B481FDC" w14:textId="77777777" w:rsidR="007E56BA" w:rsidRPr="007E56BA" w:rsidRDefault="007E56BA" w:rsidP="009D0AD2">
      <w:pPr>
        <w:pStyle w:val="Heading1"/>
        <w:rPr>
          <w:b/>
        </w:rPr>
      </w:pPr>
      <w:bookmarkStart w:id="779" w:name="_Hlk512102424"/>
      <w:bookmarkStart w:id="780" w:name="_Toc513794770"/>
      <w:r w:rsidRPr="007E56BA">
        <w:rPr>
          <w:b/>
        </w:rPr>
        <w:t>Chương 1: Hiện trạng</w:t>
      </w:r>
      <w:bookmarkEnd w:id="780"/>
    </w:p>
    <w:p w14:paraId="13F3DB8E" w14:textId="61B63AAF" w:rsidR="00046086" w:rsidRPr="00432265" w:rsidDel="008F04E5" w:rsidRDefault="00046086" w:rsidP="009D0AD2">
      <w:pPr>
        <w:pStyle w:val="Heading2"/>
        <w:rPr>
          <w:del w:id="781" w:author="Hoan Ng" w:date="2017-03-20T21:39:00Z"/>
          <w:u w:val="single"/>
          <w:rPrChange w:id="782" w:author="LÊ VĂN PA" w:date="2018-03-14T09:09:00Z">
            <w:rPr>
              <w:del w:id="783" w:author="Hoan Ng" w:date="2017-03-20T21:39:00Z"/>
            </w:rPr>
          </w:rPrChange>
        </w:rPr>
        <w:pPrChange w:id="784" w:author="LÊ VĂN PA" w:date="2018-03-12T21:15:00Z">
          <w:pPr>
            <w:ind w:left="360"/>
          </w:pPr>
        </w:pPrChange>
      </w:pPr>
      <w:bookmarkStart w:id="785" w:name="_Toc513794771"/>
      <w:ins w:id="786" w:author="Hoan Ng" w:date="2017-03-20T21:39:00Z">
        <w:r w:rsidRPr="00432265">
          <w:rPr>
            <w:u w:val="single"/>
            <w:rPrChange w:id="787" w:author="LÊ VĂN PA" w:date="2018-03-14T09:09:00Z">
              <w:rPr/>
            </w:rPrChange>
          </w:rPr>
          <w:t xml:space="preserve">1.1. </w:t>
        </w:r>
      </w:ins>
      <w:r w:rsidR="003715AE" w:rsidRPr="00432265">
        <w:rPr>
          <w:u w:val="single"/>
          <w:rPrChange w:id="788" w:author="LÊ VĂN PA" w:date="2018-03-14T09:09:00Z">
            <w:rPr/>
          </w:rPrChange>
        </w:rPr>
        <w:t>Hiện trạng tổ chức</w:t>
      </w:r>
      <w:bookmarkEnd w:id="785"/>
    </w:p>
    <w:p w14:paraId="26F62BC9" w14:textId="4CFA7A30" w:rsidR="008F04E5" w:rsidRDefault="008F04E5">
      <w:pPr>
        <w:ind w:firstLine="720"/>
        <w:rPr>
          <w:ins w:id="789" w:author="LÊ VĂN PA" w:date="2018-03-12T21:15:00Z"/>
        </w:rPr>
        <w:pPrChange w:id="790" w:author="LÊ VĂN PA" w:date="2018-03-12T21:15:00Z">
          <w:pPr/>
        </w:pPrChange>
      </w:pPr>
    </w:p>
    <w:p w14:paraId="7DFE0299" w14:textId="77777777" w:rsidR="008F04E5" w:rsidRDefault="008F04E5">
      <w:pPr>
        <w:rPr>
          <w:ins w:id="791" w:author="LÊ VĂN PA" w:date="2018-03-12T21:15:00Z"/>
        </w:rPr>
        <w:pPrChange w:id="792" w:author="LÊ VĂN PA" w:date="2018-03-12T21:15:00Z">
          <w:pPr>
            <w:pStyle w:val="ListParagraph"/>
          </w:pPr>
        </w:pPrChange>
      </w:pPr>
      <w:ins w:id="793" w:author="LÊ VĂN PA" w:date="2018-03-12T21:15:00Z">
        <w:r>
          <w:rPr>
            <w:noProof/>
          </w:rPr>
          <w:lastRenderedPageBreak/>
          <w:drawing>
            <wp:inline distT="0" distB="0" distL="0" distR="0" wp14:anchorId="05CF1BD2" wp14:editId="756AEBB4">
              <wp:extent cx="5943600" cy="3343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910"/>
                      </a:xfrm>
                      <a:prstGeom prst="rect">
                        <a:avLst/>
                      </a:prstGeom>
                    </pic:spPr>
                  </pic:pic>
                </a:graphicData>
              </a:graphic>
            </wp:inline>
          </w:drawing>
        </w:r>
      </w:ins>
    </w:p>
    <w:p w14:paraId="14B6A730" w14:textId="73AA2A6A" w:rsidR="008F04E5" w:rsidRPr="00432265" w:rsidRDefault="008F04E5" w:rsidP="008F04E5">
      <w:pPr>
        <w:pStyle w:val="ListParagraph"/>
        <w:rPr>
          <w:ins w:id="794" w:author="LÊ VĂN PA" w:date="2018-03-13T08:29:00Z"/>
          <w:rPrChange w:id="795" w:author="LÊ VĂN PA" w:date="2018-03-14T09:09:00Z">
            <w:rPr>
              <w:ins w:id="796" w:author="LÊ VĂN PA" w:date="2018-03-13T08:29:00Z"/>
              <w:u w:val="single"/>
            </w:rPr>
          </w:rPrChange>
        </w:rPr>
      </w:pPr>
      <w:ins w:id="797" w:author="LÊ VĂN PA" w:date="2018-03-12T21:15:00Z">
        <w:r w:rsidRPr="00432265">
          <w:rPr>
            <w:rPrChange w:id="798" w:author="LÊ VĂN PA" w:date="2018-03-14T09:09:00Z">
              <w:rPr>
                <w:u w:val="single"/>
              </w:rPr>
            </w:rPrChange>
          </w:rPr>
          <w:t>Chức năng, nhiệm vụ của từng bộ phận</w:t>
        </w:r>
      </w:ins>
    </w:p>
    <w:tbl>
      <w:tblPr>
        <w:tblStyle w:val="TableGrid"/>
        <w:tblW w:w="8815" w:type="dxa"/>
        <w:tblInd w:w="720" w:type="dxa"/>
        <w:tblLook w:val="04A0" w:firstRow="1" w:lastRow="0" w:firstColumn="1" w:lastColumn="0" w:noHBand="0" w:noVBand="1"/>
        <w:tblPrChange w:id="799" w:author="LÊ VĂN PA" w:date="2018-03-13T08:30:00Z">
          <w:tblPr>
            <w:tblStyle w:val="TableGrid"/>
            <w:tblW w:w="0" w:type="auto"/>
            <w:tblInd w:w="720" w:type="dxa"/>
            <w:tblLook w:val="04A0" w:firstRow="1" w:lastRow="0" w:firstColumn="1" w:lastColumn="0" w:noHBand="0" w:noVBand="1"/>
          </w:tblPr>
        </w:tblPrChange>
      </w:tblPr>
      <w:tblGrid>
        <w:gridCol w:w="1795"/>
        <w:gridCol w:w="7020"/>
        <w:tblGridChange w:id="800">
          <w:tblGrid>
            <w:gridCol w:w="4315"/>
            <w:gridCol w:w="4315"/>
          </w:tblGrid>
        </w:tblGridChange>
      </w:tblGrid>
      <w:tr w:rsidR="002777BA" w14:paraId="52A45F3A" w14:textId="77777777" w:rsidTr="002777BA">
        <w:trPr>
          <w:ins w:id="801" w:author="LÊ VĂN PA" w:date="2018-03-13T08:29:00Z"/>
        </w:trPr>
        <w:tc>
          <w:tcPr>
            <w:tcW w:w="1795" w:type="dxa"/>
            <w:tcPrChange w:id="802" w:author="LÊ VĂN PA" w:date="2018-03-13T08:30:00Z">
              <w:tcPr>
                <w:tcW w:w="4675" w:type="dxa"/>
              </w:tcPr>
            </w:tcPrChange>
          </w:tcPr>
          <w:p w14:paraId="61BAF7F1" w14:textId="3E94F926" w:rsidR="002777BA" w:rsidRPr="002777BA" w:rsidRDefault="002777BA" w:rsidP="008F04E5">
            <w:pPr>
              <w:pStyle w:val="ListParagraph"/>
              <w:ind w:left="0"/>
              <w:rPr>
                <w:ins w:id="803" w:author="LÊ VĂN PA" w:date="2018-03-13T08:29:00Z"/>
                <w:rPrChange w:id="804" w:author="LÊ VĂN PA" w:date="2018-03-13T08:30:00Z">
                  <w:rPr>
                    <w:ins w:id="805" w:author="LÊ VĂN PA" w:date="2018-03-13T08:29:00Z"/>
                    <w:u w:val="single"/>
                  </w:rPr>
                </w:rPrChange>
              </w:rPr>
            </w:pPr>
            <w:ins w:id="806" w:author="LÊ VĂN PA" w:date="2018-03-13T08:29:00Z">
              <w:r w:rsidRPr="002777BA">
                <w:rPr>
                  <w:rPrChange w:id="807" w:author="LÊ VĂN PA" w:date="2018-03-13T08:30:00Z">
                    <w:rPr>
                      <w:u w:val="single"/>
                    </w:rPr>
                  </w:rPrChange>
                </w:rPr>
                <w:t>Phòng</w:t>
              </w:r>
            </w:ins>
          </w:p>
        </w:tc>
        <w:tc>
          <w:tcPr>
            <w:tcW w:w="7020" w:type="dxa"/>
            <w:tcPrChange w:id="808" w:author="LÊ VĂN PA" w:date="2018-03-13T08:30:00Z">
              <w:tcPr>
                <w:tcW w:w="4675" w:type="dxa"/>
              </w:tcPr>
            </w:tcPrChange>
          </w:tcPr>
          <w:p w14:paraId="5CC6D348" w14:textId="7E39C935" w:rsidR="002777BA" w:rsidRPr="002777BA" w:rsidRDefault="002777BA" w:rsidP="008F04E5">
            <w:pPr>
              <w:pStyle w:val="ListParagraph"/>
              <w:ind w:left="0"/>
              <w:rPr>
                <w:ins w:id="809" w:author="LÊ VĂN PA" w:date="2018-03-13T08:29:00Z"/>
                <w:rPrChange w:id="810" w:author="LÊ VĂN PA" w:date="2018-03-13T08:30:00Z">
                  <w:rPr>
                    <w:ins w:id="811" w:author="LÊ VĂN PA" w:date="2018-03-13T08:29:00Z"/>
                    <w:u w:val="single"/>
                  </w:rPr>
                </w:rPrChange>
              </w:rPr>
            </w:pPr>
            <w:ins w:id="812" w:author="LÊ VĂN PA" w:date="2018-03-13T08:29:00Z">
              <w:r w:rsidRPr="002777BA">
                <w:rPr>
                  <w:rPrChange w:id="813" w:author="LÊ VĂN PA" w:date="2018-03-13T08:30:00Z">
                    <w:rPr>
                      <w:u w:val="single"/>
                    </w:rPr>
                  </w:rPrChange>
                </w:rPr>
                <w:t>Ch</w:t>
              </w:r>
            </w:ins>
            <w:ins w:id="814" w:author="LÊ VĂN PA" w:date="2018-03-13T08:30:00Z">
              <w:r w:rsidRPr="002777BA">
                <w:rPr>
                  <w:rPrChange w:id="815" w:author="LÊ VĂN PA" w:date="2018-03-13T08:30:00Z">
                    <w:rPr>
                      <w:u w:val="single"/>
                    </w:rPr>
                  </w:rPrChange>
                </w:rPr>
                <w:t>ức năng</w:t>
              </w:r>
            </w:ins>
          </w:p>
        </w:tc>
      </w:tr>
      <w:tr w:rsidR="002777BA" w14:paraId="0CA38155" w14:textId="77777777" w:rsidTr="002777BA">
        <w:trPr>
          <w:ins w:id="816" w:author="LÊ VĂN PA" w:date="2018-03-13T08:29:00Z"/>
        </w:trPr>
        <w:tc>
          <w:tcPr>
            <w:tcW w:w="1795" w:type="dxa"/>
            <w:tcPrChange w:id="817" w:author="LÊ VĂN PA" w:date="2018-03-13T08:30:00Z">
              <w:tcPr>
                <w:tcW w:w="4675" w:type="dxa"/>
              </w:tcPr>
            </w:tcPrChange>
          </w:tcPr>
          <w:p w14:paraId="06E60765" w14:textId="3E46383C" w:rsidR="002777BA" w:rsidRPr="002777BA" w:rsidRDefault="002777BA" w:rsidP="008F04E5">
            <w:pPr>
              <w:pStyle w:val="ListParagraph"/>
              <w:ind w:left="0"/>
              <w:rPr>
                <w:ins w:id="818" w:author="LÊ VĂN PA" w:date="2018-03-13T08:29:00Z"/>
                <w:rPrChange w:id="819" w:author="LÊ VĂN PA" w:date="2018-03-13T08:30:00Z">
                  <w:rPr>
                    <w:ins w:id="820" w:author="LÊ VĂN PA" w:date="2018-03-13T08:29:00Z"/>
                    <w:u w:val="single"/>
                  </w:rPr>
                </w:rPrChange>
              </w:rPr>
            </w:pPr>
            <w:ins w:id="821" w:author="LÊ VĂN PA" w:date="2018-03-13T08:30:00Z">
              <w:r w:rsidRPr="002777BA">
                <w:rPr>
                  <w:rPrChange w:id="822" w:author="LÊ VĂN PA" w:date="2018-03-13T08:30:00Z">
                    <w:rPr>
                      <w:u w:val="single"/>
                    </w:rPr>
                  </w:rPrChange>
                </w:rPr>
                <w:t>Tín dụng</w:t>
              </w:r>
            </w:ins>
          </w:p>
        </w:tc>
        <w:tc>
          <w:tcPr>
            <w:tcW w:w="7020" w:type="dxa"/>
            <w:tcPrChange w:id="823" w:author="LÊ VĂN PA" w:date="2018-03-13T08:30:00Z">
              <w:tcPr>
                <w:tcW w:w="4675" w:type="dxa"/>
              </w:tcPr>
            </w:tcPrChange>
          </w:tcPr>
          <w:p w14:paraId="79FB9B62" w14:textId="77777777" w:rsidR="002777BA" w:rsidRDefault="002777BA">
            <w:pPr>
              <w:rPr>
                <w:ins w:id="824" w:author="LÊ VĂN PA" w:date="2018-03-13T08:30:00Z"/>
              </w:rPr>
              <w:pPrChange w:id="825" w:author="LÊ VĂN PA" w:date="2018-03-13T08:30:00Z">
                <w:pPr>
                  <w:pStyle w:val="ListParagraph"/>
                  <w:numPr>
                    <w:numId w:val="11"/>
                  </w:numPr>
                  <w:ind w:left="1080" w:hanging="360"/>
                </w:pPr>
              </w:pPrChange>
            </w:pPr>
            <w:ins w:id="826" w:author="LÊ VĂN PA" w:date="2018-03-13T08:30:00Z">
              <w:r>
                <w:t>Đây là phòng tập trung những hoạt động chính của ngân hàng, quyết định phần lớn kết quả hoạt động kinh doanh của ngân hàng. Thực hiện nhiệm vụ cho vay đối với các thành phần kinh tế theo luật ngân hàng và luật các tổ chức tín dụng, mở tài khoản cho vay và theo dõi các hợp đồng tín dụng, tính lãi theo định kì, điều hòa vốn nội và ngoại tệ, làm báo cáo và tập hợp báo cáo gửi ngân hàng cấp trên, làm một số nhiệm vụ khác được giao.</w:t>
              </w:r>
            </w:ins>
          </w:p>
          <w:p w14:paraId="41B66091" w14:textId="77777777" w:rsidR="002777BA" w:rsidRPr="002777BA" w:rsidRDefault="002777BA" w:rsidP="008F04E5">
            <w:pPr>
              <w:pStyle w:val="ListParagraph"/>
              <w:ind w:left="0"/>
              <w:rPr>
                <w:ins w:id="827" w:author="LÊ VĂN PA" w:date="2018-03-13T08:29:00Z"/>
                <w:rPrChange w:id="828" w:author="LÊ VĂN PA" w:date="2018-03-13T08:30:00Z">
                  <w:rPr>
                    <w:ins w:id="829" w:author="LÊ VĂN PA" w:date="2018-03-13T08:29:00Z"/>
                    <w:u w:val="single"/>
                  </w:rPr>
                </w:rPrChange>
              </w:rPr>
            </w:pPr>
          </w:p>
        </w:tc>
      </w:tr>
      <w:tr w:rsidR="002777BA" w14:paraId="352B34DA" w14:textId="77777777" w:rsidTr="002777BA">
        <w:trPr>
          <w:ins w:id="830" w:author="LÊ VĂN PA" w:date="2018-03-13T08:29:00Z"/>
        </w:trPr>
        <w:tc>
          <w:tcPr>
            <w:tcW w:w="1795" w:type="dxa"/>
            <w:tcPrChange w:id="831" w:author="LÊ VĂN PA" w:date="2018-03-13T08:30:00Z">
              <w:tcPr>
                <w:tcW w:w="4675" w:type="dxa"/>
              </w:tcPr>
            </w:tcPrChange>
          </w:tcPr>
          <w:p w14:paraId="77A54782" w14:textId="2B9674CD" w:rsidR="002777BA" w:rsidRPr="002777BA" w:rsidRDefault="002777BA" w:rsidP="008F04E5">
            <w:pPr>
              <w:pStyle w:val="ListParagraph"/>
              <w:ind w:left="0"/>
              <w:rPr>
                <w:ins w:id="832" w:author="LÊ VĂN PA" w:date="2018-03-13T08:29:00Z"/>
                <w:rPrChange w:id="833" w:author="LÊ VĂN PA" w:date="2018-03-13T08:30:00Z">
                  <w:rPr>
                    <w:ins w:id="834" w:author="LÊ VĂN PA" w:date="2018-03-13T08:29:00Z"/>
                    <w:u w:val="single"/>
                  </w:rPr>
                </w:rPrChange>
              </w:rPr>
            </w:pPr>
            <w:ins w:id="835" w:author="LÊ VĂN PA" w:date="2018-03-13T08:31:00Z">
              <w:r>
                <w:t>Kế toán kiểm toán</w:t>
              </w:r>
            </w:ins>
          </w:p>
        </w:tc>
        <w:tc>
          <w:tcPr>
            <w:tcW w:w="7020" w:type="dxa"/>
            <w:tcPrChange w:id="836" w:author="LÊ VĂN PA" w:date="2018-03-13T08:30:00Z">
              <w:tcPr>
                <w:tcW w:w="4675" w:type="dxa"/>
              </w:tcPr>
            </w:tcPrChange>
          </w:tcPr>
          <w:p w14:paraId="1AB537D2" w14:textId="05AFB569" w:rsidR="002777BA" w:rsidRPr="002777BA" w:rsidRDefault="002777BA" w:rsidP="008F04E5">
            <w:pPr>
              <w:pStyle w:val="ListParagraph"/>
              <w:ind w:left="0"/>
              <w:rPr>
                <w:ins w:id="837" w:author="LÊ VĂN PA" w:date="2018-03-13T08:29:00Z"/>
                <w:rPrChange w:id="838" w:author="LÊ VĂN PA" w:date="2018-03-13T08:30:00Z">
                  <w:rPr>
                    <w:ins w:id="839" w:author="LÊ VĂN PA" w:date="2018-03-13T08:29:00Z"/>
                    <w:u w:val="single"/>
                  </w:rPr>
                </w:rPrChange>
              </w:rPr>
            </w:pPr>
            <w:ins w:id="840" w:author="LÊ VĂN PA" w:date="2018-03-13T08:31:00Z">
              <w:r>
                <w:t>Lập kế hoạch định kì và đột xuất về kiểm tra, kiểm toán nội bộ; trình giám đốc duyệt và tiến hành kiểm tra, giám sát việc thực hiện các quy trình nghiệp vụ, hoạt động kinh doanh và quy chế an toàn kinh doanh theo đúng quy định.</w:t>
              </w:r>
            </w:ins>
          </w:p>
        </w:tc>
      </w:tr>
      <w:tr w:rsidR="002777BA" w14:paraId="25E5038D" w14:textId="77777777" w:rsidTr="002777BA">
        <w:trPr>
          <w:ins w:id="841" w:author="LÊ VĂN PA" w:date="2018-03-13T08:29:00Z"/>
        </w:trPr>
        <w:tc>
          <w:tcPr>
            <w:tcW w:w="1795" w:type="dxa"/>
            <w:tcPrChange w:id="842" w:author="LÊ VĂN PA" w:date="2018-03-13T08:30:00Z">
              <w:tcPr>
                <w:tcW w:w="4675" w:type="dxa"/>
              </w:tcPr>
            </w:tcPrChange>
          </w:tcPr>
          <w:p w14:paraId="55976690" w14:textId="72A76204" w:rsidR="002777BA" w:rsidRPr="002777BA" w:rsidRDefault="002777BA" w:rsidP="008F04E5">
            <w:pPr>
              <w:pStyle w:val="ListParagraph"/>
              <w:ind w:left="0"/>
              <w:rPr>
                <w:ins w:id="843" w:author="LÊ VĂN PA" w:date="2018-03-13T08:29:00Z"/>
                <w:rPrChange w:id="844" w:author="LÊ VĂN PA" w:date="2018-03-13T08:30:00Z">
                  <w:rPr>
                    <w:ins w:id="845" w:author="LÊ VĂN PA" w:date="2018-03-13T08:29:00Z"/>
                    <w:u w:val="single"/>
                  </w:rPr>
                </w:rPrChange>
              </w:rPr>
            </w:pPr>
            <w:ins w:id="846" w:author="LÊ VĂN PA" w:date="2018-03-13T08:31:00Z">
              <w:r>
                <w:t>Hành chính nhân sự</w:t>
              </w:r>
            </w:ins>
          </w:p>
        </w:tc>
        <w:tc>
          <w:tcPr>
            <w:tcW w:w="7020" w:type="dxa"/>
            <w:tcPrChange w:id="847" w:author="LÊ VĂN PA" w:date="2018-03-13T08:30:00Z">
              <w:tcPr>
                <w:tcW w:w="4675" w:type="dxa"/>
              </w:tcPr>
            </w:tcPrChange>
          </w:tcPr>
          <w:p w14:paraId="2C467436" w14:textId="7DA6C86D" w:rsidR="002777BA" w:rsidRPr="002777BA" w:rsidRDefault="002777BA" w:rsidP="008F04E5">
            <w:pPr>
              <w:pStyle w:val="ListParagraph"/>
              <w:ind w:left="0"/>
              <w:rPr>
                <w:ins w:id="848" w:author="LÊ VĂN PA" w:date="2018-03-13T08:29:00Z"/>
                <w:rPrChange w:id="849" w:author="LÊ VĂN PA" w:date="2018-03-13T08:30:00Z">
                  <w:rPr>
                    <w:ins w:id="850" w:author="LÊ VĂN PA" w:date="2018-03-13T08:29:00Z"/>
                    <w:u w:val="single"/>
                  </w:rPr>
                </w:rPrChange>
              </w:rPr>
            </w:pPr>
            <w:ins w:id="851" w:author="LÊ VĂN PA" w:date="2018-03-13T08:31:00Z">
              <w:r>
                <w:t>Giúp ban giám đốc trong việc bố trí, điều động, khen thưởng hay kỷ luật kịp thời; tuyển mộ, tuyển dụng cán bộ thuộc diện tuyển dụng của chi nhánh, quản trị xây dựng cơ bản, mua sắm tài sản, vật liệu; thực hiện hợp đồng về điện, nước, điện thoại, sửa chữa và xây dựng cơ quan</w:t>
              </w:r>
            </w:ins>
          </w:p>
        </w:tc>
      </w:tr>
      <w:tr w:rsidR="002777BA" w14:paraId="239A2E6D" w14:textId="77777777" w:rsidTr="002777BA">
        <w:trPr>
          <w:ins w:id="852" w:author="LÊ VĂN PA" w:date="2018-03-13T08:29:00Z"/>
        </w:trPr>
        <w:tc>
          <w:tcPr>
            <w:tcW w:w="1795" w:type="dxa"/>
            <w:tcPrChange w:id="853" w:author="LÊ VĂN PA" w:date="2018-03-13T08:30:00Z">
              <w:tcPr>
                <w:tcW w:w="4675" w:type="dxa"/>
              </w:tcPr>
            </w:tcPrChange>
          </w:tcPr>
          <w:p w14:paraId="5DC5FA15" w14:textId="53F8D693" w:rsidR="002777BA" w:rsidRPr="002777BA" w:rsidRDefault="002777BA" w:rsidP="008F04E5">
            <w:pPr>
              <w:pStyle w:val="ListParagraph"/>
              <w:ind w:left="0"/>
              <w:rPr>
                <w:ins w:id="854" w:author="LÊ VĂN PA" w:date="2018-03-13T08:29:00Z"/>
                <w:rPrChange w:id="855" w:author="LÊ VĂN PA" w:date="2018-03-13T08:30:00Z">
                  <w:rPr>
                    <w:ins w:id="856" w:author="LÊ VĂN PA" w:date="2018-03-13T08:29:00Z"/>
                    <w:u w:val="single"/>
                  </w:rPr>
                </w:rPrChange>
              </w:rPr>
            </w:pPr>
            <w:ins w:id="857" w:author="LÊ VĂN PA" w:date="2018-03-13T08:31:00Z">
              <w:r>
                <w:t xml:space="preserve">Kế </w:t>
              </w:r>
            </w:ins>
            <w:ins w:id="858" w:author="LÊ VĂN PA" w:date="2018-03-13T08:32:00Z">
              <w:r>
                <w:t>toán tài chính</w:t>
              </w:r>
            </w:ins>
          </w:p>
        </w:tc>
        <w:tc>
          <w:tcPr>
            <w:tcW w:w="7020" w:type="dxa"/>
            <w:tcPrChange w:id="859" w:author="LÊ VĂN PA" w:date="2018-03-13T08:30:00Z">
              <w:tcPr>
                <w:tcW w:w="4675" w:type="dxa"/>
              </w:tcPr>
            </w:tcPrChange>
          </w:tcPr>
          <w:p w14:paraId="3C892386" w14:textId="77777777" w:rsidR="002777BA" w:rsidRDefault="002777BA">
            <w:pPr>
              <w:rPr>
                <w:ins w:id="860" w:author="LÊ VĂN PA" w:date="2018-03-13T08:32:00Z"/>
              </w:rPr>
              <w:pPrChange w:id="861" w:author="LÊ VĂN PA" w:date="2018-03-13T08:32:00Z">
                <w:pPr>
                  <w:pStyle w:val="ListParagraph"/>
                  <w:numPr>
                    <w:numId w:val="11"/>
                  </w:numPr>
                  <w:ind w:left="1080" w:hanging="360"/>
                </w:pPr>
              </w:pPrChange>
            </w:pPr>
            <w:ins w:id="862" w:author="LÊ VĂN PA" w:date="2018-03-13T08:32:00Z">
              <w:r>
                <w:t>Quản lý toàn bộ các tài khoản khách hàng và các tài khoản nội bộ, trong ngoài bảng cân đối kế toán: mở tài khoản tiền gửi, thanh toán các loại séc, ngân phiếu, thực hiện thanh toán nội bộ, thanh toán qua hệ thống điện tử và thanh toán bù trừ.</w:t>
              </w:r>
            </w:ins>
          </w:p>
          <w:p w14:paraId="0F17EADF" w14:textId="3212BEAC" w:rsidR="002777BA" w:rsidRPr="002777BA" w:rsidRDefault="002777BA">
            <w:pPr>
              <w:rPr>
                <w:ins w:id="863" w:author="LÊ VĂN PA" w:date="2018-03-13T08:29:00Z"/>
                <w:rPrChange w:id="864" w:author="LÊ VĂN PA" w:date="2018-03-13T08:30:00Z">
                  <w:rPr>
                    <w:ins w:id="865" w:author="LÊ VĂN PA" w:date="2018-03-13T08:29:00Z"/>
                    <w:u w:val="single"/>
                  </w:rPr>
                </w:rPrChange>
              </w:rPr>
              <w:pPrChange w:id="866" w:author="LÊ VĂN PA" w:date="2018-03-13T08:32:00Z">
                <w:pPr>
                  <w:pStyle w:val="ListParagraph"/>
                  <w:ind w:left="0"/>
                </w:pPr>
              </w:pPrChange>
            </w:pPr>
            <w:ins w:id="867" w:author="LÊ VĂN PA" w:date="2018-03-13T08:32:00Z">
              <w:r>
                <w:t>Trưởng phòng kế toán chịu trách nhiệm trước giám đốc về việc kiểm soát tính hợp pháp, hợp lệ của chứng từ thanh toán, về các quyết định chuyển tiền đi cũng như hạch toán và các tài khoản thích hợp. Tổ điện toán cung cấp số liệu nhanh chóng, chính xác và đầy đủ, tạo điều kiện thuận lợi cho ban lãnh đạo trong công tác quản lý điều hành đạt kết quả cao.</w:t>
              </w:r>
            </w:ins>
          </w:p>
        </w:tc>
      </w:tr>
      <w:tr w:rsidR="002777BA" w14:paraId="7A0ACBD4" w14:textId="77777777" w:rsidTr="002777BA">
        <w:trPr>
          <w:ins w:id="868" w:author="LÊ VĂN PA" w:date="2018-03-13T08:29:00Z"/>
        </w:trPr>
        <w:tc>
          <w:tcPr>
            <w:tcW w:w="1795" w:type="dxa"/>
            <w:tcPrChange w:id="869" w:author="LÊ VĂN PA" w:date="2018-03-13T08:30:00Z">
              <w:tcPr>
                <w:tcW w:w="4675" w:type="dxa"/>
              </w:tcPr>
            </w:tcPrChange>
          </w:tcPr>
          <w:p w14:paraId="6CF3D506" w14:textId="6EC071D5" w:rsidR="002777BA" w:rsidRPr="002777BA" w:rsidRDefault="002777BA" w:rsidP="008F04E5">
            <w:pPr>
              <w:pStyle w:val="ListParagraph"/>
              <w:ind w:left="0"/>
              <w:rPr>
                <w:ins w:id="870" w:author="LÊ VĂN PA" w:date="2018-03-13T08:29:00Z"/>
                <w:rPrChange w:id="871" w:author="LÊ VĂN PA" w:date="2018-03-13T08:30:00Z">
                  <w:rPr>
                    <w:ins w:id="872" w:author="LÊ VĂN PA" w:date="2018-03-13T08:29:00Z"/>
                    <w:u w:val="single"/>
                  </w:rPr>
                </w:rPrChange>
              </w:rPr>
            </w:pPr>
            <w:ins w:id="873" w:author="LÊ VĂN PA" w:date="2018-03-13T08:32:00Z">
              <w:r>
                <w:lastRenderedPageBreak/>
                <w:t>Ngân quỹ</w:t>
              </w:r>
            </w:ins>
          </w:p>
        </w:tc>
        <w:tc>
          <w:tcPr>
            <w:tcW w:w="7020" w:type="dxa"/>
            <w:tcPrChange w:id="874" w:author="LÊ VĂN PA" w:date="2018-03-13T08:30:00Z">
              <w:tcPr>
                <w:tcW w:w="4675" w:type="dxa"/>
              </w:tcPr>
            </w:tcPrChange>
          </w:tcPr>
          <w:p w14:paraId="614047AE" w14:textId="7EB05AEC" w:rsidR="002777BA" w:rsidRPr="002777BA" w:rsidRDefault="002777BA">
            <w:pPr>
              <w:rPr>
                <w:ins w:id="875" w:author="LÊ VĂN PA" w:date="2018-03-13T08:29:00Z"/>
                <w:rPrChange w:id="876" w:author="LÊ VĂN PA" w:date="2018-03-13T08:30:00Z">
                  <w:rPr>
                    <w:ins w:id="877" w:author="LÊ VĂN PA" w:date="2018-03-13T08:29:00Z"/>
                    <w:u w:val="single"/>
                  </w:rPr>
                </w:rPrChange>
              </w:rPr>
              <w:pPrChange w:id="878" w:author="LÊ VĂN PA" w:date="2018-03-13T08:32:00Z">
                <w:pPr>
                  <w:pStyle w:val="ListParagraph"/>
                  <w:ind w:left="0"/>
                </w:pPr>
              </w:pPrChange>
            </w:pPr>
            <w:ins w:id="879" w:author="LÊ VĂN PA" w:date="2018-03-13T08:32:00Z">
              <w:r>
                <w:t>Công việc chủ yếu của phòng ngân quỹ là thu-chi đồng tiền Việt Nam, ngân phiếu thanh toán, ngoại tệ, chuyển tiền mặt và séc du lịch đi tiêu thụ nước ngoài, quản lý kho tiền và quỹ, tài sản thế chấp và các chứng từ có giá.</w:t>
              </w:r>
            </w:ins>
          </w:p>
        </w:tc>
      </w:tr>
      <w:tr w:rsidR="002777BA" w14:paraId="4D9C7120" w14:textId="77777777" w:rsidTr="002777BA">
        <w:trPr>
          <w:ins w:id="880" w:author="LÊ VĂN PA" w:date="2018-03-13T08:29:00Z"/>
        </w:trPr>
        <w:tc>
          <w:tcPr>
            <w:tcW w:w="1795" w:type="dxa"/>
            <w:tcPrChange w:id="881" w:author="LÊ VĂN PA" w:date="2018-03-13T08:30:00Z">
              <w:tcPr>
                <w:tcW w:w="4675" w:type="dxa"/>
              </w:tcPr>
            </w:tcPrChange>
          </w:tcPr>
          <w:p w14:paraId="0B3A7A42" w14:textId="7F68057B" w:rsidR="002777BA" w:rsidRPr="002777BA" w:rsidRDefault="002777BA" w:rsidP="008F04E5">
            <w:pPr>
              <w:pStyle w:val="ListParagraph"/>
              <w:ind w:left="0"/>
              <w:rPr>
                <w:ins w:id="882" w:author="LÊ VĂN PA" w:date="2018-03-13T08:29:00Z"/>
                <w:rPrChange w:id="883" w:author="LÊ VĂN PA" w:date="2018-03-13T08:30:00Z">
                  <w:rPr>
                    <w:ins w:id="884" w:author="LÊ VĂN PA" w:date="2018-03-13T08:29:00Z"/>
                    <w:u w:val="single"/>
                  </w:rPr>
                </w:rPrChange>
              </w:rPr>
            </w:pPr>
            <w:ins w:id="885" w:author="LÊ VĂN PA" w:date="2018-03-13T08:32:00Z">
              <w:r>
                <w:t>Dịch vụ marketing</w:t>
              </w:r>
            </w:ins>
          </w:p>
        </w:tc>
        <w:tc>
          <w:tcPr>
            <w:tcW w:w="7020" w:type="dxa"/>
            <w:tcPrChange w:id="886" w:author="LÊ VĂN PA" w:date="2018-03-13T08:30:00Z">
              <w:tcPr>
                <w:tcW w:w="4675" w:type="dxa"/>
              </w:tcPr>
            </w:tcPrChange>
          </w:tcPr>
          <w:p w14:paraId="5D70DB5D" w14:textId="314FF851" w:rsidR="002777BA" w:rsidRPr="002777BA" w:rsidRDefault="002777BA">
            <w:pPr>
              <w:rPr>
                <w:ins w:id="887" w:author="LÊ VĂN PA" w:date="2018-03-13T08:29:00Z"/>
                <w:rPrChange w:id="888" w:author="LÊ VĂN PA" w:date="2018-03-13T08:30:00Z">
                  <w:rPr>
                    <w:ins w:id="889" w:author="LÊ VĂN PA" w:date="2018-03-13T08:29:00Z"/>
                    <w:u w:val="single"/>
                  </w:rPr>
                </w:rPrChange>
              </w:rPr>
              <w:pPrChange w:id="890" w:author="LÊ VĂN PA" w:date="2018-03-13T08:33:00Z">
                <w:pPr>
                  <w:pStyle w:val="ListParagraph"/>
                  <w:ind w:left="0"/>
                </w:pPr>
              </w:pPrChange>
            </w:pPr>
            <w:ins w:id="891" w:author="LÊ VĂN PA" w:date="2018-03-13T08:33:00Z">
              <w:r>
                <w:t>Tiếp nhận và mở hồ sơ khách hàng mới, giải đáp thắc mắc, hướng dẫn quy trình nghiệp vụ cho khách hàng, phản ánh tình hình giao dịch và đề xuất chính sách thu hút khách hàng, xử lý toàn bộ các giao dịch liên quan đến tài khoản tiền gửi của mọi đối tượng khách hàng với các loại tiền. Bộ phận marketing thực hiện đề xuất các kế hoạch tiếp thị, quảng cáo, khuyến mãi và chăm sóc khách hàng nhằm thu hút khách hàng.</w:t>
              </w:r>
            </w:ins>
          </w:p>
        </w:tc>
      </w:tr>
      <w:tr w:rsidR="002777BA" w14:paraId="41D26908" w14:textId="77777777" w:rsidTr="002777BA">
        <w:trPr>
          <w:ins w:id="892" w:author="LÊ VĂN PA" w:date="2018-03-13T08:29:00Z"/>
        </w:trPr>
        <w:tc>
          <w:tcPr>
            <w:tcW w:w="1795" w:type="dxa"/>
            <w:tcPrChange w:id="893" w:author="LÊ VĂN PA" w:date="2018-03-13T08:30:00Z">
              <w:tcPr>
                <w:tcW w:w="4675" w:type="dxa"/>
              </w:tcPr>
            </w:tcPrChange>
          </w:tcPr>
          <w:p w14:paraId="05ACB983" w14:textId="4F27DCF8" w:rsidR="002777BA" w:rsidRPr="002777BA" w:rsidRDefault="002777BA" w:rsidP="008F04E5">
            <w:pPr>
              <w:pStyle w:val="ListParagraph"/>
              <w:ind w:left="0"/>
              <w:rPr>
                <w:ins w:id="894" w:author="LÊ VĂN PA" w:date="2018-03-13T08:29:00Z"/>
                <w:rPrChange w:id="895" w:author="LÊ VĂN PA" w:date="2018-03-13T08:33:00Z">
                  <w:rPr>
                    <w:ins w:id="896" w:author="LÊ VĂN PA" w:date="2018-03-13T08:29:00Z"/>
                    <w:u w:val="single"/>
                  </w:rPr>
                </w:rPrChange>
              </w:rPr>
            </w:pPr>
            <w:ins w:id="897" w:author="LÊ VĂN PA" w:date="2018-03-13T08:33:00Z">
              <w:r>
                <w:t>K</w:t>
              </w:r>
              <w:r w:rsidRPr="002777BA">
                <w:rPr>
                  <w:rPrChange w:id="898" w:author="LÊ VĂN PA" w:date="2018-03-13T08:33:00Z">
                    <w:rPr>
                      <w:u w:val="single"/>
                    </w:rPr>
                  </w:rPrChange>
                </w:rPr>
                <w:t>inh doanh ngoại tệ và thanh toán quốc tế</w:t>
              </w:r>
            </w:ins>
          </w:p>
        </w:tc>
        <w:tc>
          <w:tcPr>
            <w:tcW w:w="7020" w:type="dxa"/>
            <w:tcPrChange w:id="899" w:author="LÊ VĂN PA" w:date="2018-03-13T08:30:00Z">
              <w:tcPr>
                <w:tcW w:w="4675" w:type="dxa"/>
              </w:tcPr>
            </w:tcPrChange>
          </w:tcPr>
          <w:p w14:paraId="4E5584BF" w14:textId="0A9B4215" w:rsidR="002777BA" w:rsidRPr="002777BA" w:rsidRDefault="002777BA">
            <w:pPr>
              <w:rPr>
                <w:ins w:id="900" w:author="LÊ VĂN PA" w:date="2018-03-13T08:29:00Z"/>
                <w:rPrChange w:id="901" w:author="LÊ VĂN PA" w:date="2018-03-13T08:30:00Z">
                  <w:rPr>
                    <w:ins w:id="902" w:author="LÊ VĂN PA" w:date="2018-03-13T08:29:00Z"/>
                    <w:u w:val="single"/>
                  </w:rPr>
                </w:rPrChange>
              </w:rPr>
              <w:pPrChange w:id="903" w:author="LÊ VĂN PA" w:date="2018-03-13T08:33:00Z">
                <w:pPr>
                  <w:pStyle w:val="ListParagraph"/>
                  <w:ind w:left="0"/>
                </w:pPr>
              </w:pPrChange>
            </w:pPr>
            <w:ins w:id="904" w:author="LÊ VĂN PA" w:date="2018-03-13T08:33:00Z">
              <w:r>
                <w:t>Thực hiện nhiệm vụ xử lý nghiệp vụ mua, chuyển đổi ngoại tệ, séc du lịch. Thực hiện các nghiệp vụ có liên quan đến xuất nhập khẩu hàng hóa, dịch vụ của khách hàng. Bao gồm các nghiệp vụ, thông báo, thanh toán L/C, nhờ thu và chuyển tiền.</w:t>
              </w:r>
            </w:ins>
          </w:p>
        </w:tc>
      </w:tr>
    </w:tbl>
    <w:p w14:paraId="5DD9A785" w14:textId="6199A1B0" w:rsidR="005F3BAC" w:rsidRPr="007E56BA" w:rsidRDefault="00797F83">
      <w:pPr>
        <w:ind w:left="360"/>
        <w:rPr>
          <w:ins w:id="905" w:author="Hoan Ng" w:date="2017-03-20T22:11:00Z"/>
        </w:rPr>
        <w:pPrChange w:id="906" w:author="Hoan Ng" w:date="2017-03-20T21:39:00Z">
          <w:pPr>
            <w:pStyle w:val="ListParagraph"/>
            <w:numPr>
              <w:numId w:val="1"/>
            </w:numPr>
            <w:ind w:hanging="360"/>
          </w:pPr>
        </w:pPrChange>
      </w:pPr>
      <w:ins w:id="907" w:author="LÊ VĂN PA" w:date="2018-03-17T22:18:00Z">
        <w:r>
          <w:t xml:space="preserve">- </w:t>
        </w:r>
        <w:r>
          <w:tab/>
        </w:r>
        <w:r w:rsidRPr="00797F83">
          <w:t>Phòng kế - toán tài chính là phòng sử dụng phần mềm quản lí sổ tiết kiệm.</w:t>
        </w:r>
      </w:ins>
    </w:p>
    <w:p w14:paraId="63986968" w14:textId="77777777" w:rsidR="000B62AA" w:rsidRPr="000B62AA" w:rsidRDefault="000B62AA" w:rsidP="009D0AD2">
      <w:pPr>
        <w:pStyle w:val="Heading2"/>
        <w:rPr>
          <w:ins w:id="908" w:author="LÊ VĂN PA" w:date="2018-04-20T22:31:00Z"/>
          <w:u w:val="single"/>
        </w:rPr>
      </w:pPr>
      <w:bookmarkStart w:id="909" w:name="_Toc513794772"/>
      <w:ins w:id="910" w:author="LÊ VĂN PA" w:date="2018-04-20T22:31:00Z">
        <w:r w:rsidRPr="000B62AA">
          <w:rPr>
            <w:u w:val="single"/>
          </w:rPr>
          <w:t>1.2. Hiện trạng nghiệp vụ (chức năng &amp; phi chức năng)</w:t>
        </w:r>
        <w:bookmarkEnd w:id="909"/>
      </w:ins>
    </w:p>
    <w:p w14:paraId="6910AE05" w14:textId="77777777" w:rsidR="000B62AA" w:rsidRPr="000B62AA" w:rsidRDefault="000B62AA" w:rsidP="000B62AA">
      <w:pPr>
        <w:ind w:left="360"/>
        <w:rPr>
          <w:ins w:id="911" w:author="LÊ VĂN PA" w:date="2018-04-20T22:31:00Z"/>
          <w:rPrChange w:id="912" w:author="LÊ VĂN PA" w:date="2018-04-20T22:32:00Z">
            <w:rPr>
              <w:ins w:id="913" w:author="LÊ VĂN PA" w:date="2018-04-20T22:31:00Z"/>
              <w:u w:val="single"/>
            </w:rPr>
          </w:rPrChange>
        </w:rPr>
      </w:pPr>
      <w:ins w:id="914" w:author="LÊ VĂN PA" w:date="2018-04-20T22:31:00Z">
        <w:r w:rsidRPr="000B62AA">
          <w:rPr>
            <w:rPrChange w:id="915" w:author="LÊ VĂN PA" w:date="2018-04-20T22:32:00Z">
              <w:rPr>
                <w:u w:val="single"/>
              </w:rPr>
            </w:rPrChange>
          </w:rPr>
          <w:t>1.</w:t>
        </w:r>
        <w:r w:rsidRPr="000B62AA">
          <w:rPr>
            <w:rPrChange w:id="916" w:author="LÊ VĂN PA" w:date="2018-04-20T22:32:00Z">
              <w:rPr>
                <w:u w:val="single"/>
              </w:rPr>
            </w:rPrChange>
          </w:rPr>
          <w:tab/>
          <w:t>Mở sổ tiết kiệm</w:t>
        </w:r>
      </w:ins>
    </w:p>
    <w:p w14:paraId="3FF0DD98" w14:textId="77777777" w:rsidR="000B62AA" w:rsidRPr="000B62AA" w:rsidRDefault="000B62AA" w:rsidP="000B62AA">
      <w:pPr>
        <w:ind w:left="360"/>
        <w:rPr>
          <w:ins w:id="917" w:author="LÊ VĂN PA" w:date="2018-04-20T22:31:00Z"/>
          <w:rPrChange w:id="918" w:author="LÊ VĂN PA" w:date="2018-04-20T22:32:00Z">
            <w:rPr>
              <w:ins w:id="919" w:author="LÊ VĂN PA" w:date="2018-04-20T22:31:00Z"/>
              <w:u w:val="single"/>
            </w:rPr>
          </w:rPrChange>
        </w:rPr>
      </w:pPr>
      <w:ins w:id="920" w:author="LÊ VĂN PA" w:date="2018-04-20T22:31:00Z">
        <w:r w:rsidRPr="000B62AA">
          <w:rPr>
            <w:rPrChange w:id="921" w:author="LÊ VĂN PA" w:date="2018-04-20T22:32:00Z">
              <w:rPr>
                <w:u w:val="single"/>
              </w:rPr>
            </w:rPrChange>
          </w:rPr>
          <w:t>GDV thu thập thông tin khách hàng: họ tên, địa chỉ, sdt, cmnd, ngày sinh, giới tính, thu lệ phí và tạo STK mới thông qua thông tin khách hàng cung cấp. GDV in phiếu mở sổ, cho kh kí tên và giữ lại phiếu.</w:t>
        </w:r>
      </w:ins>
    </w:p>
    <w:p w14:paraId="1671D9A7" w14:textId="77777777" w:rsidR="000B62AA" w:rsidRPr="000B62AA" w:rsidRDefault="000B62AA" w:rsidP="000B62AA">
      <w:pPr>
        <w:ind w:left="360"/>
        <w:rPr>
          <w:ins w:id="922" w:author="LÊ VĂN PA" w:date="2018-04-20T22:31:00Z"/>
          <w:rPrChange w:id="923" w:author="LÊ VĂN PA" w:date="2018-04-20T22:32:00Z">
            <w:rPr>
              <w:ins w:id="924" w:author="LÊ VĂN PA" w:date="2018-04-20T22:31:00Z"/>
              <w:u w:val="single"/>
            </w:rPr>
          </w:rPrChange>
        </w:rPr>
      </w:pPr>
      <w:ins w:id="925" w:author="LÊ VĂN PA" w:date="2018-04-20T22:31:00Z">
        <w:r w:rsidRPr="000B62AA">
          <w:rPr>
            <w:rPrChange w:id="926" w:author="LÊ VĂN PA" w:date="2018-04-20T22:32:00Z">
              <w:rPr>
                <w:u w:val="single"/>
              </w:rPr>
            </w:rPrChange>
          </w:rPr>
          <w:t>2.</w:t>
        </w:r>
        <w:r w:rsidRPr="000B62AA">
          <w:rPr>
            <w:rPrChange w:id="927" w:author="LÊ VĂN PA" w:date="2018-04-20T22:32:00Z">
              <w:rPr>
                <w:u w:val="single"/>
              </w:rPr>
            </w:rPrChange>
          </w:rPr>
          <w:tab/>
          <w:t>Gửi tiết kiệm</w:t>
        </w:r>
      </w:ins>
    </w:p>
    <w:p w14:paraId="28B78F72" w14:textId="77777777" w:rsidR="000B62AA" w:rsidRPr="000B62AA" w:rsidRDefault="000B62AA" w:rsidP="000B62AA">
      <w:pPr>
        <w:ind w:left="360"/>
        <w:rPr>
          <w:ins w:id="928" w:author="LÊ VĂN PA" w:date="2018-04-20T22:31:00Z"/>
          <w:rPrChange w:id="929" w:author="LÊ VĂN PA" w:date="2018-04-20T22:32:00Z">
            <w:rPr>
              <w:ins w:id="930" w:author="LÊ VĂN PA" w:date="2018-04-20T22:31:00Z"/>
              <w:u w:val="single"/>
            </w:rPr>
          </w:rPrChange>
        </w:rPr>
      </w:pPr>
      <w:ins w:id="931" w:author="LÊ VĂN PA" w:date="2018-04-20T22:31:00Z">
        <w:r w:rsidRPr="000B62AA">
          <w:rPr>
            <w:rPrChange w:id="932" w:author="LÊ VĂN PA" w:date="2018-04-20T22:32:00Z">
              <w:rPr>
                <w:u w:val="single"/>
              </w:rPr>
            </w:rPrChange>
          </w:rPr>
          <w:t>Khách hàng xuất trình giấy chứng minh. Điền các thông tin vào giấy gửi tiền (thông tin kh, chi nhánh ngân hàng, số tiền, loại tiết kiệm) và số tiền cần gửi (nếu khách đến lần đầu phải mở Sổ tiết kiệm). GDV thu thập thông tin khách hàng qua giấy nộp tiền, sau đó lấy sổ tiết kiệm. Kiểm ngân kiểm tra thông tin, nhận tiền, cập nhật số tiền vào STK rồi trả sổ cho khách. Nhân viên ngân hàng in phiếu giao dịch cho khách.</w:t>
        </w:r>
      </w:ins>
    </w:p>
    <w:p w14:paraId="2506CF99" w14:textId="77777777" w:rsidR="000B62AA" w:rsidRPr="000B62AA" w:rsidRDefault="000B62AA" w:rsidP="000B62AA">
      <w:pPr>
        <w:ind w:left="360"/>
        <w:rPr>
          <w:ins w:id="933" w:author="LÊ VĂN PA" w:date="2018-04-20T22:31:00Z"/>
          <w:rPrChange w:id="934" w:author="LÊ VĂN PA" w:date="2018-04-20T22:32:00Z">
            <w:rPr>
              <w:ins w:id="935" w:author="LÊ VĂN PA" w:date="2018-04-20T22:31:00Z"/>
              <w:u w:val="single"/>
            </w:rPr>
          </w:rPrChange>
        </w:rPr>
      </w:pPr>
      <w:ins w:id="936" w:author="LÊ VĂN PA" w:date="2018-04-20T22:31:00Z">
        <w:r w:rsidRPr="000B62AA">
          <w:rPr>
            <w:rPrChange w:id="937" w:author="LÊ VĂN PA" w:date="2018-04-20T22:32:00Z">
              <w:rPr>
                <w:u w:val="single"/>
              </w:rPr>
            </w:rPrChange>
          </w:rPr>
          <w:t>3.</w:t>
        </w:r>
        <w:r w:rsidRPr="000B62AA">
          <w:rPr>
            <w:rPrChange w:id="938" w:author="LÊ VĂN PA" w:date="2018-04-20T22:32:00Z">
              <w:rPr>
                <w:u w:val="single"/>
              </w:rPr>
            </w:rPrChange>
          </w:rPr>
          <w:tab/>
          <w:t>Rút tiền</w:t>
        </w:r>
      </w:ins>
    </w:p>
    <w:p w14:paraId="1156E97E" w14:textId="28134AA4" w:rsidR="000B62AA" w:rsidRPr="000B62AA" w:rsidRDefault="000B62AA" w:rsidP="000B62AA">
      <w:pPr>
        <w:ind w:left="360"/>
        <w:rPr>
          <w:ins w:id="939" w:author="LÊ VĂN PA" w:date="2018-04-20T22:31:00Z"/>
          <w:rPrChange w:id="940" w:author="LÊ VĂN PA" w:date="2018-04-20T22:32:00Z">
            <w:rPr>
              <w:ins w:id="941" w:author="LÊ VĂN PA" w:date="2018-04-20T22:31:00Z"/>
              <w:u w:val="single"/>
            </w:rPr>
          </w:rPrChange>
        </w:rPr>
      </w:pPr>
      <w:ins w:id="942" w:author="LÊ VĂN PA" w:date="2018-04-20T22:31:00Z">
        <w:r w:rsidRPr="000B62AA">
          <w:rPr>
            <w:rPrChange w:id="943" w:author="LÊ VĂN PA" w:date="2018-04-20T22:32:00Z">
              <w:rPr>
                <w:u w:val="single"/>
              </w:rPr>
            </w:rPrChange>
          </w:rPr>
          <w:t>-</w:t>
        </w:r>
        <w:r w:rsidRPr="000B62AA">
          <w:rPr>
            <w:rPrChange w:id="944" w:author="LÊ VĂN PA" w:date="2018-04-20T22:32:00Z">
              <w:rPr>
                <w:u w:val="single"/>
              </w:rPr>
            </w:rPrChange>
          </w:rPr>
          <w:tab/>
          <w:t xml:space="preserve">Quý khách xuất trình sổ tiết kiệm, CMND và điền </w:t>
        </w:r>
      </w:ins>
      <w:ins w:id="945" w:author="LÊ VĂN PA" w:date="2018-04-20T22:33:00Z">
        <w:r>
          <w:t>vào giấy rút tiền</w:t>
        </w:r>
      </w:ins>
      <w:ins w:id="946" w:author="LÊ VĂN PA" w:date="2018-04-20T22:31:00Z">
        <w:r w:rsidRPr="000B62AA">
          <w:rPr>
            <w:rPrChange w:id="947" w:author="LÊ VĂN PA" w:date="2018-04-20T22:32:00Z">
              <w:rPr>
                <w:u w:val="single"/>
              </w:rPr>
            </w:rPrChange>
          </w:rPr>
          <w:t xml:space="preserve"> và ký tên.</w:t>
        </w:r>
      </w:ins>
    </w:p>
    <w:p w14:paraId="4E483022" w14:textId="77777777" w:rsidR="000B62AA" w:rsidRPr="000B62AA" w:rsidRDefault="000B62AA" w:rsidP="000B62AA">
      <w:pPr>
        <w:ind w:left="360"/>
        <w:rPr>
          <w:ins w:id="948" w:author="LÊ VĂN PA" w:date="2018-04-20T22:31:00Z"/>
          <w:rPrChange w:id="949" w:author="LÊ VĂN PA" w:date="2018-04-20T22:32:00Z">
            <w:rPr>
              <w:ins w:id="950" w:author="LÊ VĂN PA" w:date="2018-04-20T22:31:00Z"/>
              <w:u w:val="single"/>
            </w:rPr>
          </w:rPrChange>
        </w:rPr>
      </w:pPr>
      <w:ins w:id="951" w:author="LÊ VĂN PA" w:date="2018-04-20T22:31:00Z">
        <w:r w:rsidRPr="000B62AA">
          <w:rPr>
            <w:rPrChange w:id="952" w:author="LÊ VĂN PA" w:date="2018-04-20T22:32:00Z">
              <w:rPr>
                <w:u w:val="single"/>
              </w:rPr>
            </w:rPrChange>
          </w:rPr>
          <w:t>-</w:t>
        </w:r>
        <w:r w:rsidRPr="000B62AA">
          <w:rPr>
            <w:rPrChange w:id="953" w:author="LÊ VĂN PA" w:date="2018-04-20T22:32:00Z">
              <w:rPr>
                <w:u w:val="single"/>
              </w:rPr>
            </w:rPrChange>
          </w:rPr>
          <w:tab/>
          <w:t xml:space="preserve">Rút hoàn toàn: GDV tính toán lãi suất và thông báo số tiền cho khách hàng. </w:t>
        </w:r>
      </w:ins>
    </w:p>
    <w:p w14:paraId="426B6C62" w14:textId="77777777" w:rsidR="000B62AA" w:rsidRPr="000B62AA" w:rsidRDefault="000B62AA" w:rsidP="000B62AA">
      <w:pPr>
        <w:ind w:left="360"/>
        <w:rPr>
          <w:ins w:id="954" w:author="LÊ VĂN PA" w:date="2018-04-20T22:31:00Z"/>
          <w:rPrChange w:id="955" w:author="LÊ VĂN PA" w:date="2018-04-20T22:32:00Z">
            <w:rPr>
              <w:ins w:id="956" w:author="LÊ VĂN PA" w:date="2018-04-20T22:31:00Z"/>
              <w:u w:val="single"/>
            </w:rPr>
          </w:rPrChange>
        </w:rPr>
      </w:pPr>
      <w:ins w:id="957" w:author="LÊ VĂN PA" w:date="2018-04-20T22:31:00Z">
        <w:r w:rsidRPr="000B62AA">
          <w:rPr>
            <w:rPrChange w:id="958" w:author="LÊ VĂN PA" w:date="2018-04-20T22:32:00Z">
              <w:rPr>
                <w:u w:val="single"/>
              </w:rPr>
            </w:rPrChange>
          </w:rPr>
          <w:t>-</w:t>
        </w:r>
        <w:r w:rsidRPr="000B62AA">
          <w:rPr>
            <w:rPrChange w:id="959" w:author="LÊ VĂN PA" w:date="2018-04-20T22:32:00Z">
              <w:rPr>
                <w:u w:val="single"/>
              </w:rPr>
            </w:rPrChange>
          </w:rPr>
          <w:tab/>
          <w:t>Rút và gửi lại đúng số tiền và định kỳ: GDV tính toán lãi suất, sử dụng thông tin cũ lần trước, cập nhật lại ngày đáo hạn.</w:t>
        </w:r>
      </w:ins>
    </w:p>
    <w:p w14:paraId="2E29B1E3" w14:textId="77777777" w:rsidR="000B62AA" w:rsidRPr="000B62AA" w:rsidRDefault="000B62AA" w:rsidP="000B62AA">
      <w:pPr>
        <w:ind w:left="360"/>
        <w:rPr>
          <w:ins w:id="960" w:author="LÊ VĂN PA" w:date="2018-04-20T22:31:00Z"/>
          <w:rPrChange w:id="961" w:author="LÊ VĂN PA" w:date="2018-04-20T22:32:00Z">
            <w:rPr>
              <w:ins w:id="962" w:author="LÊ VĂN PA" w:date="2018-04-20T22:31:00Z"/>
              <w:u w:val="single"/>
            </w:rPr>
          </w:rPrChange>
        </w:rPr>
      </w:pPr>
      <w:ins w:id="963" w:author="LÊ VĂN PA" w:date="2018-04-20T22:31:00Z">
        <w:r w:rsidRPr="000B62AA">
          <w:rPr>
            <w:rPrChange w:id="964" w:author="LÊ VĂN PA" w:date="2018-04-20T22:32:00Z">
              <w:rPr>
                <w:u w:val="single"/>
              </w:rPr>
            </w:rPrChange>
          </w:rPr>
          <w:t>-</w:t>
        </w:r>
        <w:r w:rsidRPr="000B62AA">
          <w:rPr>
            <w:rPrChange w:id="965" w:author="LÊ VĂN PA" w:date="2018-04-20T22:32:00Z">
              <w:rPr>
                <w:u w:val="single"/>
              </w:rPr>
            </w:rPrChange>
          </w:rPr>
          <w:tab/>
          <w:t>Rút và gửi lại khác số tiền: GDV thực hiện giống như rút hoàn toàn. Sau đó GDV thực hiện lại việc Gửi tiết kiệm.</w:t>
        </w:r>
      </w:ins>
    </w:p>
    <w:p w14:paraId="109A137B" w14:textId="77777777" w:rsidR="000B62AA" w:rsidRPr="000B62AA" w:rsidRDefault="000B62AA" w:rsidP="000B62AA">
      <w:pPr>
        <w:ind w:left="360"/>
        <w:rPr>
          <w:ins w:id="966" w:author="LÊ VĂN PA" w:date="2018-04-20T22:31:00Z"/>
          <w:rPrChange w:id="967" w:author="LÊ VĂN PA" w:date="2018-04-20T22:32:00Z">
            <w:rPr>
              <w:ins w:id="968" w:author="LÊ VĂN PA" w:date="2018-04-20T22:31:00Z"/>
              <w:u w:val="single"/>
            </w:rPr>
          </w:rPrChange>
        </w:rPr>
      </w:pPr>
      <w:ins w:id="969" w:author="LÊ VĂN PA" w:date="2018-04-20T22:31:00Z">
        <w:r w:rsidRPr="000B62AA">
          <w:rPr>
            <w:rPrChange w:id="970" w:author="LÊ VĂN PA" w:date="2018-04-20T22:32:00Z">
              <w:rPr>
                <w:u w:val="single"/>
              </w:rPr>
            </w:rPrChange>
          </w:rPr>
          <w:t>-</w:t>
        </w:r>
        <w:r w:rsidRPr="000B62AA">
          <w:rPr>
            <w:rPrChange w:id="971" w:author="LÊ VĂN PA" w:date="2018-04-20T22:32:00Z">
              <w:rPr>
                <w:u w:val="single"/>
              </w:rPr>
            </w:rPrChange>
          </w:rPr>
          <w:tab/>
          <w:t>Trường hợp rút tiền trước hạn : Ngân hàng sẽ thu hồi lại toàn bộ khoản lãi đã trả và trả lãi theo lãi suất không kỳ hạn tại thời điểm rút cho số tiền thực nộp và thời gian gửi của quý khách.</w:t>
        </w:r>
      </w:ins>
    </w:p>
    <w:p w14:paraId="01EA0A23" w14:textId="77777777" w:rsidR="000B62AA" w:rsidRPr="000B62AA" w:rsidRDefault="000B62AA" w:rsidP="000B62AA">
      <w:pPr>
        <w:ind w:left="360"/>
        <w:rPr>
          <w:ins w:id="972" w:author="LÊ VĂN PA" w:date="2018-04-20T22:31:00Z"/>
          <w:rPrChange w:id="973" w:author="LÊ VĂN PA" w:date="2018-04-20T22:32:00Z">
            <w:rPr>
              <w:ins w:id="974" w:author="LÊ VĂN PA" w:date="2018-04-20T22:31:00Z"/>
              <w:u w:val="single"/>
            </w:rPr>
          </w:rPrChange>
        </w:rPr>
      </w:pPr>
      <w:ins w:id="975" w:author="LÊ VĂN PA" w:date="2018-04-20T22:31:00Z">
        <w:r w:rsidRPr="000B62AA">
          <w:rPr>
            <w:rPrChange w:id="976" w:author="LÊ VĂN PA" w:date="2018-04-20T22:32:00Z">
              <w:rPr>
                <w:u w:val="single"/>
              </w:rPr>
            </w:rPrChange>
          </w:rPr>
          <w:t>-</w:t>
        </w:r>
        <w:r w:rsidRPr="000B62AA">
          <w:rPr>
            <w:rPrChange w:id="977" w:author="LÊ VĂN PA" w:date="2018-04-20T22:32:00Z">
              <w:rPr>
                <w:u w:val="single"/>
              </w:rPr>
            </w:rPrChange>
          </w:rPr>
          <w:tab/>
          <w:t>Trường hợp rút tiền sau hạn: Nếu đến hạn quý khách chưa rút vốn, Ngân hàng tự động chuyển toàn bộ số dư (lãi nhập gốc) sang kỳ hạn mới. Trường hợp không có kỳ hạn tương ứng thì áp dụng lãi suất của kỳ hạn thấp hơn liền kề. Phương thức trả lãi của ký hạn mới là trả lãi sau định kỳ.</w:t>
        </w:r>
      </w:ins>
    </w:p>
    <w:p w14:paraId="0A9399E4" w14:textId="77777777" w:rsidR="000B62AA" w:rsidRPr="000B62AA" w:rsidRDefault="000B62AA" w:rsidP="000B62AA">
      <w:pPr>
        <w:ind w:left="360"/>
        <w:rPr>
          <w:ins w:id="978" w:author="LÊ VĂN PA" w:date="2018-04-20T22:31:00Z"/>
          <w:rPrChange w:id="979" w:author="LÊ VĂN PA" w:date="2018-04-20T22:32:00Z">
            <w:rPr>
              <w:ins w:id="980" w:author="LÊ VĂN PA" w:date="2018-04-20T22:31:00Z"/>
              <w:u w:val="single"/>
            </w:rPr>
          </w:rPrChange>
        </w:rPr>
      </w:pPr>
      <w:ins w:id="981" w:author="LÊ VĂN PA" w:date="2018-04-20T22:31:00Z">
        <w:r w:rsidRPr="000B62AA">
          <w:rPr>
            <w:rPrChange w:id="982" w:author="LÊ VĂN PA" w:date="2018-04-20T22:32:00Z">
              <w:rPr>
                <w:u w:val="single"/>
              </w:rPr>
            </w:rPrChange>
          </w:rPr>
          <w:t>GDV in phiếu rút tiền, cho kh ký tên và giữ lại phiếu.</w:t>
        </w:r>
      </w:ins>
    </w:p>
    <w:p w14:paraId="5B8363A5" w14:textId="77777777" w:rsidR="000B62AA" w:rsidRPr="000B62AA" w:rsidRDefault="000B62AA" w:rsidP="000B62AA">
      <w:pPr>
        <w:ind w:left="360"/>
        <w:rPr>
          <w:ins w:id="983" w:author="LÊ VĂN PA" w:date="2018-04-20T22:31:00Z"/>
          <w:rPrChange w:id="984" w:author="LÊ VĂN PA" w:date="2018-04-20T22:32:00Z">
            <w:rPr>
              <w:ins w:id="985" w:author="LÊ VĂN PA" w:date="2018-04-20T22:31:00Z"/>
              <w:u w:val="single"/>
            </w:rPr>
          </w:rPrChange>
        </w:rPr>
      </w:pPr>
      <w:ins w:id="986" w:author="LÊ VĂN PA" w:date="2018-04-20T22:31:00Z">
        <w:r w:rsidRPr="000B62AA">
          <w:rPr>
            <w:rPrChange w:id="987" w:author="LÊ VĂN PA" w:date="2018-04-20T22:32:00Z">
              <w:rPr>
                <w:u w:val="single"/>
              </w:rPr>
            </w:rPrChange>
          </w:rPr>
          <w:lastRenderedPageBreak/>
          <w:t>4.</w:t>
        </w:r>
        <w:r w:rsidRPr="000B62AA">
          <w:rPr>
            <w:rPrChange w:id="988" w:author="LÊ VĂN PA" w:date="2018-04-20T22:32:00Z">
              <w:rPr>
                <w:u w:val="single"/>
              </w:rPr>
            </w:rPrChange>
          </w:rPr>
          <w:tab/>
          <w:t xml:space="preserve">Rút lãi: </w:t>
        </w:r>
      </w:ins>
    </w:p>
    <w:p w14:paraId="5A929B07" w14:textId="77777777" w:rsidR="000B62AA" w:rsidRPr="000B62AA" w:rsidRDefault="000B62AA" w:rsidP="000B62AA">
      <w:pPr>
        <w:ind w:left="360"/>
        <w:rPr>
          <w:ins w:id="989" w:author="LÊ VĂN PA" w:date="2018-04-20T22:31:00Z"/>
          <w:rPrChange w:id="990" w:author="LÊ VĂN PA" w:date="2018-04-20T22:32:00Z">
            <w:rPr>
              <w:ins w:id="991" w:author="LÊ VĂN PA" w:date="2018-04-20T22:31:00Z"/>
              <w:u w:val="single"/>
            </w:rPr>
          </w:rPrChange>
        </w:rPr>
      </w:pPr>
      <w:ins w:id="992" w:author="LÊ VĂN PA" w:date="2018-04-20T22:31:00Z">
        <w:r w:rsidRPr="000B62AA">
          <w:rPr>
            <w:rPrChange w:id="993" w:author="LÊ VĂN PA" w:date="2018-04-20T22:32:00Z">
              <w:rPr>
                <w:u w:val="single"/>
              </w:rPr>
            </w:rPrChange>
          </w:rPr>
          <w:t>Khách hàng mang CMND đến và yêu cầu rút lãi.</w:t>
        </w:r>
      </w:ins>
    </w:p>
    <w:p w14:paraId="45525441" w14:textId="77777777" w:rsidR="000B62AA" w:rsidRPr="000B62AA" w:rsidRDefault="000B62AA" w:rsidP="000B62AA">
      <w:pPr>
        <w:ind w:left="360"/>
        <w:rPr>
          <w:ins w:id="994" w:author="LÊ VĂN PA" w:date="2018-04-20T22:31:00Z"/>
          <w:rPrChange w:id="995" w:author="LÊ VĂN PA" w:date="2018-04-20T22:32:00Z">
            <w:rPr>
              <w:ins w:id="996" w:author="LÊ VĂN PA" w:date="2018-04-20T22:31:00Z"/>
              <w:u w:val="single"/>
            </w:rPr>
          </w:rPrChange>
        </w:rPr>
      </w:pPr>
      <w:ins w:id="997" w:author="LÊ VĂN PA" w:date="2018-04-20T22:31:00Z">
        <w:r w:rsidRPr="000B62AA">
          <w:rPr>
            <w:rPrChange w:id="998" w:author="LÊ VĂN PA" w:date="2018-04-20T22:32:00Z">
              <w:rPr>
                <w:u w:val="single"/>
              </w:rPr>
            </w:rPrChange>
          </w:rPr>
          <w:t>GDV thực hiện kiểm tra STK, tính toán lãi suất và số tiền phải chi. Nhân viên ngân hàng gửi tiền và in phiếu chi cho khách.</w:t>
        </w:r>
      </w:ins>
    </w:p>
    <w:p w14:paraId="02770CFF" w14:textId="77777777" w:rsidR="000B62AA" w:rsidRPr="000B62AA" w:rsidRDefault="000B62AA" w:rsidP="000B62AA">
      <w:pPr>
        <w:ind w:left="360"/>
        <w:rPr>
          <w:ins w:id="999" w:author="LÊ VĂN PA" w:date="2018-04-20T22:31:00Z"/>
          <w:rPrChange w:id="1000" w:author="LÊ VĂN PA" w:date="2018-04-20T22:32:00Z">
            <w:rPr>
              <w:ins w:id="1001" w:author="LÊ VĂN PA" w:date="2018-04-20T22:31:00Z"/>
              <w:u w:val="single"/>
            </w:rPr>
          </w:rPrChange>
        </w:rPr>
      </w:pPr>
      <w:ins w:id="1002" w:author="LÊ VĂN PA" w:date="2018-04-20T22:31:00Z">
        <w:r w:rsidRPr="000B62AA">
          <w:rPr>
            <w:rPrChange w:id="1003" w:author="LÊ VĂN PA" w:date="2018-04-20T22:32:00Z">
              <w:rPr>
                <w:u w:val="single"/>
              </w:rPr>
            </w:rPrChange>
          </w:rPr>
          <w:t>Phương thức trả lãi:</w:t>
        </w:r>
      </w:ins>
    </w:p>
    <w:p w14:paraId="2C3A3BC6" w14:textId="322AE56D" w:rsidR="000B62AA" w:rsidRPr="000B62AA" w:rsidRDefault="000B62AA" w:rsidP="000B62AA">
      <w:pPr>
        <w:ind w:left="360"/>
        <w:rPr>
          <w:ins w:id="1004" w:author="LÊ VĂN PA" w:date="2018-04-20T22:31:00Z"/>
          <w:rPrChange w:id="1005" w:author="LÊ VĂN PA" w:date="2018-04-20T22:32:00Z">
            <w:rPr>
              <w:ins w:id="1006" w:author="LÊ VĂN PA" w:date="2018-04-20T22:31:00Z"/>
              <w:u w:val="single"/>
            </w:rPr>
          </w:rPrChange>
        </w:rPr>
      </w:pPr>
      <w:ins w:id="1007" w:author="LÊ VĂN PA" w:date="2018-04-20T22:31:00Z">
        <w:r w:rsidRPr="000B62AA">
          <w:rPr>
            <w:rPrChange w:id="1008" w:author="LÊ VĂN PA" w:date="2018-04-20T22:32:00Z">
              <w:rPr>
                <w:u w:val="single"/>
              </w:rPr>
            </w:rPrChange>
          </w:rPr>
          <w:t>-</w:t>
        </w:r>
        <w:r w:rsidRPr="000B62AA">
          <w:rPr>
            <w:rPrChange w:id="1009" w:author="LÊ VĂN PA" w:date="2018-04-20T22:32:00Z">
              <w:rPr>
                <w:u w:val="single"/>
              </w:rPr>
            </w:rPrChange>
          </w:rPr>
          <w:tab/>
          <w:t xml:space="preserve">Đôi với TGTK không kỳ hạn: Lãi được chi trả (hoặc nhập gốc) hàng tháng và vào ngày tất toán tài khoản. </w:t>
        </w:r>
      </w:ins>
    </w:p>
    <w:p w14:paraId="5113EA0E" w14:textId="77777777" w:rsidR="000B62AA" w:rsidRPr="000B62AA" w:rsidRDefault="000B62AA" w:rsidP="000B62AA">
      <w:pPr>
        <w:ind w:left="360"/>
        <w:rPr>
          <w:ins w:id="1010" w:author="LÊ VĂN PA" w:date="2018-04-20T22:31:00Z"/>
          <w:rPrChange w:id="1011" w:author="LÊ VĂN PA" w:date="2018-04-20T22:32:00Z">
            <w:rPr>
              <w:ins w:id="1012" w:author="LÊ VĂN PA" w:date="2018-04-20T22:31:00Z"/>
              <w:u w:val="single"/>
            </w:rPr>
          </w:rPrChange>
        </w:rPr>
      </w:pPr>
      <w:ins w:id="1013" w:author="LÊ VĂN PA" w:date="2018-04-20T22:31:00Z">
        <w:r w:rsidRPr="000B62AA">
          <w:rPr>
            <w:rPrChange w:id="1014" w:author="LÊ VĂN PA" w:date="2018-04-20T22:32:00Z">
              <w:rPr>
                <w:u w:val="single"/>
              </w:rPr>
            </w:rPrChange>
          </w:rPr>
          <w:t>-</w:t>
        </w:r>
        <w:r w:rsidRPr="000B62AA">
          <w:rPr>
            <w:rPrChange w:id="1015" w:author="LÊ VĂN PA" w:date="2018-04-20T22:32:00Z">
              <w:rPr>
                <w:u w:val="single"/>
              </w:rPr>
            </w:rPrChange>
          </w:rPr>
          <w:tab/>
          <w:t>Đối với TGTK có kỳ hạn: việc trả lãi phụ thuộc vào phương thức trả lãi mà khách hàng đăng ký theo quy định của NHCT: Trả sau (trả 1 lần tại thời điểm đến hạn), trả trước (trả 1 lần tại thời điểm gủi tiền), trả định kỳ (01 tháng, 03 tháng , 06 tháng, 01 năm).</w:t>
        </w:r>
      </w:ins>
    </w:p>
    <w:p w14:paraId="040704BD" w14:textId="77777777" w:rsidR="000B62AA" w:rsidRPr="000B62AA" w:rsidRDefault="000B62AA" w:rsidP="000B62AA">
      <w:pPr>
        <w:ind w:left="360"/>
        <w:rPr>
          <w:ins w:id="1016" w:author="LÊ VĂN PA" w:date="2018-04-20T22:31:00Z"/>
          <w:rPrChange w:id="1017" w:author="LÊ VĂN PA" w:date="2018-04-20T22:32:00Z">
            <w:rPr>
              <w:ins w:id="1018" w:author="LÊ VĂN PA" w:date="2018-04-20T22:31:00Z"/>
              <w:u w:val="single"/>
            </w:rPr>
          </w:rPrChange>
        </w:rPr>
      </w:pPr>
    </w:p>
    <w:p w14:paraId="1C4D7E7C" w14:textId="77777777" w:rsidR="000B62AA" w:rsidRPr="000B62AA" w:rsidRDefault="000B62AA" w:rsidP="000B62AA">
      <w:pPr>
        <w:ind w:left="360"/>
        <w:rPr>
          <w:ins w:id="1019" w:author="LÊ VĂN PA" w:date="2018-04-20T22:31:00Z"/>
          <w:rPrChange w:id="1020" w:author="LÊ VĂN PA" w:date="2018-04-20T22:32:00Z">
            <w:rPr>
              <w:ins w:id="1021" w:author="LÊ VĂN PA" w:date="2018-04-20T22:31:00Z"/>
              <w:u w:val="single"/>
            </w:rPr>
          </w:rPrChange>
        </w:rPr>
      </w:pPr>
      <w:ins w:id="1022" w:author="LÊ VĂN PA" w:date="2018-04-20T22:31:00Z">
        <w:r w:rsidRPr="000B62AA">
          <w:rPr>
            <w:rPrChange w:id="1023" w:author="LÊ VĂN PA" w:date="2018-04-20T22:32:00Z">
              <w:rPr>
                <w:u w:val="single"/>
              </w:rPr>
            </w:rPrChange>
          </w:rPr>
          <w:t>5.</w:t>
        </w:r>
        <w:r w:rsidRPr="000B62AA">
          <w:rPr>
            <w:rPrChange w:id="1024" w:author="LÊ VĂN PA" w:date="2018-04-20T22:32:00Z">
              <w:rPr>
                <w:u w:val="single"/>
              </w:rPr>
            </w:rPrChange>
          </w:rPr>
          <w:tab/>
          <w:t>Tra cứu</w:t>
        </w:r>
      </w:ins>
    </w:p>
    <w:p w14:paraId="63FA1AE2" w14:textId="77777777" w:rsidR="000B62AA" w:rsidRPr="000B62AA" w:rsidRDefault="000B62AA" w:rsidP="000B62AA">
      <w:pPr>
        <w:ind w:left="360"/>
        <w:rPr>
          <w:ins w:id="1025" w:author="LÊ VĂN PA" w:date="2018-04-20T22:31:00Z"/>
          <w:rPrChange w:id="1026" w:author="LÊ VĂN PA" w:date="2018-04-20T22:32:00Z">
            <w:rPr>
              <w:ins w:id="1027" w:author="LÊ VĂN PA" w:date="2018-04-20T22:31:00Z"/>
              <w:u w:val="single"/>
            </w:rPr>
          </w:rPrChange>
        </w:rPr>
      </w:pPr>
      <w:ins w:id="1028" w:author="LÊ VĂN PA" w:date="2018-04-20T22:31:00Z">
        <w:r w:rsidRPr="000B62AA">
          <w:rPr>
            <w:rPrChange w:id="1029" w:author="LÊ VĂN PA" w:date="2018-04-20T22:32:00Z">
              <w:rPr>
                <w:u w:val="single"/>
              </w:rPr>
            </w:rPrChange>
          </w:rPr>
          <w:t>GDV có thể tra cứu thông tin STK, số dư, lịch sử giao dịch của khách hàng. Ngoài ra GDV cũng có thể cập nhật thông tin khách hàng theo yêu cầu của khách hàng, thay đổi loại STK của khách hàng theo kì hạn.</w:t>
        </w:r>
      </w:ins>
    </w:p>
    <w:p w14:paraId="0CE64704" w14:textId="77777777" w:rsidR="000B62AA" w:rsidRPr="000B62AA" w:rsidRDefault="000B62AA" w:rsidP="000B62AA">
      <w:pPr>
        <w:ind w:left="360"/>
        <w:rPr>
          <w:ins w:id="1030" w:author="LÊ VĂN PA" w:date="2018-04-20T22:31:00Z"/>
          <w:rPrChange w:id="1031" w:author="LÊ VĂN PA" w:date="2018-04-20T22:32:00Z">
            <w:rPr>
              <w:ins w:id="1032" w:author="LÊ VĂN PA" w:date="2018-04-20T22:31:00Z"/>
              <w:u w:val="single"/>
            </w:rPr>
          </w:rPrChange>
        </w:rPr>
      </w:pPr>
      <w:ins w:id="1033" w:author="LÊ VĂN PA" w:date="2018-04-20T22:31:00Z">
        <w:r w:rsidRPr="000B62AA">
          <w:rPr>
            <w:rPrChange w:id="1034" w:author="LÊ VĂN PA" w:date="2018-04-20T22:32:00Z">
              <w:rPr>
                <w:u w:val="single"/>
              </w:rPr>
            </w:rPrChange>
          </w:rPr>
          <w:t>6.</w:t>
        </w:r>
        <w:r w:rsidRPr="000B62AA">
          <w:rPr>
            <w:rPrChange w:id="1035" w:author="LÊ VĂN PA" w:date="2018-04-20T22:32:00Z">
              <w:rPr>
                <w:u w:val="single"/>
              </w:rPr>
            </w:rPrChange>
          </w:rPr>
          <w:tab/>
          <w:t>In phiếu</w:t>
        </w:r>
      </w:ins>
    </w:p>
    <w:p w14:paraId="793F220B" w14:textId="727E7AB4" w:rsidR="000B62AA" w:rsidRPr="000B62AA" w:rsidRDefault="000B62AA" w:rsidP="000B62AA">
      <w:pPr>
        <w:ind w:left="360"/>
        <w:rPr>
          <w:ins w:id="1036" w:author="LÊ VĂN PA" w:date="2018-04-20T22:31:00Z"/>
          <w:rPrChange w:id="1037" w:author="LÊ VĂN PA" w:date="2018-04-20T22:32:00Z">
            <w:rPr>
              <w:ins w:id="1038" w:author="LÊ VĂN PA" w:date="2018-04-20T22:31:00Z"/>
              <w:u w:val="single"/>
            </w:rPr>
          </w:rPrChange>
        </w:rPr>
      </w:pPr>
      <w:ins w:id="1039" w:author="LÊ VĂN PA" w:date="2018-04-20T22:31:00Z">
        <w:r w:rsidRPr="000B62AA">
          <w:rPr>
            <w:rPrChange w:id="1040" w:author="LÊ VĂN PA" w:date="2018-04-20T22:32:00Z">
              <w:rPr>
                <w:u w:val="single"/>
              </w:rPr>
            </w:rPrChange>
          </w:rPr>
          <w:t xml:space="preserve">In phiếu mở sổ, phiếu </w:t>
        </w:r>
      </w:ins>
      <w:ins w:id="1041" w:author="LÊ VĂN PA" w:date="2018-04-20T22:37:00Z">
        <w:r w:rsidR="00AF642D">
          <w:t>gửi tiền</w:t>
        </w:r>
      </w:ins>
      <w:ins w:id="1042" w:author="LÊ VĂN PA" w:date="2018-04-20T22:31:00Z">
        <w:r w:rsidRPr="000B62AA">
          <w:rPr>
            <w:rPrChange w:id="1043" w:author="LÊ VĂN PA" w:date="2018-04-20T22:32:00Z">
              <w:rPr>
                <w:u w:val="single"/>
              </w:rPr>
            </w:rPrChange>
          </w:rPr>
          <w:t xml:space="preserve">, phiếu </w:t>
        </w:r>
      </w:ins>
      <w:ins w:id="1044" w:author="LÊ VĂN PA" w:date="2018-04-20T22:38:00Z">
        <w:r w:rsidR="00AF642D">
          <w:t>rút tiền/lãi</w:t>
        </w:r>
      </w:ins>
    </w:p>
    <w:p w14:paraId="0609E5AD" w14:textId="77777777" w:rsidR="000B62AA" w:rsidRPr="000B62AA" w:rsidRDefault="000B62AA" w:rsidP="000B62AA">
      <w:pPr>
        <w:ind w:left="360"/>
        <w:rPr>
          <w:ins w:id="1045" w:author="LÊ VĂN PA" w:date="2018-04-20T22:31:00Z"/>
          <w:rPrChange w:id="1046" w:author="LÊ VĂN PA" w:date="2018-04-20T22:32:00Z">
            <w:rPr>
              <w:ins w:id="1047" w:author="LÊ VĂN PA" w:date="2018-04-20T22:31:00Z"/>
              <w:u w:val="single"/>
            </w:rPr>
          </w:rPrChange>
        </w:rPr>
      </w:pPr>
      <w:ins w:id="1048" w:author="LÊ VĂN PA" w:date="2018-04-20T22:31:00Z">
        <w:r w:rsidRPr="000B62AA">
          <w:rPr>
            <w:rPrChange w:id="1049" w:author="LÊ VĂN PA" w:date="2018-04-20T22:32:00Z">
              <w:rPr>
                <w:u w:val="single"/>
              </w:rPr>
            </w:rPrChange>
          </w:rPr>
          <w:t>7.</w:t>
        </w:r>
        <w:r w:rsidRPr="000B62AA">
          <w:rPr>
            <w:rPrChange w:id="1050" w:author="LÊ VĂN PA" w:date="2018-04-20T22:32:00Z">
              <w:rPr>
                <w:u w:val="single"/>
              </w:rPr>
            </w:rPrChange>
          </w:rPr>
          <w:tab/>
          <w:t>Tái tục</w:t>
        </w:r>
      </w:ins>
    </w:p>
    <w:p w14:paraId="44BCE40E" w14:textId="77777777" w:rsidR="000B62AA" w:rsidRPr="000B62AA" w:rsidRDefault="000B62AA" w:rsidP="000B62AA">
      <w:pPr>
        <w:ind w:left="360"/>
        <w:rPr>
          <w:ins w:id="1051" w:author="LÊ VĂN PA" w:date="2018-04-20T22:31:00Z"/>
          <w:rPrChange w:id="1052" w:author="LÊ VĂN PA" w:date="2018-04-20T22:32:00Z">
            <w:rPr>
              <w:ins w:id="1053" w:author="LÊ VĂN PA" w:date="2018-04-20T22:31:00Z"/>
              <w:u w:val="single"/>
            </w:rPr>
          </w:rPrChange>
        </w:rPr>
      </w:pPr>
      <w:ins w:id="1054" w:author="LÊ VĂN PA" w:date="2018-04-20T22:31:00Z">
        <w:r w:rsidRPr="000B62AA">
          <w:rPr>
            <w:rPrChange w:id="1055" w:author="LÊ VĂN PA" w:date="2018-04-20T22:32:00Z">
              <w:rPr>
                <w:u w:val="single"/>
              </w:rPr>
            </w:rPrChange>
          </w:rPr>
          <w:t>Khi đến hạn thanh toán tiền Tiết kiệm có kỳ hạn, nếu người gửi tiền không đến lĩnh và không có yêu cầu gì khác, Ngân hàng sẽ tự động nhập lãi của khoản tiền đã gửi (nếu có) vào số tiền gốc và thực hiện tái đáo hạn bằng cách:</w:t>
        </w:r>
      </w:ins>
    </w:p>
    <w:p w14:paraId="1D85CE7F" w14:textId="77777777" w:rsidR="000B62AA" w:rsidRPr="000B62AA" w:rsidRDefault="000B62AA" w:rsidP="000B62AA">
      <w:pPr>
        <w:ind w:left="360"/>
        <w:rPr>
          <w:ins w:id="1056" w:author="LÊ VĂN PA" w:date="2018-04-20T22:31:00Z"/>
          <w:rPrChange w:id="1057" w:author="LÊ VĂN PA" w:date="2018-04-20T22:32:00Z">
            <w:rPr>
              <w:ins w:id="1058" w:author="LÊ VĂN PA" w:date="2018-04-20T22:31:00Z"/>
              <w:u w:val="single"/>
            </w:rPr>
          </w:rPrChange>
        </w:rPr>
      </w:pPr>
      <w:ins w:id="1059" w:author="LÊ VĂN PA" w:date="2018-04-20T22:31:00Z">
        <w:r w:rsidRPr="000B62AA">
          <w:rPr>
            <w:rPrChange w:id="1060" w:author="LÊ VĂN PA" w:date="2018-04-20T22:32:00Z">
              <w:rPr>
                <w:u w:val="single"/>
              </w:rPr>
            </w:rPrChange>
          </w:rPr>
          <w:t>-</w:t>
        </w:r>
        <w:r w:rsidRPr="000B62AA">
          <w:rPr>
            <w:rPrChange w:id="1061" w:author="LÊ VĂN PA" w:date="2018-04-20T22:32:00Z">
              <w:rPr>
                <w:u w:val="single"/>
              </w:rPr>
            </w:rPrChange>
          </w:rPr>
          <w:tab/>
          <w:t>Kéo dài thêm một kỳ hạn như kỳ hạn ban đầu.</w:t>
        </w:r>
      </w:ins>
    </w:p>
    <w:p w14:paraId="314F96B5" w14:textId="77777777" w:rsidR="000B62AA" w:rsidRPr="000B62AA" w:rsidRDefault="000B62AA" w:rsidP="000B62AA">
      <w:pPr>
        <w:ind w:left="360"/>
        <w:rPr>
          <w:ins w:id="1062" w:author="LÊ VĂN PA" w:date="2018-04-20T22:31:00Z"/>
          <w:rPrChange w:id="1063" w:author="LÊ VĂN PA" w:date="2018-04-20T22:32:00Z">
            <w:rPr>
              <w:ins w:id="1064" w:author="LÊ VĂN PA" w:date="2018-04-20T22:31:00Z"/>
              <w:u w:val="single"/>
            </w:rPr>
          </w:rPrChange>
        </w:rPr>
      </w:pPr>
      <w:ins w:id="1065" w:author="LÊ VĂN PA" w:date="2018-04-20T22:31:00Z">
        <w:r w:rsidRPr="000B62AA">
          <w:rPr>
            <w:rPrChange w:id="1066" w:author="LÊ VĂN PA" w:date="2018-04-20T22:32:00Z">
              <w:rPr>
                <w:u w:val="single"/>
              </w:rPr>
            </w:rPrChange>
          </w:rPr>
          <w:t>-</w:t>
        </w:r>
        <w:r w:rsidRPr="000B62AA">
          <w:rPr>
            <w:rPrChange w:id="1067" w:author="LÊ VĂN PA" w:date="2018-04-20T22:32:00Z">
              <w:rPr>
                <w:u w:val="single"/>
              </w:rPr>
            </w:rPrChange>
          </w:rPr>
          <w:tab/>
          <w:t>Chuyển sang loại cùng kỳ hạn trả lãi sau.</w:t>
        </w:r>
      </w:ins>
    </w:p>
    <w:p w14:paraId="55557CE9" w14:textId="77777777" w:rsidR="000B62AA" w:rsidRPr="000B62AA" w:rsidRDefault="000B62AA" w:rsidP="000B62AA">
      <w:pPr>
        <w:ind w:left="360"/>
        <w:rPr>
          <w:ins w:id="1068" w:author="LÊ VĂN PA" w:date="2018-04-20T22:31:00Z"/>
          <w:rPrChange w:id="1069" w:author="LÊ VĂN PA" w:date="2018-04-20T22:32:00Z">
            <w:rPr>
              <w:ins w:id="1070" w:author="LÊ VĂN PA" w:date="2018-04-20T22:31:00Z"/>
              <w:u w:val="single"/>
            </w:rPr>
          </w:rPrChange>
        </w:rPr>
      </w:pPr>
      <w:ins w:id="1071" w:author="LÊ VĂN PA" w:date="2018-04-20T22:31:00Z">
        <w:r w:rsidRPr="000B62AA">
          <w:rPr>
            <w:rPrChange w:id="1072" w:author="LÊ VĂN PA" w:date="2018-04-20T22:32:00Z">
              <w:rPr>
                <w:u w:val="single"/>
              </w:rPr>
            </w:rPrChange>
          </w:rPr>
          <w:t>-</w:t>
        </w:r>
        <w:r w:rsidRPr="000B62AA">
          <w:rPr>
            <w:rPrChange w:id="1073" w:author="LÊ VĂN PA" w:date="2018-04-20T22:32:00Z">
              <w:rPr>
                <w:u w:val="single"/>
              </w:rPr>
            </w:rPrChange>
          </w:rPr>
          <w:tab/>
          <w:t>Chuyển sang loại kỳ hạn ngắn hơn liền kề có phương thức trả lãi sau</w:t>
        </w:r>
      </w:ins>
    </w:p>
    <w:p w14:paraId="4BA5EAB5" w14:textId="77777777" w:rsidR="000B62AA" w:rsidRPr="000B62AA" w:rsidRDefault="000B62AA" w:rsidP="000B62AA">
      <w:pPr>
        <w:ind w:left="360"/>
        <w:rPr>
          <w:ins w:id="1074" w:author="LÊ VĂN PA" w:date="2018-04-20T22:31:00Z"/>
          <w:rPrChange w:id="1075" w:author="LÊ VĂN PA" w:date="2018-04-20T22:32:00Z">
            <w:rPr>
              <w:ins w:id="1076" w:author="LÊ VĂN PA" w:date="2018-04-20T22:31:00Z"/>
              <w:u w:val="single"/>
            </w:rPr>
          </w:rPrChange>
        </w:rPr>
      </w:pPr>
      <w:ins w:id="1077" w:author="LÊ VĂN PA" w:date="2018-04-20T22:31:00Z">
        <w:r w:rsidRPr="000B62AA">
          <w:rPr>
            <w:rPrChange w:id="1078" w:author="LÊ VĂN PA" w:date="2018-04-20T22:32:00Z">
              <w:rPr>
                <w:u w:val="single"/>
              </w:rPr>
            </w:rPrChange>
          </w:rPr>
          <w:t>8.</w:t>
        </w:r>
        <w:r w:rsidRPr="000B62AA">
          <w:rPr>
            <w:rPrChange w:id="1079" w:author="LÊ VĂN PA" w:date="2018-04-20T22:32:00Z">
              <w:rPr>
                <w:u w:val="single"/>
              </w:rPr>
            </w:rPrChange>
          </w:rPr>
          <w:tab/>
          <w:t>Viết báo cáo</w:t>
        </w:r>
      </w:ins>
    </w:p>
    <w:p w14:paraId="372A0975" w14:textId="77777777" w:rsidR="000B62AA" w:rsidRPr="000B62AA" w:rsidRDefault="000B62AA" w:rsidP="000B62AA">
      <w:pPr>
        <w:ind w:left="360"/>
        <w:rPr>
          <w:ins w:id="1080" w:author="LÊ VĂN PA" w:date="2018-04-20T22:31:00Z"/>
          <w:rPrChange w:id="1081" w:author="LÊ VĂN PA" w:date="2018-04-20T22:32:00Z">
            <w:rPr>
              <w:ins w:id="1082" w:author="LÊ VĂN PA" w:date="2018-04-20T22:31:00Z"/>
              <w:u w:val="single"/>
            </w:rPr>
          </w:rPrChange>
        </w:rPr>
      </w:pPr>
      <w:ins w:id="1083" w:author="LÊ VĂN PA" w:date="2018-04-20T22:31:00Z">
        <w:r w:rsidRPr="000B62AA">
          <w:rPr>
            <w:rPrChange w:id="1084" w:author="LÊ VĂN PA" w:date="2018-04-20T22:32:00Z">
              <w:rPr>
                <w:u w:val="single"/>
              </w:rPr>
            </w:rPrChange>
          </w:rPr>
          <w:t>Lập báo cáo tổng kết theo ngày, quý, năm</w:t>
        </w:r>
      </w:ins>
    </w:p>
    <w:p w14:paraId="62B98FF7" w14:textId="77777777" w:rsidR="000B62AA" w:rsidRPr="000B62AA" w:rsidRDefault="000B62AA" w:rsidP="000B62AA">
      <w:pPr>
        <w:ind w:left="360"/>
        <w:rPr>
          <w:ins w:id="1085" w:author="LÊ VĂN PA" w:date="2018-04-20T22:31:00Z"/>
          <w:rPrChange w:id="1086" w:author="LÊ VĂN PA" w:date="2018-04-20T22:32:00Z">
            <w:rPr>
              <w:ins w:id="1087" w:author="LÊ VĂN PA" w:date="2018-04-20T22:31:00Z"/>
              <w:u w:val="single"/>
            </w:rPr>
          </w:rPrChange>
        </w:rPr>
      </w:pPr>
      <w:ins w:id="1088" w:author="LÊ VĂN PA" w:date="2018-04-20T22:31:00Z">
        <w:r w:rsidRPr="000B62AA">
          <w:rPr>
            <w:rPrChange w:id="1089" w:author="LÊ VĂN PA" w:date="2018-04-20T22:32:00Z">
              <w:rPr>
                <w:u w:val="single"/>
              </w:rPr>
            </w:rPrChange>
          </w:rPr>
          <w:t>Báo cáo tiền gửi tiết kiệm trong ngày, quý, năm:</w:t>
        </w:r>
      </w:ins>
    </w:p>
    <w:p w14:paraId="03D4D4FF" w14:textId="77777777" w:rsidR="000B62AA" w:rsidRPr="000B62AA" w:rsidRDefault="000B62AA" w:rsidP="000B62AA">
      <w:pPr>
        <w:ind w:left="360"/>
        <w:rPr>
          <w:ins w:id="1090" w:author="LÊ VĂN PA" w:date="2018-04-20T22:31:00Z"/>
          <w:rPrChange w:id="1091" w:author="LÊ VĂN PA" w:date="2018-04-20T22:32:00Z">
            <w:rPr>
              <w:ins w:id="1092" w:author="LÊ VĂN PA" w:date="2018-04-20T22:31:00Z"/>
              <w:u w:val="single"/>
            </w:rPr>
          </w:rPrChange>
        </w:rPr>
      </w:pPr>
      <w:ins w:id="1093" w:author="LÊ VĂN PA" w:date="2018-04-20T22:31:00Z">
        <w:r w:rsidRPr="000B62AA">
          <w:rPr>
            <w:rPrChange w:id="1094" w:author="LÊ VĂN PA" w:date="2018-04-20T22:32:00Z">
              <w:rPr>
                <w:u w:val="single"/>
              </w:rPr>
            </w:rPrChange>
          </w:rPr>
          <w:t>-</w:t>
        </w:r>
        <w:r w:rsidRPr="000B62AA">
          <w:rPr>
            <w:rPrChange w:id="1095" w:author="LÊ VĂN PA" w:date="2018-04-20T22:32:00Z">
              <w:rPr>
                <w:u w:val="single"/>
              </w:rPr>
            </w:rPrChange>
          </w:rPr>
          <w:tab/>
          <w:t>Tiền gửi tiết kiệm không kỳ hạn.</w:t>
        </w:r>
      </w:ins>
    </w:p>
    <w:p w14:paraId="16FBDB15" w14:textId="77777777" w:rsidR="000B62AA" w:rsidRPr="000B62AA" w:rsidRDefault="000B62AA" w:rsidP="000B62AA">
      <w:pPr>
        <w:ind w:left="360"/>
        <w:rPr>
          <w:ins w:id="1096" w:author="LÊ VĂN PA" w:date="2018-04-20T22:31:00Z"/>
          <w:rPrChange w:id="1097" w:author="LÊ VĂN PA" w:date="2018-04-20T22:32:00Z">
            <w:rPr>
              <w:ins w:id="1098" w:author="LÊ VĂN PA" w:date="2018-04-20T22:31:00Z"/>
              <w:u w:val="single"/>
            </w:rPr>
          </w:rPrChange>
        </w:rPr>
      </w:pPr>
      <w:ins w:id="1099" w:author="LÊ VĂN PA" w:date="2018-04-20T22:31:00Z">
        <w:r w:rsidRPr="000B62AA">
          <w:rPr>
            <w:rPrChange w:id="1100" w:author="LÊ VĂN PA" w:date="2018-04-20T22:32:00Z">
              <w:rPr>
                <w:u w:val="single"/>
              </w:rPr>
            </w:rPrChange>
          </w:rPr>
          <w:t>-</w:t>
        </w:r>
        <w:r w:rsidRPr="000B62AA">
          <w:rPr>
            <w:rPrChange w:id="1101" w:author="LÊ VĂN PA" w:date="2018-04-20T22:32:00Z">
              <w:rPr>
                <w:u w:val="single"/>
              </w:rPr>
            </w:rPrChange>
          </w:rPr>
          <w:tab/>
          <w:t>Tiền gửi tiết kiệm có kỳ hạn.</w:t>
        </w:r>
      </w:ins>
    </w:p>
    <w:p w14:paraId="5710810E" w14:textId="77777777" w:rsidR="000B62AA" w:rsidRPr="000B62AA" w:rsidRDefault="000B62AA" w:rsidP="000B62AA">
      <w:pPr>
        <w:ind w:left="360"/>
        <w:rPr>
          <w:ins w:id="1102" w:author="LÊ VĂN PA" w:date="2018-04-20T22:31:00Z"/>
          <w:rPrChange w:id="1103" w:author="LÊ VĂN PA" w:date="2018-04-20T22:32:00Z">
            <w:rPr>
              <w:ins w:id="1104" w:author="LÊ VĂN PA" w:date="2018-04-20T22:31:00Z"/>
              <w:u w:val="single"/>
            </w:rPr>
          </w:rPrChange>
        </w:rPr>
      </w:pPr>
      <w:ins w:id="1105" w:author="LÊ VĂN PA" w:date="2018-04-20T22:31:00Z">
        <w:r w:rsidRPr="000B62AA">
          <w:rPr>
            <w:rPrChange w:id="1106" w:author="LÊ VĂN PA" w:date="2018-04-20T22:32:00Z">
              <w:rPr>
                <w:u w:val="single"/>
              </w:rPr>
            </w:rPrChange>
          </w:rPr>
          <w:t>Báo cáo lãi phải trả  trong ngày, quý, năm:</w:t>
        </w:r>
      </w:ins>
    </w:p>
    <w:p w14:paraId="2F33DA6B" w14:textId="77777777" w:rsidR="000B62AA" w:rsidRPr="000B62AA" w:rsidRDefault="000B62AA" w:rsidP="000B62AA">
      <w:pPr>
        <w:ind w:left="360"/>
        <w:rPr>
          <w:ins w:id="1107" w:author="LÊ VĂN PA" w:date="2018-04-20T22:31:00Z"/>
          <w:rPrChange w:id="1108" w:author="LÊ VĂN PA" w:date="2018-04-20T22:32:00Z">
            <w:rPr>
              <w:ins w:id="1109" w:author="LÊ VĂN PA" w:date="2018-04-20T22:31:00Z"/>
              <w:u w:val="single"/>
            </w:rPr>
          </w:rPrChange>
        </w:rPr>
      </w:pPr>
      <w:ins w:id="1110" w:author="LÊ VĂN PA" w:date="2018-04-20T22:31:00Z">
        <w:r w:rsidRPr="000B62AA">
          <w:rPr>
            <w:rPrChange w:id="1111" w:author="LÊ VĂN PA" w:date="2018-04-20T22:32:00Z">
              <w:rPr>
                <w:u w:val="single"/>
              </w:rPr>
            </w:rPrChange>
          </w:rPr>
          <w:t>-</w:t>
        </w:r>
        <w:r w:rsidRPr="000B62AA">
          <w:rPr>
            <w:rPrChange w:id="1112" w:author="LÊ VĂN PA" w:date="2018-04-20T22:32:00Z">
              <w:rPr>
                <w:u w:val="single"/>
              </w:rPr>
            </w:rPrChange>
          </w:rPr>
          <w:tab/>
          <w:t>Tiền gửi tiết kiệm không kỳ hạn.</w:t>
        </w:r>
      </w:ins>
    </w:p>
    <w:p w14:paraId="734EF6A9" w14:textId="77777777" w:rsidR="000B62AA" w:rsidRPr="000B62AA" w:rsidRDefault="000B62AA" w:rsidP="000B62AA">
      <w:pPr>
        <w:ind w:left="360"/>
        <w:rPr>
          <w:ins w:id="1113" w:author="LÊ VĂN PA" w:date="2018-04-20T22:31:00Z"/>
          <w:rPrChange w:id="1114" w:author="LÊ VĂN PA" w:date="2018-04-20T22:32:00Z">
            <w:rPr>
              <w:ins w:id="1115" w:author="LÊ VĂN PA" w:date="2018-04-20T22:31:00Z"/>
              <w:u w:val="single"/>
            </w:rPr>
          </w:rPrChange>
        </w:rPr>
      </w:pPr>
      <w:ins w:id="1116" w:author="LÊ VĂN PA" w:date="2018-04-20T22:31:00Z">
        <w:r w:rsidRPr="000B62AA">
          <w:rPr>
            <w:rPrChange w:id="1117" w:author="LÊ VĂN PA" w:date="2018-04-20T22:32:00Z">
              <w:rPr>
                <w:u w:val="single"/>
              </w:rPr>
            </w:rPrChange>
          </w:rPr>
          <w:t>-</w:t>
        </w:r>
        <w:r w:rsidRPr="000B62AA">
          <w:rPr>
            <w:rPrChange w:id="1118" w:author="LÊ VĂN PA" w:date="2018-04-20T22:32:00Z">
              <w:rPr>
                <w:u w:val="single"/>
              </w:rPr>
            </w:rPrChange>
          </w:rPr>
          <w:tab/>
          <w:t>Tiền gửi tiết kiệm có kỳ hạn.</w:t>
        </w:r>
      </w:ins>
    </w:p>
    <w:p w14:paraId="3759AFA6" w14:textId="77777777" w:rsidR="000B62AA" w:rsidRPr="000B62AA" w:rsidRDefault="000B62AA" w:rsidP="000B62AA">
      <w:pPr>
        <w:ind w:left="360"/>
        <w:rPr>
          <w:ins w:id="1119" w:author="LÊ VĂN PA" w:date="2018-04-20T22:31:00Z"/>
          <w:rPrChange w:id="1120" w:author="LÊ VĂN PA" w:date="2018-04-20T22:32:00Z">
            <w:rPr>
              <w:ins w:id="1121" w:author="LÊ VĂN PA" w:date="2018-04-20T22:31:00Z"/>
              <w:u w:val="single"/>
            </w:rPr>
          </w:rPrChange>
        </w:rPr>
      </w:pPr>
      <w:ins w:id="1122" w:author="LÊ VĂN PA" w:date="2018-04-20T22:31:00Z">
        <w:r w:rsidRPr="000B62AA">
          <w:rPr>
            <w:rPrChange w:id="1123" w:author="LÊ VĂN PA" w:date="2018-04-20T22:32:00Z">
              <w:rPr>
                <w:u w:val="single"/>
              </w:rPr>
            </w:rPrChange>
          </w:rPr>
          <w:lastRenderedPageBreak/>
          <w:t>Báo cáo vốn và lãi phải trả trong ngày, quý, năm:</w:t>
        </w:r>
      </w:ins>
    </w:p>
    <w:p w14:paraId="06B44FB2" w14:textId="77777777" w:rsidR="000B62AA" w:rsidRPr="000B62AA" w:rsidRDefault="000B62AA" w:rsidP="000B62AA">
      <w:pPr>
        <w:ind w:left="360"/>
        <w:rPr>
          <w:ins w:id="1124" w:author="LÊ VĂN PA" w:date="2018-04-20T22:31:00Z"/>
          <w:rPrChange w:id="1125" w:author="LÊ VĂN PA" w:date="2018-04-20T22:32:00Z">
            <w:rPr>
              <w:ins w:id="1126" w:author="LÊ VĂN PA" w:date="2018-04-20T22:31:00Z"/>
              <w:u w:val="single"/>
            </w:rPr>
          </w:rPrChange>
        </w:rPr>
      </w:pPr>
      <w:ins w:id="1127" w:author="LÊ VĂN PA" w:date="2018-04-20T22:31:00Z">
        <w:r w:rsidRPr="000B62AA">
          <w:rPr>
            <w:rPrChange w:id="1128" w:author="LÊ VĂN PA" w:date="2018-04-20T22:32:00Z">
              <w:rPr>
                <w:u w:val="single"/>
              </w:rPr>
            </w:rPrChange>
          </w:rPr>
          <w:t>-</w:t>
        </w:r>
        <w:r w:rsidRPr="000B62AA">
          <w:rPr>
            <w:rPrChange w:id="1129" w:author="LÊ VĂN PA" w:date="2018-04-20T22:32:00Z">
              <w:rPr>
                <w:u w:val="single"/>
              </w:rPr>
            </w:rPrChange>
          </w:rPr>
          <w:tab/>
          <w:t>Tiền gửi tiết kiệm không kỳ hạn.</w:t>
        </w:r>
      </w:ins>
    </w:p>
    <w:p w14:paraId="4E6211B7" w14:textId="77777777" w:rsidR="000B62AA" w:rsidRPr="000B62AA" w:rsidRDefault="000B62AA" w:rsidP="000B62AA">
      <w:pPr>
        <w:ind w:left="360"/>
        <w:rPr>
          <w:ins w:id="1130" w:author="LÊ VĂN PA" w:date="2018-04-20T22:31:00Z"/>
          <w:rPrChange w:id="1131" w:author="LÊ VĂN PA" w:date="2018-04-20T22:32:00Z">
            <w:rPr>
              <w:ins w:id="1132" w:author="LÊ VĂN PA" w:date="2018-04-20T22:31:00Z"/>
              <w:u w:val="single"/>
            </w:rPr>
          </w:rPrChange>
        </w:rPr>
      </w:pPr>
      <w:ins w:id="1133" w:author="LÊ VĂN PA" w:date="2018-04-20T22:31:00Z">
        <w:r w:rsidRPr="000B62AA">
          <w:rPr>
            <w:rPrChange w:id="1134" w:author="LÊ VĂN PA" w:date="2018-04-20T22:32:00Z">
              <w:rPr>
                <w:u w:val="single"/>
              </w:rPr>
            </w:rPrChange>
          </w:rPr>
          <w:t>-</w:t>
        </w:r>
        <w:r w:rsidRPr="000B62AA">
          <w:rPr>
            <w:rPrChange w:id="1135" w:author="LÊ VĂN PA" w:date="2018-04-20T22:32:00Z">
              <w:rPr>
                <w:u w:val="single"/>
              </w:rPr>
            </w:rPrChange>
          </w:rPr>
          <w:tab/>
          <w:t>Tiền gửi tiết kiệm có kỳ hạn.</w:t>
        </w:r>
      </w:ins>
    </w:p>
    <w:p w14:paraId="234E8036" w14:textId="77777777" w:rsidR="000B62AA" w:rsidRPr="000B62AA" w:rsidRDefault="000B62AA" w:rsidP="000B62AA">
      <w:pPr>
        <w:ind w:left="360"/>
        <w:rPr>
          <w:ins w:id="1136" w:author="LÊ VĂN PA" w:date="2018-04-20T22:31:00Z"/>
          <w:rPrChange w:id="1137" w:author="LÊ VĂN PA" w:date="2018-04-20T22:32:00Z">
            <w:rPr>
              <w:ins w:id="1138" w:author="LÊ VĂN PA" w:date="2018-04-20T22:31:00Z"/>
              <w:u w:val="single"/>
            </w:rPr>
          </w:rPrChange>
        </w:rPr>
      </w:pPr>
      <w:ins w:id="1139" w:author="LÊ VĂN PA" w:date="2018-04-20T22:31:00Z">
        <w:r w:rsidRPr="000B62AA">
          <w:rPr>
            <w:rPrChange w:id="1140" w:author="LÊ VĂN PA" w:date="2018-04-20T22:32:00Z">
              <w:rPr>
                <w:u w:val="single"/>
              </w:rPr>
            </w:rPrChange>
          </w:rPr>
          <w:t>9.</w:t>
        </w:r>
        <w:r w:rsidRPr="000B62AA">
          <w:rPr>
            <w:rPrChange w:id="1141" w:author="LÊ VĂN PA" w:date="2018-04-20T22:32:00Z">
              <w:rPr>
                <w:u w:val="single"/>
              </w:rPr>
            </w:rPrChange>
          </w:rPr>
          <w:tab/>
          <w:t>Quản lý hệ thống</w:t>
        </w:r>
      </w:ins>
    </w:p>
    <w:p w14:paraId="15994C38" w14:textId="6231FD30" w:rsidR="000B62AA" w:rsidRDefault="000B62AA" w:rsidP="000B62AA">
      <w:pPr>
        <w:ind w:left="360"/>
        <w:rPr>
          <w:ins w:id="1142" w:author="Kai Pa" w:date="2018-05-08T21:18:00Z"/>
        </w:rPr>
      </w:pPr>
      <w:ins w:id="1143" w:author="LÊ VĂN PA" w:date="2018-04-20T22:31:00Z">
        <w:r w:rsidRPr="000B62AA">
          <w:rPr>
            <w:rPrChange w:id="1144" w:author="LÊ VĂN PA" w:date="2018-04-20T22:32:00Z">
              <w:rPr>
                <w:u w:val="single"/>
              </w:rPr>
            </w:rPrChange>
          </w:rPr>
          <w:t xml:space="preserve">-  </w:t>
        </w:r>
        <w:r w:rsidRPr="000B62AA">
          <w:rPr>
            <w:rPrChange w:id="1145" w:author="LÊ VĂN PA" w:date="2018-04-20T22:32:00Z">
              <w:rPr>
                <w:u w:val="single"/>
              </w:rPr>
            </w:rPrChange>
          </w:rPr>
          <w:tab/>
          <w:t>Liên kết CSDL</w:t>
        </w:r>
      </w:ins>
      <w:bookmarkStart w:id="1146" w:name="_GoBack"/>
      <w:bookmarkEnd w:id="1146"/>
    </w:p>
    <w:p w14:paraId="32CAF687" w14:textId="6E1E0812" w:rsidR="0087474A" w:rsidRDefault="0087474A" w:rsidP="000B62AA">
      <w:pPr>
        <w:ind w:left="360"/>
        <w:rPr>
          <w:ins w:id="1147" w:author="Kai Pa" w:date="2018-05-08T21:08:00Z"/>
        </w:rPr>
      </w:pPr>
      <w:ins w:id="1148" w:author="Kai Pa" w:date="2018-05-08T21:18:00Z">
        <w:r>
          <w:t>-</w:t>
        </w:r>
        <w:r>
          <w:tab/>
          <w:t>Đăng kí</w:t>
        </w:r>
      </w:ins>
    </w:p>
    <w:p w14:paraId="23715A25" w14:textId="5F6F0247" w:rsidR="0087474A" w:rsidRDefault="0087474A" w:rsidP="000B62AA">
      <w:pPr>
        <w:ind w:left="360"/>
        <w:rPr>
          <w:ins w:id="1149" w:author="Kai Pa" w:date="2018-05-08T21:08:00Z"/>
        </w:rPr>
      </w:pPr>
      <w:ins w:id="1150" w:author="Kai Pa" w:date="2018-05-08T21:08:00Z">
        <w:r>
          <w:t xml:space="preserve">- </w:t>
        </w:r>
        <w:r>
          <w:tab/>
          <w:t>Đăng nhập</w:t>
        </w:r>
      </w:ins>
    </w:p>
    <w:p w14:paraId="40B750CF" w14:textId="14E9185E" w:rsidR="0087474A" w:rsidRPr="000B62AA" w:rsidRDefault="0087474A" w:rsidP="000B62AA">
      <w:pPr>
        <w:ind w:left="360"/>
        <w:rPr>
          <w:ins w:id="1151" w:author="LÊ VĂN PA" w:date="2018-04-20T22:31:00Z"/>
          <w:rPrChange w:id="1152" w:author="LÊ VĂN PA" w:date="2018-04-20T22:32:00Z">
            <w:rPr>
              <w:ins w:id="1153" w:author="LÊ VĂN PA" w:date="2018-04-20T22:31:00Z"/>
              <w:u w:val="single"/>
            </w:rPr>
          </w:rPrChange>
        </w:rPr>
      </w:pPr>
      <w:ins w:id="1154" w:author="Kai Pa" w:date="2018-05-08T21:09:00Z">
        <w:r>
          <w:t>-</w:t>
        </w:r>
        <w:r>
          <w:tab/>
          <w:t>Đăng xuất</w:t>
        </w:r>
      </w:ins>
      <w:ins w:id="1155" w:author="Kai Pa" w:date="2018-05-08T21:18:00Z">
        <w:r>
          <w:t xml:space="preserve"> bằng cách tắt phần mềm</w:t>
        </w:r>
      </w:ins>
    </w:p>
    <w:p w14:paraId="75AD2C07" w14:textId="350DC774" w:rsidR="00432265" w:rsidRDefault="000B62AA">
      <w:pPr>
        <w:ind w:firstLine="360"/>
        <w:rPr>
          <w:ins w:id="1156" w:author="Hoan Ng" w:date="2017-03-20T22:11:00Z"/>
        </w:rPr>
        <w:pPrChange w:id="1157" w:author="Hoan Ng" w:date="2017-03-20T22:11:00Z">
          <w:pPr>
            <w:pStyle w:val="ListParagraph"/>
            <w:numPr>
              <w:numId w:val="1"/>
            </w:numPr>
            <w:ind w:hanging="360"/>
          </w:pPr>
        </w:pPrChange>
      </w:pPr>
      <w:ins w:id="1158" w:author="LÊ VĂN PA" w:date="2018-04-20T22:31:00Z">
        <w:r w:rsidRPr="000B62AA">
          <w:rPr>
            <w:rPrChange w:id="1159" w:author="LÊ VĂN PA" w:date="2018-04-20T22:32:00Z">
              <w:rPr>
                <w:u w:val="single"/>
              </w:rPr>
            </w:rPrChange>
          </w:rPr>
          <w:t>10.</w:t>
        </w:r>
        <w:r w:rsidRPr="000B62AA">
          <w:rPr>
            <w:rPrChange w:id="1160" w:author="LÊ VĂN PA" w:date="2018-04-20T22:32:00Z">
              <w:rPr>
                <w:u w:val="single"/>
              </w:rPr>
            </w:rPrChange>
          </w:rPr>
          <w:tab/>
          <w:t>Yêu cầu phần mềm hoạt động chính xác, ổn định và có tính bảo mật cao</w:t>
        </w:r>
      </w:ins>
      <w:ins w:id="1161" w:author="Hoan Ng" w:date="2017-03-20T21:39:00Z">
        <w:del w:id="1162" w:author="LÊ VĂN PA" w:date="2018-04-20T22:31:00Z">
          <w:r w:rsidR="00046086" w:rsidRPr="00432265" w:rsidDel="000B62AA">
            <w:rPr>
              <w:u w:val="single"/>
              <w:rPrChange w:id="1163" w:author="LÊ VĂN PA" w:date="2018-03-14T09:09:00Z">
                <w:rPr/>
              </w:rPrChange>
            </w:rPr>
            <w:delText xml:space="preserve">1.2. </w:delText>
          </w:r>
        </w:del>
      </w:ins>
      <w:del w:id="1164" w:author="LÊ VĂN PA" w:date="2018-04-20T22:31:00Z">
        <w:r w:rsidR="003715AE" w:rsidRPr="00432265" w:rsidDel="000B62AA">
          <w:rPr>
            <w:u w:val="single"/>
            <w:rPrChange w:id="1165" w:author="LÊ VĂN PA" w:date="2018-03-14T09:09:00Z">
              <w:rPr/>
            </w:rPrChange>
          </w:rPr>
          <w:delText>Hiện trạng nghiệp vụ (chức năng &amp; phi chức năng</w:delText>
        </w:r>
      </w:del>
    </w:p>
    <w:p w14:paraId="34B13EFE" w14:textId="13083407" w:rsidR="00E61DC3" w:rsidRPr="00432265" w:rsidDel="00046086" w:rsidRDefault="005F3BAC">
      <w:pPr>
        <w:rPr>
          <w:del w:id="1166" w:author="Hoan Ng" w:date="2017-03-20T21:39:00Z"/>
        </w:rPr>
        <w:pPrChange w:id="1167" w:author="Hoan Ng" w:date="2017-03-20T21:40:00Z">
          <w:pPr>
            <w:pStyle w:val="ListParagraph"/>
            <w:numPr>
              <w:numId w:val="1"/>
            </w:numPr>
            <w:ind w:hanging="360"/>
          </w:pPr>
        </w:pPrChange>
      </w:pPr>
      <w:ins w:id="1168" w:author="Hoan Ng" w:date="2017-03-20T22:11:00Z">
        <w:r w:rsidRPr="00432265">
          <w:t xml:space="preserve">        </w:t>
        </w:r>
      </w:ins>
      <w:del w:id="1169" w:author="Hoan Ng" w:date="2017-03-20T21:39:00Z">
        <w:r w:rsidR="003715AE" w:rsidRPr="00432265" w:rsidDel="00046086">
          <w:delText>)</w:delText>
        </w:r>
      </w:del>
    </w:p>
    <w:p w14:paraId="0ECA73DD" w14:textId="4570FA28" w:rsidR="00E61DC3" w:rsidRPr="00432265" w:rsidRDefault="00046086" w:rsidP="009D0AD2">
      <w:pPr>
        <w:pStyle w:val="Heading2"/>
        <w:rPr>
          <w:ins w:id="1170" w:author="LÊ VĂN PA" w:date="2018-03-13T15:54:00Z"/>
          <w:u w:val="single"/>
          <w:rPrChange w:id="1171" w:author="LÊ VĂN PA" w:date="2018-03-14T09:08:00Z">
            <w:rPr>
              <w:ins w:id="1172" w:author="LÊ VĂN PA" w:date="2018-03-13T15:54:00Z"/>
            </w:rPr>
          </w:rPrChange>
        </w:rPr>
      </w:pPr>
      <w:bookmarkStart w:id="1173" w:name="_Toc513794773"/>
      <w:ins w:id="1174" w:author="Hoan Ng" w:date="2017-03-20T21:39:00Z">
        <w:r w:rsidRPr="00432265">
          <w:rPr>
            <w:u w:val="single"/>
            <w:rPrChange w:id="1175" w:author="LÊ VĂN PA" w:date="2018-03-14T09:08:00Z">
              <w:rPr/>
            </w:rPrChange>
          </w:rPr>
          <w:t xml:space="preserve">1.3. </w:t>
        </w:r>
      </w:ins>
      <w:r w:rsidR="003715AE" w:rsidRPr="00432265">
        <w:rPr>
          <w:u w:val="single"/>
          <w:rPrChange w:id="1176" w:author="LÊ VĂN PA" w:date="2018-03-14T09:08:00Z">
            <w:rPr/>
          </w:rPrChange>
        </w:rPr>
        <w:t>Hiện trạng tin học (phần cứng, phần mềm, con người)</w:t>
      </w:r>
      <w:bookmarkEnd w:id="1173"/>
    </w:p>
    <w:p w14:paraId="21059168" w14:textId="77777777" w:rsidR="003B7881" w:rsidRPr="00432265" w:rsidRDefault="003B7881" w:rsidP="003B7881">
      <w:pPr>
        <w:numPr>
          <w:ilvl w:val="0"/>
          <w:numId w:val="12"/>
        </w:numPr>
        <w:contextualSpacing/>
        <w:rPr>
          <w:ins w:id="1177" w:author="LÊ VĂN PA" w:date="2018-03-13T15:54:00Z"/>
          <w:rPrChange w:id="1178" w:author="LÊ VĂN PA" w:date="2018-03-14T09:09:00Z">
            <w:rPr>
              <w:ins w:id="1179" w:author="LÊ VĂN PA" w:date="2018-03-13T15:54:00Z"/>
              <w:rFonts w:ascii="Times New Roman" w:eastAsia="Times New Roman" w:hAnsi="Times New Roman" w:cs="Times New Roman"/>
              <w:sz w:val="28"/>
              <w:szCs w:val="28"/>
            </w:rPr>
          </w:rPrChange>
        </w:rPr>
      </w:pPr>
      <w:ins w:id="1180" w:author="LÊ VĂN PA" w:date="2018-03-13T15:54:00Z">
        <w:r w:rsidRPr="00432265">
          <w:rPr>
            <w:rPrChange w:id="1181" w:author="LÊ VĂN PA" w:date="2018-03-14T09:09:00Z">
              <w:rPr>
                <w:rFonts w:ascii="Times New Roman" w:eastAsia="Times New Roman" w:hAnsi="Times New Roman" w:cs="Times New Roman"/>
                <w:b/>
                <w:sz w:val="28"/>
                <w:szCs w:val="28"/>
              </w:rPr>
            </w:rPrChange>
          </w:rPr>
          <w:t>Cơ sở vật chất</w:t>
        </w:r>
      </w:ins>
    </w:p>
    <w:tbl>
      <w:tblPr>
        <w:tblStyle w:val="TableGrid1"/>
        <w:tblW w:w="0" w:type="auto"/>
        <w:tblLook w:val="04A0" w:firstRow="1" w:lastRow="0" w:firstColumn="1" w:lastColumn="0" w:noHBand="0" w:noVBand="1"/>
      </w:tblPr>
      <w:tblGrid>
        <w:gridCol w:w="1673"/>
        <w:gridCol w:w="1033"/>
        <w:gridCol w:w="1363"/>
        <w:gridCol w:w="2148"/>
        <w:gridCol w:w="1542"/>
        <w:gridCol w:w="1591"/>
      </w:tblGrid>
      <w:tr w:rsidR="003B7881" w:rsidRPr="003B7881" w14:paraId="782AF7C5" w14:textId="77777777" w:rsidTr="00F04936">
        <w:trPr>
          <w:trHeight w:val="489"/>
          <w:ins w:id="1182" w:author="LÊ VĂN PA" w:date="2018-03-13T15:54:00Z"/>
        </w:trPr>
        <w:tc>
          <w:tcPr>
            <w:tcW w:w="1673" w:type="dxa"/>
            <w:vAlign w:val="center"/>
          </w:tcPr>
          <w:p w14:paraId="6DA80B76" w14:textId="77777777" w:rsidR="003B7881" w:rsidRPr="00432265" w:rsidRDefault="003B7881" w:rsidP="003B7881">
            <w:pPr>
              <w:spacing w:line="259" w:lineRule="auto"/>
              <w:jc w:val="center"/>
              <w:rPr>
                <w:ins w:id="1183" w:author="LÊ VĂN PA" w:date="2018-03-13T15:54:00Z"/>
                <w:rFonts w:asciiTheme="minorHAnsi" w:eastAsiaTheme="minorHAnsi" w:hAnsiTheme="minorHAnsi" w:cstheme="minorBidi"/>
                <w:sz w:val="22"/>
                <w:szCs w:val="22"/>
                <w:lang w:val="en-US"/>
                <w:rPrChange w:id="1184" w:author="LÊ VĂN PA" w:date="2018-03-14T09:09:00Z">
                  <w:rPr>
                    <w:ins w:id="1185" w:author="LÊ VĂN PA" w:date="2018-03-13T15:54:00Z"/>
                    <w:b/>
                  </w:rPr>
                </w:rPrChange>
              </w:rPr>
            </w:pPr>
            <w:ins w:id="1186" w:author="LÊ VĂN PA" w:date="2018-03-13T15:54:00Z">
              <w:r w:rsidRPr="00432265">
                <w:rPr>
                  <w:rPrChange w:id="1187" w:author="LÊ VĂN PA" w:date="2018-03-14T09:09:00Z">
                    <w:rPr>
                      <w:b/>
                    </w:rPr>
                  </w:rPrChange>
                </w:rPr>
                <w:t>Tên thiết bị</w:t>
              </w:r>
            </w:ins>
          </w:p>
        </w:tc>
        <w:tc>
          <w:tcPr>
            <w:tcW w:w="1033" w:type="dxa"/>
            <w:vAlign w:val="center"/>
          </w:tcPr>
          <w:p w14:paraId="62CC8F0C" w14:textId="77777777" w:rsidR="003B7881" w:rsidRPr="00432265" w:rsidRDefault="003B7881" w:rsidP="003B7881">
            <w:pPr>
              <w:spacing w:line="259" w:lineRule="auto"/>
              <w:jc w:val="center"/>
              <w:rPr>
                <w:ins w:id="1188" w:author="LÊ VĂN PA" w:date="2018-03-13T15:54:00Z"/>
                <w:rFonts w:asciiTheme="minorHAnsi" w:eastAsiaTheme="minorHAnsi" w:hAnsiTheme="minorHAnsi" w:cstheme="minorBidi"/>
                <w:sz w:val="22"/>
                <w:szCs w:val="22"/>
                <w:lang w:val="en-US"/>
                <w:rPrChange w:id="1189" w:author="LÊ VĂN PA" w:date="2018-03-14T09:09:00Z">
                  <w:rPr>
                    <w:ins w:id="1190" w:author="LÊ VĂN PA" w:date="2018-03-13T15:54:00Z"/>
                    <w:b/>
                  </w:rPr>
                </w:rPrChange>
              </w:rPr>
            </w:pPr>
            <w:ins w:id="1191" w:author="LÊ VĂN PA" w:date="2018-03-13T15:54:00Z">
              <w:r w:rsidRPr="00432265">
                <w:rPr>
                  <w:rPrChange w:id="1192" w:author="LÊ VĂN PA" w:date="2018-03-14T09:09:00Z">
                    <w:rPr>
                      <w:b/>
                    </w:rPr>
                  </w:rPrChange>
                </w:rPr>
                <w:t>Số lượng</w:t>
              </w:r>
            </w:ins>
          </w:p>
        </w:tc>
        <w:tc>
          <w:tcPr>
            <w:tcW w:w="1363" w:type="dxa"/>
            <w:vAlign w:val="center"/>
          </w:tcPr>
          <w:p w14:paraId="5C98AFD3" w14:textId="77777777" w:rsidR="003B7881" w:rsidRPr="00432265" w:rsidRDefault="003B7881" w:rsidP="003B7881">
            <w:pPr>
              <w:spacing w:line="259" w:lineRule="auto"/>
              <w:jc w:val="center"/>
              <w:rPr>
                <w:ins w:id="1193" w:author="LÊ VĂN PA" w:date="2018-03-13T15:54:00Z"/>
                <w:rFonts w:asciiTheme="minorHAnsi" w:eastAsiaTheme="minorHAnsi" w:hAnsiTheme="minorHAnsi" w:cstheme="minorBidi"/>
                <w:sz w:val="22"/>
                <w:szCs w:val="22"/>
                <w:lang w:val="en-US"/>
                <w:rPrChange w:id="1194" w:author="LÊ VĂN PA" w:date="2018-03-14T09:09:00Z">
                  <w:rPr>
                    <w:ins w:id="1195" w:author="LÊ VĂN PA" w:date="2018-03-13T15:54:00Z"/>
                    <w:b/>
                  </w:rPr>
                </w:rPrChange>
              </w:rPr>
            </w:pPr>
            <w:ins w:id="1196" w:author="LÊ VĂN PA" w:date="2018-03-13T15:54:00Z">
              <w:r w:rsidRPr="00432265">
                <w:rPr>
                  <w:rPrChange w:id="1197" w:author="LÊ VĂN PA" w:date="2018-03-14T09:09:00Z">
                    <w:rPr>
                      <w:b/>
                    </w:rPr>
                  </w:rPrChange>
                </w:rPr>
                <w:t>Cấu hình</w:t>
              </w:r>
            </w:ins>
          </w:p>
        </w:tc>
        <w:tc>
          <w:tcPr>
            <w:tcW w:w="2148" w:type="dxa"/>
            <w:vAlign w:val="center"/>
          </w:tcPr>
          <w:p w14:paraId="689E2424" w14:textId="77777777" w:rsidR="003B7881" w:rsidRPr="00432265" w:rsidRDefault="003B7881" w:rsidP="003B7881">
            <w:pPr>
              <w:spacing w:line="259" w:lineRule="auto"/>
              <w:jc w:val="center"/>
              <w:rPr>
                <w:ins w:id="1198" w:author="LÊ VĂN PA" w:date="2018-03-13T15:54:00Z"/>
                <w:rFonts w:asciiTheme="minorHAnsi" w:eastAsiaTheme="minorHAnsi" w:hAnsiTheme="minorHAnsi" w:cstheme="minorBidi"/>
                <w:sz w:val="22"/>
                <w:szCs w:val="22"/>
                <w:lang w:val="en-US"/>
                <w:rPrChange w:id="1199" w:author="LÊ VĂN PA" w:date="2018-03-14T09:09:00Z">
                  <w:rPr>
                    <w:ins w:id="1200" w:author="LÊ VĂN PA" w:date="2018-03-13T15:54:00Z"/>
                    <w:b/>
                  </w:rPr>
                </w:rPrChange>
              </w:rPr>
            </w:pPr>
            <w:ins w:id="1201" w:author="LÊ VĂN PA" w:date="2018-03-13T15:54:00Z">
              <w:r w:rsidRPr="00432265">
                <w:rPr>
                  <w:rPrChange w:id="1202" w:author="LÊ VĂN PA" w:date="2018-03-14T09:09:00Z">
                    <w:rPr>
                      <w:b/>
                    </w:rPr>
                  </w:rPrChange>
                </w:rPr>
                <w:t>Vị trí vật lý</w:t>
              </w:r>
            </w:ins>
          </w:p>
        </w:tc>
        <w:tc>
          <w:tcPr>
            <w:tcW w:w="1542" w:type="dxa"/>
            <w:vAlign w:val="center"/>
          </w:tcPr>
          <w:p w14:paraId="15DD67E6" w14:textId="77777777" w:rsidR="003B7881" w:rsidRPr="00432265" w:rsidRDefault="003B7881" w:rsidP="003B7881">
            <w:pPr>
              <w:spacing w:line="259" w:lineRule="auto"/>
              <w:jc w:val="center"/>
              <w:rPr>
                <w:ins w:id="1203" w:author="LÊ VĂN PA" w:date="2018-03-13T15:54:00Z"/>
                <w:rFonts w:asciiTheme="minorHAnsi" w:eastAsiaTheme="minorHAnsi" w:hAnsiTheme="minorHAnsi" w:cstheme="minorBidi"/>
                <w:sz w:val="22"/>
                <w:szCs w:val="22"/>
                <w:lang w:val="en-US"/>
                <w:rPrChange w:id="1204" w:author="LÊ VĂN PA" w:date="2018-03-14T09:09:00Z">
                  <w:rPr>
                    <w:ins w:id="1205" w:author="LÊ VĂN PA" w:date="2018-03-13T15:54:00Z"/>
                    <w:b/>
                  </w:rPr>
                </w:rPrChange>
              </w:rPr>
            </w:pPr>
            <w:ins w:id="1206" w:author="LÊ VĂN PA" w:date="2018-03-13T15:54:00Z">
              <w:r w:rsidRPr="00432265">
                <w:rPr>
                  <w:rPrChange w:id="1207" w:author="LÊ VĂN PA" w:date="2018-03-14T09:09:00Z">
                    <w:rPr>
                      <w:b/>
                    </w:rPr>
                  </w:rPrChange>
                </w:rPr>
                <w:t>Kết nối mạng</w:t>
              </w:r>
            </w:ins>
          </w:p>
        </w:tc>
        <w:tc>
          <w:tcPr>
            <w:tcW w:w="1591" w:type="dxa"/>
            <w:vAlign w:val="center"/>
          </w:tcPr>
          <w:p w14:paraId="69E7AED4" w14:textId="77777777" w:rsidR="003B7881" w:rsidRPr="00432265" w:rsidRDefault="003B7881" w:rsidP="003B7881">
            <w:pPr>
              <w:spacing w:line="259" w:lineRule="auto"/>
              <w:jc w:val="center"/>
              <w:rPr>
                <w:ins w:id="1208" w:author="LÊ VĂN PA" w:date="2018-03-13T15:54:00Z"/>
                <w:rFonts w:asciiTheme="minorHAnsi" w:eastAsiaTheme="minorHAnsi" w:hAnsiTheme="minorHAnsi" w:cstheme="minorBidi"/>
                <w:sz w:val="22"/>
                <w:szCs w:val="22"/>
                <w:lang w:val="en-US"/>
                <w:rPrChange w:id="1209" w:author="LÊ VĂN PA" w:date="2018-03-14T09:09:00Z">
                  <w:rPr>
                    <w:ins w:id="1210" w:author="LÊ VĂN PA" w:date="2018-03-13T15:54:00Z"/>
                    <w:b/>
                  </w:rPr>
                </w:rPrChange>
              </w:rPr>
            </w:pPr>
            <w:ins w:id="1211" w:author="LÊ VĂN PA" w:date="2018-03-13T15:54:00Z">
              <w:r w:rsidRPr="00432265">
                <w:rPr>
                  <w:rPrChange w:id="1212" w:author="LÊ VĂN PA" w:date="2018-03-14T09:09:00Z">
                    <w:rPr>
                      <w:b/>
                    </w:rPr>
                  </w:rPrChange>
                </w:rPr>
                <w:t>Loại kết nối</w:t>
              </w:r>
            </w:ins>
          </w:p>
        </w:tc>
      </w:tr>
      <w:tr w:rsidR="003B7881" w:rsidRPr="003B7881" w14:paraId="102BFE8A" w14:textId="77777777" w:rsidTr="00F04936">
        <w:trPr>
          <w:trHeight w:val="475"/>
          <w:ins w:id="1213" w:author="LÊ VĂN PA" w:date="2018-03-13T15:54:00Z"/>
        </w:trPr>
        <w:tc>
          <w:tcPr>
            <w:tcW w:w="1673" w:type="dxa"/>
            <w:vAlign w:val="center"/>
          </w:tcPr>
          <w:p w14:paraId="23702AF7" w14:textId="77777777" w:rsidR="003B7881" w:rsidRPr="00432265" w:rsidRDefault="003B7881" w:rsidP="003B7881">
            <w:pPr>
              <w:spacing w:line="259" w:lineRule="auto"/>
              <w:rPr>
                <w:ins w:id="1214" w:author="LÊ VĂN PA" w:date="2018-03-13T15:54:00Z"/>
                <w:rFonts w:asciiTheme="minorHAnsi" w:eastAsiaTheme="minorHAnsi" w:hAnsiTheme="minorHAnsi" w:cstheme="minorBidi"/>
                <w:sz w:val="22"/>
                <w:szCs w:val="22"/>
                <w:lang w:val="en-US"/>
                <w:rPrChange w:id="1215" w:author="LÊ VĂN PA" w:date="2018-03-14T09:09:00Z">
                  <w:rPr>
                    <w:ins w:id="1216" w:author="LÊ VĂN PA" w:date="2018-03-13T15:54:00Z"/>
                  </w:rPr>
                </w:rPrChange>
              </w:rPr>
            </w:pPr>
            <w:ins w:id="1217" w:author="LÊ VĂN PA" w:date="2018-03-13T15:54:00Z">
              <w:r w:rsidRPr="00432265">
                <w:t>PC</w:t>
              </w:r>
            </w:ins>
          </w:p>
        </w:tc>
        <w:tc>
          <w:tcPr>
            <w:tcW w:w="1033" w:type="dxa"/>
            <w:vAlign w:val="center"/>
          </w:tcPr>
          <w:p w14:paraId="212D1CE0" w14:textId="77777777" w:rsidR="003B7881" w:rsidRPr="00432265" w:rsidRDefault="003B7881" w:rsidP="003B7881">
            <w:pPr>
              <w:spacing w:line="259" w:lineRule="auto"/>
              <w:rPr>
                <w:ins w:id="1218" w:author="LÊ VĂN PA" w:date="2018-03-13T15:54:00Z"/>
                <w:rFonts w:asciiTheme="minorHAnsi" w:eastAsiaTheme="minorHAnsi" w:hAnsiTheme="minorHAnsi" w:cstheme="minorBidi"/>
                <w:sz w:val="22"/>
                <w:szCs w:val="22"/>
                <w:lang w:val="en-US"/>
                <w:rPrChange w:id="1219" w:author="LÊ VĂN PA" w:date="2018-03-14T09:09:00Z">
                  <w:rPr>
                    <w:ins w:id="1220" w:author="LÊ VĂN PA" w:date="2018-03-13T15:54:00Z"/>
                  </w:rPr>
                </w:rPrChange>
              </w:rPr>
            </w:pPr>
            <w:ins w:id="1221" w:author="LÊ VĂN PA" w:date="2018-03-13T15:54:00Z">
              <w:r w:rsidRPr="00432265">
                <w:t>10</w:t>
              </w:r>
            </w:ins>
          </w:p>
        </w:tc>
        <w:tc>
          <w:tcPr>
            <w:tcW w:w="1363" w:type="dxa"/>
            <w:vAlign w:val="center"/>
          </w:tcPr>
          <w:p w14:paraId="5AB97A5E" w14:textId="77777777" w:rsidR="003B7881" w:rsidRPr="00432265" w:rsidRDefault="003B7881" w:rsidP="003B7881">
            <w:pPr>
              <w:spacing w:line="259" w:lineRule="auto"/>
              <w:rPr>
                <w:ins w:id="1222" w:author="LÊ VĂN PA" w:date="2018-03-13T15:54:00Z"/>
                <w:rFonts w:asciiTheme="minorHAnsi" w:eastAsiaTheme="minorHAnsi" w:hAnsiTheme="minorHAnsi" w:cstheme="minorBidi"/>
                <w:sz w:val="22"/>
                <w:szCs w:val="22"/>
                <w:lang w:val="en-US"/>
                <w:rPrChange w:id="1223" w:author="LÊ VĂN PA" w:date="2018-03-14T09:09:00Z">
                  <w:rPr>
                    <w:ins w:id="1224" w:author="LÊ VĂN PA" w:date="2018-03-13T15:54:00Z"/>
                  </w:rPr>
                </w:rPrChange>
              </w:rPr>
            </w:pPr>
            <w:ins w:id="1225" w:author="LÊ VĂN PA" w:date="2018-03-13T15:54:00Z">
              <w:r w:rsidRPr="00432265">
                <w:t>Cao</w:t>
              </w:r>
            </w:ins>
          </w:p>
        </w:tc>
        <w:tc>
          <w:tcPr>
            <w:tcW w:w="2148" w:type="dxa"/>
            <w:vAlign w:val="center"/>
          </w:tcPr>
          <w:p w14:paraId="18983C72" w14:textId="77777777" w:rsidR="003B7881" w:rsidRPr="00432265" w:rsidRDefault="003B7881" w:rsidP="003B7881">
            <w:pPr>
              <w:spacing w:line="259" w:lineRule="auto"/>
              <w:rPr>
                <w:ins w:id="1226" w:author="LÊ VĂN PA" w:date="2018-03-13T15:54:00Z"/>
                <w:rFonts w:asciiTheme="minorHAnsi" w:eastAsiaTheme="minorHAnsi" w:hAnsiTheme="minorHAnsi" w:cstheme="minorBidi"/>
                <w:sz w:val="22"/>
                <w:szCs w:val="22"/>
                <w:lang w:val="en-US"/>
                <w:rPrChange w:id="1227" w:author="LÊ VĂN PA" w:date="2018-03-14T09:09:00Z">
                  <w:rPr>
                    <w:ins w:id="1228" w:author="LÊ VĂN PA" w:date="2018-03-13T15:54:00Z"/>
                  </w:rPr>
                </w:rPrChange>
              </w:rPr>
            </w:pPr>
            <w:ins w:id="1229" w:author="LÊ VĂN PA" w:date="2018-03-13T15:54:00Z">
              <w:r w:rsidRPr="00432265">
                <w:t>Phòng giao dịch</w:t>
              </w:r>
            </w:ins>
          </w:p>
        </w:tc>
        <w:tc>
          <w:tcPr>
            <w:tcW w:w="1542" w:type="dxa"/>
            <w:vAlign w:val="center"/>
          </w:tcPr>
          <w:p w14:paraId="2353A227" w14:textId="77777777" w:rsidR="003B7881" w:rsidRPr="00432265" w:rsidRDefault="003B7881" w:rsidP="003B7881">
            <w:pPr>
              <w:spacing w:line="259" w:lineRule="auto"/>
              <w:rPr>
                <w:ins w:id="1230" w:author="LÊ VĂN PA" w:date="2018-03-13T15:54:00Z"/>
                <w:rFonts w:asciiTheme="minorHAnsi" w:eastAsiaTheme="minorHAnsi" w:hAnsiTheme="minorHAnsi" w:cstheme="minorBidi"/>
                <w:sz w:val="22"/>
                <w:szCs w:val="22"/>
                <w:lang w:val="en-US"/>
                <w:rPrChange w:id="1231" w:author="LÊ VĂN PA" w:date="2018-03-14T09:09:00Z">
                  <w:rPr>
                    <w:ins w:id="1232" w:author="LÊ VĂN PA" w:date="2018-03-13T15:54:00Z"/>
                  </w:rPr>
                </w:rPrChange>
              </w:rPr>
            </w:pPr>
            <w:ins w:id="1233" w:author="LÊ VĂN PA" w:date="2018-03-13T15:54:00Z">
              <w:r w:rsidRPr="00432265">
                <w:t>Có</w:t>
              </w:r>
            </w:ins>
          </w:p>
        </w:tc>
        <w:tc>
          <w:tcPr>
            <w:tcW w:w="1591" w:type="dxa"/>
            <w:vAlign w:val="center"/>
          </w:tcPr>
          <w:p w14:paraId="5A80899C" w14:textId="77777777" w:rsidR="003B7881" w:rsidRPr="00432265" w:rsidRDefault="003B7881" w:rsidP="003B7881">
            <w:pPr>
              <w:spacing w:line="259" w:lineRule="auto"/>
              <w:rPr>
                <w:ins w:id="1234" w:author="LÊ VĂN PA" w:date="2018-03-13T15:54:00Z"/>
                <w:rFonts w:asciiTheme="minorHAnsi" w:eastAsiaTheme="minorHAnsi" w:hAnsiTheme="minorHAnsi" w:cstheme="minorBidi"/>
                <w:sz w:val="22"/>
                <w:szCs w:val="22"/>
                <w:lang w:val="en-US"/>
                <w:rPrChange w:id="1235" w:author="LÊ VĂN PA" w:date="2018-03-14T09:09:00Z">
                  <w:rPr>
                    <w:ins w:id="1236" w:author="LÊ VĂN PA" w:date="2018-03-13T15:54:00Z"/>
                  </w:rPr>
                </w:rPrChange>
              </w:rPr>
            </w:pPr>
            <w:ins w:id="1237" w:author="LÊ VĂN PA" w:date="2018-03-13T15:54:00Z">
              <w:r w:rsidRPr="00432265">
                <w:t>LAN, Internet</w:t>
              </w:r>
            </w:ins>
          </w:p>
        </w:tc>
      </w:tr>
      <w:tr w:rsidR="003B7881" w:rsidRPr="003B7881" w14:paraId="229DF667" w14:textId="77777777" w:rsidTr="00F04936">
        <w:trPr>
          <w:trHeight w:val="475"/>
          <w:ins w:id="1238" w:author="LÊ VĂN PA" w:date="2018-03-13T15:54:00Z"/>
        </w:trPr>
        <w:tc>
          <w:tcPr>
            <w:tcW w:w="1673" w:type="dxa"/>
            <w:vAlign w:val="center"/>
          </w:tcPr>
          <w:p w14:paraId="02D0B7F2" w14:textId="77777777" w:rsidR="003B7881" w:rsidRPr="00432265" w:rsidRDefault="003B7881" w:rsidP="003B7881">
            <w:pPr>
              <w:spacing w:line="259" w:lineRule="auto"/>
              <w:rPr>
                <w:ins w:id="1239" w:author="LÊ VĂN PA" w:date="2018-03-13T15:54:00Z"/>
                <w:rFonts w:asciiTheme="minorHAnsi" w:eastAsiaTheme="minorHAnsi" w:hAnsiTheme="minorHAnsi" w:cstheme="minorBidi"/>
                <w:sz w:val="22"/>
                <w:szCs w:val="22"/>
                <w:lang w:val="en-US"/>
                <w:rPrChange w:id="1240" w:author="LÊ VĂN PA" w:date="2018-03-14T09:09:00Z">
                  <w:rPr>
                    <w:ins w:id="1241" w:author="LÊ VĂN PA" w:date="2018-03-13T15:54:00Z"/>
                  </w:rPr>
                </w:rPrChange>
              </w:rPr>
            </w:pPr>
            <w:ins w:id="1242" w:author="LÊ VĂN PA" w:date="2018-03-13T15:54:00Z">
              <w:r w:rsidRPr="00432265">
                <w:t>PC</w:t>
              </w:r>
            </w:ins>
          </w:p>
        </w:tc>
        <w:tc>
          <w:tcPr>
            <w:tcW w:w="1033" w:type="dxa"/>
            <w:vAlign w:val="center"/>
          </w:tcPr>
          <w:p w14:paraId="1C2D8127" w14:textId="77777777" w:rsidR="003B7881" w:rsidRPr="00432265" w:rsidRDefault="003B7881" w:rsidP="003B7881">
            <w:pPr>
              <w:spacing w:line="259" w:lineRule="auto"/>
              <w:rPr>
                <w:ins w:id="1243" w:author="LÊ VĂN PA" w:date="2018-03-13T15:54:00Z"/>
                <w:rFonts w:asciiTheme="minorHAnsi" w:eastAsiaTheme="minorHAnsi" w:hAnsiTheme="minorHAnsi" w:cstheme="minorBidi"/>
                <w:sz w:val="22"/>
                <w:szCs w:val="22"/>
                <w:lang w:val="en-US"/>
                <w:rPrChange w:id="1244" w:author="LÊ VĂN PA" w:date="2018-03-14T09:09:00Z">
                  <w:rPr>
                    <w:ins w:id="1245" w:author="LÊ VĂN PA" w:date="2018-03-13T15:54:00Z"/>
                  </w:rPr>
                </w:rPrChange>
              </w:rPr>
            </w:pPr>
            <w:ins w:id="1246" w:author="LÊ VĂN PA" w:date="2018-03-13T15:54:00Z">
              <w:r w:rsidRPr="00432265">
                <w:t>4</w:t>
              </w:r>
            </w:ins>
          </w:p>
        </w:tc>
        <w:tc>
          <w:tcPr>
            <w:tcW w:w="1363" w:type="dxa"/>
            <w:vAlign w:val="center"/>
          </w:tcPr>
          <w:p w14:paraId="18C07E87" w14:textId="77777777" w:rsidR="003B7881" w:rsidRPr="00432265" w:rsidRDefault="003B7881" w:rsidP="003B7881">
            <w:pPr>
              <w:spacing w:line="259" w:lineRule="auto"/>
              <w:rPr>
                <w:ins w:id="1247" w:author="LÊ VĂN PA" w:date="2018-03-13T15:54:00Z"/>
                <w:rFonts w:asciiTheme="minorHAnsi" w:eastAsiaTheme="minorHAnsi" w:hAnsiTheme="minorHAnsi" w:cstheme="minorBidi"/>
                <w:sz w:val="22"/>
                <w:szCs w:val="22"/>
                <w:lang w:val="en-US"/>
                <w:rPrChange w:id="1248" w:author="LÊ VĂN PA" w:date="2018-03-14T09:09:00Z">
                  <w:rPr>
                    <w:ins w:id="1249" w:author="LÊ VĂN PA" w:date="2018-03-13T15:54:00Z"/>
                  </w:rPr>
                </w:rPrChange>
              </w:rPr>
            </w:pPr>
            <w:ins w:id="1250" w:author="LÊ VĂN PA" w:date="2018-03-13T15:54:00Z">
              <w:r w:rsidRPr="00432265">
                <w:t>Cao</w:t>
              </w:r>
            </w:ins>
          </w:p>
        </w:tc>
        <w:tc>
          <w:tcPr>
            <w:tcW w:w="2148" w:type="dxa"/>
            <w:vAlign w:val="center"/>
          </w:tcPr>
          <w:p w14:paraId="2BC2C4DB" w14:textId="77777777" w:rsidR="003B7881" w:rsidRPr="00432265" w:rsidRDefault="003B7881" w:rsidP="003B7881">
            <w:pPr>
              <w:spacing w:line="259" w:lineRule="auto"/>
              <w:rPr>
                <w:ins w:id="1251" w:author="LÊ VĂN PA" w:date="2018-03-13T15:54:00Z"/>
                <w:rFonts w:asciiTheme="minorHAnsi" w:eastAsiaTheme="minorHAnsi" w:hAnsiTheme="minorHAnsi" w:cstheme="minorBidi"/>
                <w:sz w:val="22"/>
                <w:szCs w:val="22"/>
                <w:lang w:val="en-US"/>
                <w:rPrChange w:id="1252" w:author="LÊ VĂN PA" w:date="2018-03-14T09:09:00Z">
                  <w:rPr>
                    <w:ins w:id="1253" w:author="LÊ VĂN PA" w:date="2018-03-13T15:54:00Z"/>
                  </w:rPr>
                </w:rPrChange>
              </w:rPr>
            </w:pPr>
            <w:ins w:id="1254" w:author="LÊ VĂN PA" w:date="2018-03-13T15:54:00Z">
              <w:r w:rsidRPr="00432265">
                <w:t>Phòng giám đốc, phó giám đốc, thư ký, phòng bảo vệ</w:t>
              </w:r>
            </w:ins>
          </w:p>
        </w:tc>
        <w:tc>
          <w:tcPr>
            <w:tcW w:w="1542" w:type="dxa"/>
            <w:vAlign w:val="center"/>
          </w:tcPr>
          <w:p w14:paraId="6A06C7CB" w14:textId="77777777" w:rsidR="003B7881" w:rsidRPr="00432265" w:rsidRDefault="003B7881" w:rsidP="003B7881">
            <w:pPr>
              <w:spacing w:line="259" w:lineRule="auto"/>
              <w:rPr>
                <w:ins w:id="1255" w:author="LÊ VĂN PA" w:date="2018-03-13T15:54:00Z"/>
                <w:rFonts w:asciiTheme="minorHAnsi" w:eastAsiaTheme="minorHAnsi" w:hAnsiTheme="minorHAnsi" w:cstheme="minorBidi"/>
                <w:sz w:val="22"/>
                <w:szCs w:val="22"/>
                <w:lang w:val="en-US"/>
                <w:rPrChange w:id="1256" w:author="LÊ VĂN PA" w:date="2018-03-14T09:09:00Z">
                  <w:rPr>
                    <w:ins w:id="1257" w:author="LÊ VĂN PA" w:date="2018-03-13T15:54:00Z"/>
                  </w:rPr>
                </w:rPrChange>
              </w:rPr>
            </w:pPr>
            <w:ins w:id="1258" w:author="LÊ VĂN PA" w:date="2018-03-13T15:54:00Z">
              <w:r w:rsidRPr="00432265">
                <w:t xml:space="preserve">Có </w:t>
              </w:r>
            </w:ins>
          </w:p>
        </w:tc>
        <w:tc>
          <w:tcPr>
            <w:tcW w:w="1591" w:type="dxa"/>
            <w:vAlign w:val="center"/>
          </w:tcPr>
          <w:p w14:paraId="212BA677" w14:textId="77777777" w:rsidR="003B7881" w:rsidRPr="00432265" w:rsidRDefault="003B7881" w:rsidP="003B7881">
            <w:pPr>
              <w:spacing w:line="259" w:lineRule="auto"/>
              <w:rPr>
                <w:ins w:id="1259" w:author="LÊ VĂN PA" w:date="2018-03-13T15:54:00Z"/>
                <w:rFonts w:asciiTheme="minorHAnsi" w:eastAsiaTheme="minorHAnsi" w:hAnsiTheme="minorHAnsi" w:cstheme="minorBidi"/>
                <w:sz w:val="22"/>
                <w:szCs w:val="22"/>
                <w:lang w:val="en-US"/>
                <w:rPrChange w:id="1260" w:author="LÊ VĂN PA" w:date="2018-03-14T09:09:00Z">
                  <w:rPr>
                    <w:ins w:id="1261" w:author="LÊ VĂN PA" w:date="2018-03-13T15:54:00Z"/>
                  </w:rPr>
                </w:rPrChange>
              </w:rPr>
            </w:pPr>
            <w:ins w:id="1262" w:author="LÊ VĂN PA" w:date="2018-03-13T15:54:00Z">
              <w:r w:rsidRPr="00432265">
                <w:t>LAN, Internet</w:t>
              </w:r>
            </w:ins>
          </w:p>
        </w:tc>
      </w:tr>
      <w:tr w:rsidR="003B7881" w:rsidRPr="003B7881" w14:paraId="47D7BB65" w14:textId="77777777" w:rsidTr="00F04936">
        <w:trPr>
          <w:trHeight w:val="475"/>
          <w:ins w:id="1263" w:author="LÊ VĂN PA" w:date="2018-03-13T15:54:00Z"/>
        </w:trPr>
        <w:tc>
          <w:tcPr>
            <w:tcW w:w="1673" w:type="dxa"/>
            <w:vAlign w:val="center"/>
          </w:tcPr>
          <w:p w14:paraId="210298B9" w14:textId="77777777" w:rsidR="003B7881" w:rsidRPr="00432265" w:rsidRDefault="003B7881" w:rsidP="003B7881">
            <w:pPr>
              <w:spacing w:line="259" w:lineRule="auto"/>
              <w:rPr>
                <w:ins w:id="1264" w:author="LÊ VĂN PA" w:date="2018-03-13T15:54:00Z"/>
                <w:rFonts w:asciiTheme="minorHAnsi" w:eastAsiaTheme="minorHAnsi" w:hAnsiTheme="minorHAnsi" w:cstheme="minorBidi"/>
                <w:sz w:val="22"/>
                <w:szCs w:val="22"/>
                <w:lang w:val="en-US"/>
                <w:rPrChange w:id="1265" w:author="LÊ VĂN PA" w:date="2018-03-14T09:09:00Z">
                  <w:rPr>
                    <w:ins w:id="1266" w:author="LÊ VĂN PA" w:date="2018-03-13T15:54:00Z"/>
                  </w:rPr>
                </w:rPrChange>
              </w:rPr>
            </w:pPr>
            <w:ins w:id="1267" w:author="LÊ VĂN PA" w:date="2018-03-13T15:54:00Z">
              <w:r w:rsidRPr="00432265">
                <w:t>Wireless router</w:t>
              </w:r>
            </w:ins>
          </w:p>
        </w:tc>
        <w:tc>
          <w:tcPr>
            <w:tcW w:w="1033" w:type="dxa"/>
            <w:vAlign w:val="center"/>
          </w:tcPr>
          <w:p w14:paraId="7BA9B9BC" w14:textId="77777777" w:rsidR="003B7881" w:rsidRPr="00432265" w:rsidRDefault="003B7881" w:rsidP="003B7881">
            <w:pPr>
              <w:spacing w:line="259" w:lineRule="auto"/>
              <w:rPr>
                <w:ins w:id="1268" w:author="LÊ VĂN PA" w:date="2018-03-13T15:54:00Z"/>
                <w:rFonts w:asciiTheme="minorHAnsi" w:eastAsiaTheme="minorHAnsi" w:hAnsiTheme="minorHAnsi" w:cstheme="minorBidi"/>
                <w:sz w:val="22"/>
                <w:szCs w:val="22"/>
                <w:lang w:val="en-US"/>
                <w:rPrChange w:id="1269" w:author="LÊ VĂN PA" w:date="2018-03-14T09:09:00Z">
                  <w:rPr>
                    <w:ins w:id="1270" w:author="LÊ VĂN PA" w:date="2018-03-13T15:54:00Z"/>
                  </w:rPr>
                </w:rPrChange>
              </w:rPr>
            </w:pPr>
            <w:ins w:id="1271" w:author="LÊ VĂN PA" w:date="2018-03-13T15:54:00Z">
              <w:r w:rsidRPr="00432265">
                <w:t>3</w:t>
              </w:r>
            </w:ins>
          </w:p>
        </w:tc>
        <w:tc>
          <w:tcPr>
            <w:tcW w:w="1363" w:type="dxa"/>
            <w:vAlign w:val="center"/>
          </w:tcPr>
          <w:p w14:paraId="39475AE8" w14:textId="77777777" w:rsidR="003B7881" w:rsidRPr="00432265" w:rsidRDefault="003B7881" w:rsidP="003B7881">
            <w:pPr>
              <w:spacing w:line="259" w:lineRule="auto"/>
              <w:rPr>
                <w:ins w:id="1272" w:author="LÊ VĂN PA" w:date="2018-03-13T15:54:00Z"/>
                <w:rFonts w:asciiTheme="minorHAnsi" w:eastAsiaTheme="minorHAnsi" w:hAnsiTheme="minorHAnsi" w:cstheme="minorBidi"/>
                <w:sz w:val="22"/>
                <w:szCs w:val="22"/>
                <w:lang w:val="en-US"/>
                <w:rPrChange w:id="1273" w:author="LÊ VĂN PA" w:date="2018-03-14T09:09:00Z">
                  <w:rPr>
                    <w:ins w:id="1274" w:author="LÊ VĂN PA" w:date="2018-03-13T15:54:00Z"/>
                  </w:rPr>
                </w:rPrChange>
              </w:rPr>
            </w:pPr>
            <w:ins w:id="1275" w:author="LÊ VĂN PA" w:date="2018-03-13T15:54:00Z">
              <w:r w:rsidRPr="00432265">
                <w:t>Khá</w:t>
              </w:r>
            </w:ins>
          </w:p>
        </w:tc>
        <w:tc>
          <w:tcPr>
            <w:tcW w:w="2148" w:type="dxa"/>
            <w:vAlign w:val="center"/>
          </w:tcPr>
          <w:p w14:paraId="017748A2" w14:textId="77777777" w:rsidR="003B7881" w:rsidRPr="00432265" w:rsidRDefault="003B7881" w:rsidP="003B7881">
            <w:pPr>
              <w:spacing w:line="259" w:lineRule="auto"/>
              <w:rPr>
                <w:ins w:id="1276" w:author="LÊ VĂN PA" w:date="2018-03-13T15:54:00Z"/>
                <w:rFonts w:asciiTheme="minorHAnsi" w:eastAsiaTheme="minorHAnsi" w:hAnsiTheme="minorHAnsi" w:cstheme="minorBidi"/>
                <w:sz w:val="22"/>
                <w:szCs w:val="22"/>
                <w:lang w:val="en-US"/>
                <w:rPrChange w:id="1277" w:author="LÊ VĂN PA" w:date="2018-03-14T09:09:00Z">
                  <w:rPr>
                    <w:ins w:id="1278" w:author="LÊ VĂN PA" w:date="2018-03-13T15:54:00Z"/>
                  </w:rPr>
                </w:rPrChange>
              </w:rPr>
            </w:pPr>
            <w:ins w:id="1279" w:author="LÊ VĂN PA" w:date="2018-03-13T15:54:00Z">
              <w:r w:rsidRPr="00432265">
                <w:t>Quầy giao dịch, phòng nhân viên</w:t>
              </w:r>
            </w:ins>
          </w:p>
        </w:tc>
        <w:tc>
          <w:tcPr>
            <w:tcW w:w="1542" w:type="dxa"/>
            <w:vAlign w:val="center"/>
          </w:tcPr>
          <w:p w14:paraId="582A13DD" w14:textId="77777777" w:rsidR="003B7881" w:rsidRPr="00432265" w:rsidRDefault="003B7881" w:rsidP="003B7881">
            <w:pPr>
              <w:spacing w:line="259" w:lineRule="auto"/>
              <w:rPr>
                <w:ins w:id="1280" w:author="LÊ VĂN PA" w:date="2018-03-13T15:54:00Z"/>
                <w:rFonts w:asciiTheme="minorHAnsi" w:eastAsiaTheme="minorHAnsi" w:hAnsiTheme="minorHAnsi" w:cstheme="minorBidi"/>
                <w:sz w:val="22"/>
                <w:szCs w:val="22"/>
                <w:lang w:val="en-US"/>
                <w:rPrChange w:id="1281" w:author="LÊ VĂN PA" w:date="2018-03-14T09:09:00Z">
                  <w:rPr>
                    <w:ins w:id="1282" w:author="LÊ VĂN PA" w:date="2018-03-13T15:54:00Z"/>
                  </w:rPr>
                </w:rPrChange>
              </w:rPr>
            </w:pPr>
            <w:ins w:id="1283" w:author="LÊ VĂN PA" w:date="2018-03-13T15:54:00Z">
              <w:r w:rsidRPr="00432265">
                <w:t>Có</w:t>
              </w:r>
            </w:ins>
          </w:p>
        </w:tc>
        <w:tc>
          <w:tcPr>
            <w:tcW w:w="1591" w:type="dxa"/>
            <w:vAlign w:val="center"/>
          </w:tcPr>
          <w:p w14:paraId="6148FB26" w14:textId="77777777" w:rsidR="003B7881" w:rsidRPr="00432265" w:rsidRDefault="003B7881" w:rsidP="003B7881">
            <w:pPr>
              <w:spacing w:line="259" w:lineRule="auto"/>
              <w:rPr>
                <w:ins w:id="1284" w:author="LÊ VĂN PA" w:date="2018-03-13T15:54:00Z"/>
                <w:rFonts w:asciiTheme="minorHAnsi" w:eastAsiaTheme="minorHAnsi" w:hAnsiTheme="minorHAnsi" w:cstheme="minorBidi"/>
                <w:sz w:val="22"/>
                <w:szCs w:val="22"/>
                <w:lang w:val="en-US"/>
                <w:rPrChange w:id="1285" w:author="LÊ VĂN PA" w:date="2018-03-14T09:09:00Z">
                  <w:rPr>
                    <w:ins w:id="1286" w:author="LÊ VĂN PA" w:date="2018-03-13T15:54:00Z"/>
                  </w:rPr>
                </w:rPrChange>
              </w:rPr>
            </w:pPr>
            <w:ins w:id="1287" w:author="LÊ VĂN PA" w:date="2018-03-13T15:54:00Z">
              <w:r w:rsidRPr="00432265">
                <w:t>Internet</w:t>
              </w:r>
            </w:ins>
          </w:p>
        </w:tc>
      </w:tr>
      <w:tr w:rsidR="003B7881" w:rsidRPr="003B7881" w14:paraId="6DA172EE" w14:textId="77777777" w:rsidTr="00F04936">
        <w:trPr>
          <w:trHeight w:val="475"/>
          <w:ins w:id="1288" w:author="LÊ VĂN PA" w:date="2018-03-13T15:54:00Z"/>
        </w:trPr>
        <w:tc>
          <w:tcPr>
            <w:tcW w:w="1673" w:type="dxa"/>
            <w:vAlign w:val="center"/>
          </w:tcPr>
          <w:p w14:paraId="3A3CDC52" w14:textId="77777777" w:rsidR="003B7881" w:rsidRPr="00432265" w:rsidRDefault="003B7881" w:rsidP="003B7881">
            <w:pPr>
              <w:spacing w:line="259" w:lineRule="auto"/>
              <w:rPr>
                <w:ins w:id="1289" w:author="LÊ VĂN PA" w:date="2018-03-13T15:54:00Z"/>
                <w:rFonts w:asciiTheme="minorHAnsi" w:eastAsiaTheme="minorHAnsi" w:hAnsiTheme="minorHAnsi" w:cstheme="minorBidi"/>
                <w:sz w:val="22"/>
                <w:szCs w:val="22"/>
                <w:lang w:val="en-US"/>
                <w:rPrChange w:id="1290" w:author="LÊ VĂN PA" w:date="2018-03-14T09:09:00Z">
                  <w:rPr>
                    <w:ins w:id="1291" w:author="LÊ VĂN PA" w:date="2018-03-13T15:54:00Z"/>
                  </w:rPr>
                </w:rPrChange>
              </w:rPr>
            </w:pPr>
            <w:ins w:id="1292" w:author="LÊ VĂN PA" w:date="2018-03-13T15:54:00Z">
              <w:r w:rsidRPr="00432265">
                <w:t>CCTV (Camera)</w:t>
              </w:r>
            </w:ins>
          </w:p>
        </w:tc>
        <w:tc>
          <w:tcPr>
            <w:tcW w:w="1033" w:type="dxa"/>
            <w:vAlign w:val="center"/>
          </w:tcPr>
          <w:p w14:paraId="4BDD0C55" w14:textId="77777777" w:rsidR="003B7881" w:rsidRPr="00432265" w:rsidRDefault="003B7881" w:rsidP="003B7881">
            <w:pPr>
              <w:spacing w:line="259" w:lineRule="auto"/>
              <w:rPr>
                <w:ins w:id="1293" w:author="LÊ VĂN PA" w:date="2018-03-13T15:54:00Z"/>
                <w:rFonts w:asciiTheme="minorHAnsi" w:eastAsiaTheme="minorHAnsi" w:hAnsiTheme="minorHAnsi" w:cstheme="minorBidi"/>
                <w:sz w:val="22"/>
                <w:szCs w:val="22"/>
                <w:lang w:val="en-US"/>
                <w:rPrChange w:id="1294" w:author="LÊ VĂN PA" w:date="2018-03-14T09:09:00Z">
                  <w:rPr>
                    <w:ins w:id="1295" w:author="LÊ VĂN PA" w:date="2018-03-13T15:54:00Z"/>
                  </w:rPr>
                </w:rPrChange>
              </w:rPr>
            </w:pPr>
            <w:ins w:id="1296" w:author="LÊ VĂN PA" w:date="2018-03-13T15:54:00Z">
              <w:r w:rsidRPr="00432265">
                <w:t>5</w:t>
              </w:r>
            </w:ins>
          </w:p>
        </w:tc>
        <w:tc>
          <w:tcPr>
            <w:tcW w:w="1363" w:type="dxa"/>
            <w:vAlign w:val="center"/>
          </w:tcPr>
          <w:p w14:paraId="7A2EEAD9" w14:textId="77777777" w:rsidR="003B7881" w:rsidRPr="00432265" w:rsidRDefault="003B7881" w:rsidP="003B7881">
            <w:pPr>
              <w:spacing w:line="259" w:lineRule="auto"/>
              <w:rPr>
                <w:ins w:id="1297" w:author="LÊ VĂN PA" w:date="2018-03-13T15:54:00Z"/>
                <w:rFonts w:asciiTheme="minorHAnsi" w:eastAsiaTheme="minorHAnsi" w:hAnsiTheme="minorHAnsi" w:cstheme="minorBidi"/>
                <w:sz w:val="22"/>
                <w:szCs w:val="22"/>
                <w:lang w:val="en-US"/>
                <w:rPrChange w:id="1298" w:author="LÊ VĂN PA" w:date="2018-03-14T09:09:00Z">
                  <w:rPr>
                    <w:ins w:id="1299" w:author="LÊ VĂN PA" w:date="2018-03-13T15:54:00Z"/>
                  </w:rPr>
                </w:rPrChange>
              </w:rPr>
            </w:pPr>
            <w:ins w:id="1300" w:author="LÊ VĂN PA" w:date="2018-03-13T15:54:00Z">
              <w:r w:rsidRPr="00432265">
                <w:t>Cao</w:t>
              </w:r>
            </w:ins>
          </w:p>
        </w:tc>
        <w:tc>
          <w:tcPr>
            <w:tcW w:w="2148" w:type="dxa"/>
            <w:vAlign w:val="center"/>
          </w:tcPr>
          <w:p w14:paraId="74F47C18" w14:textId="77777777" w:rsidR="003B7881" w:rsidRPr="00432265" w:rsidRDefault="003B7881" w:rsidP="003B7881">
            <w:pPr>
              <w:spacing w:line="259" w:lineRule="auto"/>
              <w:rPr>
                <w:ins w:id="1301" w:author="LÊ VĂN PA" w:date="2018-03-13T15:54:00Z"/>
                <w:rFonts w:asciiTheme="minorHAnsi" w:eastAsiaTheme="minorHAnsi" w:hAnsiTheme="minorHAnsi" w:cstheme="minorBidi"/>
                <w:sz w:val="22"/>
                <w:szCs w:val="22"/>
                <w:lang w:val="en-US"/>
                <w:rPrChange w:id="1302" w:author="LÊ VĂN PA" w:date="2018-03-14T09:09:00Z">
                  <w:rPr>
                    <w:ins w:id="1303" w:author="LÊ VĂN PA" w:date="2018-03-13T15:54:00Z"/>
                  </w:rPr>
                </w:rPrChange>
              </w:rPr>
            </w:pPr>
            <w:ins w:id="1304" w:author="LÊ VĂN PA" w:date="2018-03-13T15:54:00Z">
              <w:r w:rsidRPr="00432265">
                <w:t>Hành lang</w:t>
              </w:r>
            </w:ins>
          </w:p>
        </w:tc>
        <w:tc>
          <w:tcPr>
            <w:tcW w:w="1542" w:type="dxa"/>
            <w:vAlign w:val="center"/>
          </w:tcPr>
          <w:p w14:paraId="624988E5" w14:textId="77777777" w:rsidR="003B7881" w:rsidRPr="00432265" w:rsidRDefault="003B7881" w:rsidP="003B7881">
            <w:pPr>
              <w:spacing w:line="259" w:lineRule="auto"/>
              <w:rPr>
                <w:ins w:id="1305" w:author="LÊ VĂN PA" w:date="2018-03-13T15:54:00Z"/>
                <w:rFonts w:asciiTheme="minorHAnsi" w:eastAsiaTheme="minorHAnsi" w:hAnsiTheme="minorHAnsi" w:cstheme="minorBidi"/>
                <w:sz w:val="22"/>
                <w:szCs w:val="22"/>
                <w:lang w:val="en-US"/>
                <w:rPrChange w:id="1306" w:author="LÊ VĂN PA" w:date="2018-03-14T09:09:00Z">
                  <w:rPr>
                    <w:ins w:id="1307" w:author="LÊ VĂN PA" w:date="2018-03-13T15:54:00Z"/>
                  </w:rPr>
                </w:rPrChange>
              </w:rPr>
            </w:pPr>
            <w:ins w:id="1308" w:author="LÊ VĂN PA" w:date="2018-03-13T15:54:00Z">
              <w:r w:rsidRPr="00432265">
                <w:t>Không</w:t>
              </w:r>
            </w:ins>
          </w:p>
        </w:tc>
        <w:tc>
          <w:tcPr>
            <w:tcW w:w="1591" w:type="dxa"/>
            <w:vAlign w:val="center"/>
          </w:tcPr>
          <w:p w14:paraId="3A15B3DA" w14:textId="77777777" w:rsidR="003B7881" w:rsidRPr="00432265" w:rsidRDefault="003B7881" w:rsidP="003B7881">
            <w:pPr>
              <w:spacing w:line="259" w:lineRule="auto"/>
              <w:rPr>
                <w:ins w:id="1309" w:author="LÊ VĂN PA" w:date="2018-03-13T15:54:00Z"/>
                <w:rFonts w:asciiTheme="minorHAnsi" w:eastAsiaTheme="minorHAnsi" w:hAnsiTheme="minorHAnsi" w:cstheme="minorBidi"/>
                <w:sz w:val="22"/>
                <w:szCs w:val="22"/>
                <w:lang w:val="en-US"/>
                <w:rPrChange w:id="1310" w:author="LÊ VĂN PA" w:date="2018-03-14T09:09:00Z">
                  <w:rPr>
                    <w:ins w:id="1311" w:author="LÊ VĂN PA" w:date="2018-03-13T15:54:00Z"/>
                  </w:rPr>
                </w:rPrChange>
              </w:rPr>
            </w:pPr>
          </w:p>
        </w:tc>
      </w:tr>
    </w:tbl>
    <w:p w14:paraId="65C31243" w14:textId="77777777" w:rsidR="003B7881" w:rsidRPr="00432265" w:rsidRDefault="003B7881">
      <w:pPr>
        <w:spacing w:after="0" w:line="276" w:lineRule="auto"/>
        <w:contextualSpacing/>
        <w:rPr>
          <w:ins w:id="1312" w:author="LÊ VĂN PA" w:date="2018-03-13T15:54:00Z"/>
          <w:rPrChange w:id="1313" w:author="LÊ VĂN PA" w:date="2018-03-14T09:09:00Z">
            <w:rPr>
              <w:ins w:id="1314" w:author="LÊ VĂN PA" w:date="2018-03-13T15:54:00Z"/>
              <w:rFonts w:ascii="Times New Roman" w:eastAsia="Times New Roman" w:hAnsi="Times New Roman" w:cs="Times New Roman"/>
              <w:sz w:val="28"/>
              <w:lang w:eastAsia="vi-VN"/>
            </w:rPr>
          </w:rPrChange>
        </w:rPr>
        <w:pPrChange w:id="1315" w:author="Windows User" w:date="2018-03-17T20:23:00Z">
          <w:pPr>
            <w:numPr>
              <w:numId w:val="13"/>
            </w:numPr>
            <w:spacing w:after="0" w:line="276" w:lineRule="auto"/>
            <w:ind w:left="1080" w:hanging="360"/>
            <w:contextualSpacing/>
          </w:pPr>
        </w:pPrChange>
      </w:pPr>
      <w:ins w:id="1316" w:author="LÊ VĂN PA" w:date="2018-03-13T15:54:00Z">
        <w:del w:id="1317" w:author="Windows User" w:date="2018-03-17T20:23:00Z">
          <w:r w:rsidRPr="00432265" w:rsidDel="00292E6F">
            <w:rPr>
              <w:rPrChange w:id="1318" w:author="LÊ VĂN PA" w:date="2018-03-14T09:09:00Z">
                <w:rPr>
                  <w:rFonts w:ascii="Times New Roman" w:eastAsia="Times New Roman" w:hAnsi="Times New Roman" w:cs="Times New Roman"/>
                  <w:sz w:val="28"/>
                  <w:lang w:eastAsia="vi-VN"/>
                </w:rPr>
              </w:rPrChange>
            </w:rPr>
            <w:delText>Intel Core i7.</w:delText>
          </w:r>
        </w:del>
      </w:ins>
    </w:p>
    <w:p w14:paraId="07A093A6" w14:textId="77777777" w:rsidR="003B7881" w:rsidRPr="00432265" w:rsidRDefault="003B7881" w:rsidP="003B7881">
      <w:pPr>
        <w:numPr>
          <w:ilvl w:val="0"/>
          <w:numId w:val="13"/>
        </w:numPr>
        <w:spacing w:after="0" w:line="276" w:lineRule="auto"/>
        <w:contextualSpacing/>
        <w:rPr>
          <w:ins w:id="1319" w:author="LÊ VĂN PA" w:date="2018-03-13T15:54:00Z"/>
          <w:rPrChange w:id="1320" w:author="LÊ VĂN PA" w:date="2018-03-14T09:09:00Z">
            <w:rPr>
              <w:ins w:id="1321" w:author="LÊ VĂN PA" w:date="2018-03-13T15:54:00Z"/>
              <w:rFonts w:ascii="Times New Roman" w:eastAsia="Times New Roman" w:hAnsi="Times New Roman" w:cs="Times New Roman"/>
              <w:sz w:val="28"/>
              <w:lang w:eastAsia="vi-VN"/>
            </w:rPr>
          </w:rPrChange>
        </w:rPr>
      </w:pPr>
      <w:ins w:id="1322" w:author="LÊ VĂN PA" w:date="2018-03-13T15:54:00Z">
        <w:r w:rsidRPr="00432265">
          <w:rPr>
            <w:rPrChange w:id="1323" w:author="LÊ VĂN PA" w:date="2018-03-14T09:09:00Z">
              <w:rPr>
                <w:rFonts w:ascii="Times New Roman" w:eastAsia="Times New Roman" w:hAnsi="Times New Roman" w:cs="Times New Roman"/>
                <w:sz w:val="28"/>
                <w:lang w:eastAsia="vi-VN"/>
              </w:rPr>
            </w:rPrChange>
          </w:rPr>
          <w:t>Có sử dụng microphone, loa, màn hình, máy chiếu.</w:t>
        </w:r>
      </w:ins>
    </w:p>
    <w:p w14:paraId="364CEBB9" w14:textId="77777777" w:rsidR="003B7881" w:rsidRPr="00432265" w:rsidRDefault="003B7881" w:rsidP="003B7881">
      <w:pPr>
        <w:numPr>
          <w:ilvl w:val="0"/>
          <w:numId w:val="12"/>
        </w:numPr>
        <w:contextualSpacing/>
        <w:rPr>
          <w:ins w:id="1324" w:author="LÊ VĂN PA" w:date="2018-03-13T15:54:00Z"/>
          <w:rPrChange w:id="1325" w:author="LÊ VĂN PA" w:date="2018-03-14T09:09:00Z">
            <w:rPr>
              <w:ins w:id="1326" w:author="LÊ VĂN PA" w:date="2018-03-13T15:54:00Z"/>
              <w:rFonts w:ascii="Times New Roman" w:eastAsia="Times New Roman" w:hAnsi="Times New Roman" w:cs="Times New Roman"/>
              <w:sz w:val="28"/>
              <w:szCs w:val="28"/>
            </w:rPr>
          </w:rPrChange>
        </w:rPr>
      </w:pPr>
      <w:ins w:id="1327" w:author="LÊ VĂN PA" w:date="2018-03-13T15:54:00Z">
        <w:r w:rsidRPr="00432265">
          <w:rPr>
            <w:rPrChange w:id="1328" w:author="LÊ VĂN PA" w:date="2018-03-14T09:09:00Z">
              <w:rPr>
                <w:rFonts w:ascii="Times New Roman" w:eastAsia="Times New Roman" w:hAnsi="Times New Roman" w:cs="Times New Roman"/>
                <w:sz w:val="28"/>
                <w:szCs w:val="28"/>
              </w:rPr>
            </w:rPrChange>
          </w:rPr>
          <w:t>Phần mềm</w:t>
        </w:r>
      </w:ins>
    </w:p>
    <w:p w14:paraId="3FFBD653" w14:textId="77777777" w:rsidR="003B7881" w:rsidRPr="00432265" w:rsidRDefault="003B7881" w:rsidP="003B7881">
      <w:pPr>
        <w:ind w:left="720"/>
        <w:contextualSpacing/>
        <w:rPr>
          <w:ins w:id="1329" w:author="LÊ VĂN PA" w:date="2018-03-13T15:54:00Z"/>
          <w:rPrChange w:id="1330" w:author="LÊ VĂN PA" w:date="2018-03-14T09:09:00Z">
            <w:rPr>
              <w:ins w:id="1331" w:author="LÊ VĂN PA" w:date="2018-03-13T15:54:00Z"/>
              <w:rFonts w:ascii="Times New Roman" w:eastAsia="Times New Roman" w:hAnsi="Times New Roman" w:cs="Times New Roman"/>
              <w:sz w:val="28"/>
              <w:szCs w:val="28"/>
            </w:rPr>
          </w:rPrChange>
        </w:rPr>
      </w:pPr>
    </w:p>
    <w:p w14:paraId="3B59F7E2" w14:textId="77777777" w:rsidR="003B7881" w:rsidRPr="00432265" w:rsidRDefault="003B7881" w:rsidP="003B7881">
      <w:pPr>
        <w:numPr>
          <w:ilvl w:val="0"/>
          <w:numId w:val="14"/>
        </w:numPr>
        <w:contextualSpacing/>
        <w:rPr>
          <w:ins w:id="1332" w:author="LÊ VĂN PA" w:date="2018-03-13T15:54:00Z"/>
          <w:rPrChange w:id="1333" w:author="LÊ VĂN PA" w:date="2018-03-14T09:09:00Z">
            <w:rPr>
              <w:ins w:id="1334" w:author="LÊ VĂN PA" w:date="2018-03-13T15:54:00Z"/>
              <w:rFonts w:ascii="Times New Roman" w:eastAsia="Times New Roman" w:hAnsi="Times New Roman" w:cs="Times New Roman"/>
              <w:sz w:val="28"/>
              <w:szCs w:val="28"/>
            </w:rPr>
          </w:rPrChange>
        </w:rPr>
      </w:pPr>
      <w:ins w:id="1335" w:author="LÊ VĂN PA" w:date="2018-03-13T15:54:00Z">
        <w:r w:rsidRPr="00432265">
          <w:rPr>
            <w:rPrChange w:id="1336" w:author="LÊ VĂN PA" w:date="2018-03-14T09:09:00Z">
              <w:rPr>
                <w:rFonts w:ascii="Times New Roman" w:eastAsia="Times New Roman" w:hAnsi="Times New Roman" w:cs="Times New Roman"/>
                <w:sz w:val="28"/>
                <w:szCs w:val="28"/>
              </w:rPr>
            </w:rPrChange>
          </w:rPr>
          <w:t>Hệ điều hành Windows 7/10</w:t>
        </w:r>
      </w:ins>
    </w:p>
    <w:p w14:paraId="058768C1" w14:textId="4AE6BB77" w:rsidR="003B7881" w:rsidRPr="00432265" w:rsidRDefault="003B7881" w:rsidP="003B7881">
      <w:pPr>
        <w:numPr>
          <w:ilvl w:val="0"/>
          <w:numId w:val="14"/>
        </w:numPr>
        <w:contextualSpacing/>
        <w:rPr>
          <w:ins w:id="1337" w:author="LÊ VĂN PA" w:date="2018-03-13T15:54:00Z"/>
          <w:rPrChange w:id="1338" w:author="LÊ VĂN PA" w:date="2018-03-14T09:09:00Z">
            <w:rPr>
              <w:ins w:id="1339" w:author="LÊ VĂN PA" w:date="2018-03-13T15:54:00Z"/>
              <w:rFonts w:ascii="Times New Roman" w:eastAsia="Times New Roman" w:hAnsi="Times New Roman" w:cs="Times New Roman"/>
              <w:sz w:val="28"/>
              <w:szCs w:val="28"/>
            </w:rPr>
          </w:rPrChange>
        </w:rPr>
      </w:pPr>
      <w:ins w:id="1340" w:author="LÊ VĂN PA" w:date="2018-03-13T15:54:00Z">
        <w:r w:rsidRPr="00432265">
          <w:rPr>
            <w:rPrChange w:id="1341" w:author="LÊ VĂN PA" w:date="2018-03-14T09:09:00Z">
              <w:rPr>
                <w:rFonts w:ascii="Times New Roman" w:eastAsia="Times New Roman" w:hAnsi="Times New Roman" w:cs="Times New Roman"/>
                <w:sz w:val="28"/>
                <w:szCs w:val="28"/>
              </w:rPr>
            </w:rPrChange>
          </w:rPr>
          <w:t>Hệ quản trị CSDL SQL server 201</w:t>
        </w:r>
      </w:ins>
      <w:ins w:id="1342" w:author="Kai Pa" w:date="2018-05-08T21:09:00Z">
        <w:r w:rsidR="0087474A">
          <w:t>5</w:t>
        </w:r>
      </w:ins>
      <w:ins w:id="1343" w:author="LÊ VĂN PA" w:date="2018-03-13T15:54:00Z">
        <w:del w:id="1344" w:author="Kai Pa" w:date="2018-05-08T21:09:00Z">
          <w:r w:rsidRPr="00432265" w:rsidDel="0087474A">
            <w:rPr>
              <w:rPrChange w:id="1345" w:author="LÊ VĂN PA" w:date="2018-03-14T09:09:00Z">
                <w:rPr>
                  <w:rFonts w:ascii="Times New Roman" w:eastAsia="Times New Roman" w:hAnsi="Times New Roman" w:cs="Times New Roman"/>
                  <w:sz w:val="28"/>
                  <w:szCs w:val="28"/>
                </w:rPr>
              </w:rPrChange>
            </w:rPr>
            <w:delText>4</w:delText>
          </w:r>
        </w:del>
      </w:ins>
    </w:p>
    <w:p w14:paraId="36CA6AD0" w14:textId="77777777" w:rsidR="003B7881" w:rsidRPr="00432265" w:rsidRDefault="003B7881" w:rsidP="003B7881">
      <w:pPr>
        <w:numPr>
          <w:ilvl w:val="0"/>
          <w:numId w:val="14"/>
        </w:numPr>
        <w:contextualSpacing/>
        <w:rPr>
          <w:ins w:id="1346" w:author="LÊ VĂN PA" w:date="2018-03-13T15:54:00Z"/>
          <w:rPrChange w:id="1347" w:author="LÊ VĂN PA" w:date="2018-03-14T09:09:00Z">
            <w:rPr>
              <w:ins w:id="1348" w:author="LÊ VĂN PA" w:date="2018-03-13T15:54:00Z"/>
              <w:rFonts w:ascii="Times New Roman" w:eastAsia="Times New Roman" w:hAnsi="Times New Roman" w:cs="Times New Roman"/>
              <w:sz w:val="28"/>
              <w:szCs w:val="28"/>
            </w:rPr>
          </w:rPrChange>
        </w:rPr>
      </w:pPr>
      <w:ins w:id="1349" w:author="LÊ VĂN PA" w:date="2018-03-13T15:54:00Z">
        <w:r w:rsidRPr="00432265">
          <w:rPr>
            <w:rPrChange w:id="1350" w:author="LÊ VĂN PA" w:date="2018-03-14T09:09:00Z">
              <w:rPr>
                <w:rFonts w:ascii="Times New Roman" w:eastAsia="Times New Roman" w:hAnsi="Times New Roman" w:cs="Times New Roman"/>
                <w:sz w:val="28"/>
                <w:szCs w:val="28"/>
              </w:rPr>
            </w:rPrChange>
          </w:rPr>
          <w:t>Phần mềm quản lý tiền gửi tiết kiệm, giao dịch khách hàng.</w:t>
        </w:r>
      </w:ins>
    </w:p>
    <w:p w14:paraId="0E7077F8" w14:textId="77777777" w:rsidR="003B7881" w:rsidRPr="00432265" w:rsidRDefault="003B7881" w:rsidP="003B7881">
      <w:pPr>
        <w:ind w:left="1080"/>
        <w:contextualSpacing/>
        <w:rPr>
          <w:ins w:id="1351" w:author="LÊ VĂN PA" w:date="2018-03-13T15:54:00Z"/>
          <w:rPrChange w:id="1352" w:author="LÊ VĂN PA" w:date="2018-03-14T09:09:00Z">
            <w:rPr>
              <w:ins w:id="1353" w:author="LÊ VĂN PA" w:date="2018-03-13T15:54:00Z"/>
              <w:rFonts w:ascii="Times New Roman" w:eastAsia="Times New Roman" w:hAnsi="Times New Roman" w:cs="Times New Roman"/>
              <w:sz w:val="28"/>
              <w:szCs w:val="28"/>
            </w:rPr>
          </w:rPrChange>
        </w:rPr>
      </w:pPr>
    </w:p>
    <w:p w14:paraId="0BB726BC" w14:textId="77777777" w:rsidR="003B7881" w:rsidRPr="00432265" w:rsidRDefault="003B7881" w:rsidP="003B7881">
      <w:pPr>
        <w:numPr>
          <w:ilvl w:val="0"/>
          <w:numId w:val="12"/>
        </w:numPr>
        <w:contextualSpacing/>
        <w:rPr>
          <w:ins w:id="1354" w:author="LÊ VĂN PA" w:date="2018-03-13T15:54:00Z"/>
          <w:rPrChange w:id="1355" w:author="LÊ VĂN PA" w:date="2018-03-14T09:09:00Z">
            <w:rPr>
              <w:ins w:id="1356" w:author="LÊ VĂN PA" w:date="2018-03-13T15:54:00Z"/>
              <w:rFonts w:ascii="Times New Roman" w:eastAsia="Times New Roman" w:hAnsi="Times New Roman" w:cs="Times New Roman"/>
              <w:sz w:val="28"/>
              <w:szCs w:val="28"/>
            </w:rPr>
          </w:rPrChange>
        </w:rPr>
      </w:pPr>
      <w:ins w:id="1357" w:author="LÊ VĂN PA" w:date="2018-03-13T15:54:00Z">
        <w:r w:rsidRPr="00432265">
          <w:rPr>
            <w:rPrChange w:id="1358" w:author="LÊ VĂN PA" w:date="2018-03-14T09:09:00Z">
              <w:rPr>
                <w:rFonts w:ascii="Times New Roman" w:eastAsia="Times New Roman" w:hAnsi="Times New Roman" w:cs="Times New Roman"/>
                <w:sz w:val="28"/>
                <w:szCs w:val="28"/>
              </w:rPr>
            </w:rPrChange>
          </w:rPr>
          <w:t>Con người</w:t>
        </w:r>
      </w:ins>
    </w:p>
    <w:p w14:paraId="0C55B246" w14:textId="77777777" w:rsidR="003B7881" w:rsidRPr="00432265" w:rsidRDefault="003B7881" w:rsidP="003B7881">
      <w:pPr>
        <w:numPr>
          <w:ilvl w:val="0"/>
          <w:numId w:val="15"/>
        </w:numPr>
        <w:spacing w:after="0" w:line="240" w:lineRule="auto"/>
        <w:rPr>
          <w:ins w:id="1359" w:author="LÊ VĂN PA" w:date="2018-03-13T15:54:00Z"/>
          <w:rPrChange w:id="1360" w:author="LÊ VĂN PA" w:date="2018-03-14T09:09:00Z">
            <w:rPr>
              <w:ins w:id="1361" w:author="LÊ VĂN PA" w:date="2018-03-13T15:54:00Z"/>
              <w:rFonts w:ascii="Times New Roman" w:eastAsia="Times New Roman" w:hAnsi="Times New Roman" w:cs="Times New Roman"/>
              <w:sz w:val="28"/>
              <w:szCs w:val="28"/>
            </w:rPr>
          </w:rPrChange>
        </w:rPr>
      </w:pPr>
      <w:ins w:id="1362" w:author="LÊ VĂN PA" w:date="2018-03-13T15:54:00Z">
        <w:r w:rsidRPr="00432265">
          <w:rPr>
            <w:rPrChange w:id="1363" w:author="LÊ VĂN PA" w:date="2018-03-14T09:09:00Z">
              <w:rPr>
                <w:rFonts w:ascii="Times New Roman" w:eastAsia="Times New Roman" w:hAnsi="Times New Roman" w:cs="Times New Roman"/>
                <w:sz w:val="28"/>
                <w:szCs w:val="28"/>
              </w:rPr>
            </w:rPrChange>
          </w:rPr>
          <w:t>Trình độ học vấn khá, đạo đức tốt. Nắm rõ những kiến thức căn bản về quản lí tiền gửi tiết kiểm và các nghiệp vụ ngân hàng khác, khả năng giao tiếp tốt.</w:t>
        </w:r>
      </w:ins>
    </w:p>
    <w:p w14:paraId="4EA4CED7" w14:textId="77777777" w:rsidR="003B7881" w:rsidRPr="00432265" w:rsidRDefault="003B7881" w:rsidP="003B7881">
      <w:pPr>
        <w:numPr>
          <w:ilvl w:val="0"/>
          <w:numId w:val="15"/>
        </w:numPr>
        <w:spacing w:after="0" w:line="276" w:lineRule="auto"/>
        <w:rPr>
          <w:ins w:id="1364" w:author="LÊ VĂN PA" w:date="2018-03-13T15:54:00Z"/>
          <w:rPrChange w:id="1365" w:author="LÊ VĂN PA" w:date="2018-03-14T09:09:00Z">
            <w:rPr>
              <w:ins w:id="1366" w:author="LÊ VĂN PA" w:date="2018-03-13T15:54:00Z"/>
              <w:rFonts w:ascii="Times New Roman" w:eastAsia="Times New Roman" w:hAnsi="Times New Roman" w:cs="Times New Roman"/>
              <w:sz w:val="28"/>
              <w:szCs w:val="28"/>
            </w:rPr>
          </w:rPrChange>
        </w:rPr>
      </w:pPr>
      <w:ins w:id="1367" w:author="LÊ VĂN PA" w:date="2018-03-13T15:54:00Z">
        <w:r w:rsidRPr="00432265">
          <w:rPr>
            <w:rPrChange w:id="1368" w:author="LÊ VĂN PA" w:date="2018-03-14T09:09:00Z">
              <w:rPr>
                <w:rFonts w:ascii="Times New Roman" w:eastAsia="Times New Roman" w:hAnsi="Times New Roman" w:cs="Times New Roman"/>
                <w:sz w:val="28"/>
                <w:szCs w:val="28"/>
              </w:rPr>
            </w:rPrChange>
          </w:rPr>
          <w:t>Hiểu biết về tin học căn bản.</w:t>
        </w:r>
      </w:ins>
    </w:p>
    <w:bookmarkEnd w:id="779"/>
    <w:p w14:paraId="239FFCC7" w14:textId="77777777" w:rsidR="003B7881" w:rsidRPr="003B7881" w:rsidRDefault="003B7881" w:rsidP="003B7881">
      <w:pPr>
        <w:ind w:left="720"/>
        <w:contextualSpacing/>
        <w:rPr>
          <w:ins w:id="1369" w:author="LÊ VĂN PA" w:date="2018-03-13T15:54:00Z"/>
          <w:rFonts w:ascii="Times New Roman" w:eastAsia="Times New Roman" w:hAnsi="Times New Roman" w:cs="Times New Roman"/>
          <w:sz w:val="28"/>
          <w:szCs w:val="28"/>
        </w:rPr>
      </w:pPr>
    </w:p>
    <w:p w14:paraId="1A39A5E1" w14:textId="77777777" w:rsidR="003B7881" w:rsidRPr="007E56BA" w:rsidRDefault="003B7881">
      <w:pPr>
        <w:pPrChange w:id="1370" w:author="Hoan Ng" w:date="2017-03-20T21:39:00Z">
          <w:pPr>
            <w:pStyle w:val="ListParagraph"/>
            <w:numPr>
              <w:numId w:val="1"/>
            </w:numPr>
            <w:ind w:hanging="360"/>
          </w:pPr>
        </w:pPrChange>
      </w:pPr>
    </w:p>
    <w:p w14:paraId="07CB93BF" w14:textId="77777777" w:rsidR="007E56BA" w:rsidRDefault="007E56BA" w:rsidP="009D0AD2">
      <w:pPr>
        <w:pStyle w:val="Heading1"/>
        <w:rPr>
          <w:b/>
        </w:rPr>
      </w:pPr>
      <w:bookmarkStart w:id="1371" w:name="_Toc513794774"/>
      <w:r>
        <w:rPr>
          <w:b/>
        </w:rPr>
        <w:t>Chương 2: Phân tích</w:t>
      </w:r>
      <w:bookmarkEnd w:id="1371"/>
    </w:p>
    <w:p w14:paraId="27EFAB2E" w14:textId="1BE91716" w:rsidR="007E56BA" w:rsidRDefault="007E56BA" w:rsidP="009D0AD2">
      <w:pPr>
        <w:pStyle w:val="ListParagraph"/>
        <w:numPr>
          <w:ilvl w:val="0"/>
          <w:numId w:val="3"/>
        </w:numPr>
        <w:outlineLvl w:val="1"/>
        <w:rPr>
          <w:ins w:id="1372" w:author="Hoan Ng" w:date="2017-04-05T14:44:00Z"/>
        </w:rPr>
      </w:pPr>
      <w:bookmarkStart w:id="1373" w:name="_Toc513794775"/>
      <w:r w:rsidRPr="007E56BA">
        <w:t>Lược đồ phân chức năng</w:t>
      </w:r>
      <w:r w:rsidR="00BC30BA">
        <w:t xml:space="preserve"> (FDD)</w:t>
      </w:r>
      <w:bookmarkEnd w:id="1373"/>
    </w:p>
    <w:p w14:paraId="69D07D77" w14:textId="3BCA9848" w:rsidR="0095052C" w:rsidRDefault="0087474A">
      <w:pPr>
        <w:pStyle w:val="ListParagraph"/>
        <w:numPr>
          <w:ilvl w:val="1"/>
          <w:numId w:val="3"/>
        </w:numPr>
        <w:rPr>
          <w:ins w:id="1374" w:author="Kai Pa" w:date="2018-05-08T21:12:00Z"/>
        </w:rPr>
      </w:pPr>
      <w:ins w:id="1375" w:author="Kai Pa" w:date="2018-05-08T21:13:00Z">
        <w:r>
          <w:rPr>
            <w:noProof/>
          </w:rPr>
          <w:lastRenderedPageBreak/>
          <w:drawing>
            <wp:anchor distT="0" distB="0" distL="114300" distR="114300" simplePos="0" relativeHeight="251660288" behindDoc="0" locked="0" layoutInCell="1" allowOverlap="1" wp14:anchorId="0BB4C60B" wp14:editId="422689BD">
              <wp:simplePos x="0" y="0"/>
              <wp:positionH relativeFrom="column">
                <wp:posOffset>464127</wp:posOffset>
              </wp:positionH>
              <wp:positionV relativeFrom="paragraph">
                <wp:posOffset>184785</wp:posOffset>
              </wp:positionV>
              <wp:extent cx="5943600" cy="2511425"/>
              <wp:effectExtent l="0" t="0" r="0" b="3175"/>
              <wp:wrapThrough wrapText="bothSides">
                <wp:wrapPolygon edited="0">
                  <wp:start x="0" y="0"/>
                  <wp:lineTo x="0" y="21463"/>
                  <wp:lineTo x="21531" y="21463"/>
                  <wp:lineTo x="2153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943600" cy="2511425"/>
                      </a:xfrm>
                      <a:prstGeom prst="rect">
                        <a:avLst/>
                      </a:prstGeom>
                    </pic:spPr>
                  </pic:pic>
                </a:graphicData>
              </a:graphic>
            </wp:anchor>
          </w:drawing>
        </w:r>
      </w:ins>
      <w:ins w:id="1376" w:author="LÊ VĂN PA" w:date="2018-04-21T19:28:00Z">
        <w:del w:id="1377" w:author="Kai Pa" w:date="2018-05-08T21:12:00Z">
          <w:r w:rsidR="0004528D" w:rsidDel="0087474A">
            <w:rPr>
              <w:noProof/>
            </w:rPr>
            <w:drawing>
              <wp:anchor distT="0" distB="0" distL="114300" distR="114300" simplePos="0" relativeHeight="251659264" behindDoc="0" locked="0" layoutInCell="1" allowOverlap="1" wp14:anchorId="1D3BF691" wp14:editId="4956062E">
                <wp:simplePos x="0" y="0"/>
                <wp:positionH relativeFrom="column">
                  <wp:posOffset>346363</wp:posOffset>
                </wp:positionH>
                <wp:positionV relativeFrom="paragraph">
                  <wp:posOffset>182880</wp:posOffset>
                </wp:positionV>
                <wp:extent cx="5943600" cy="3341370"/>
                <wp:effectExtent l="0" t="0" r="0" b="0"/>
                <wp:wrapThrough wrapText="bothSides">
                  <wp:wrapPolygon edited="0">
                    <wp:start x="0" y="0"/>
                    <wp:lineTo x="0" y="21428"/>
                    <wp:lineTo x="21531" y="21428"/>
                    <wp:lineTo x="21531"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14:sizeRelH relativeFrom="page">
                  <wp14:pctWidth>0</wp14:pctWidth>
                </wp14:sizeRelH>
                <wp14:sizeRelV relativeFrom="page">
                  <wp14:pctHeight>0</wp14:pctHeight>
                </wp14:sizeRelV>
              </wp:anchor>
            </w:drawing>
          </w:r>
        </w:del>
      </w:ins>
      <w:ins w:id="1378" w:author="Hoan Ng" w:date="2017-04-05T14:44:00Z">
        <w:r w:rsidR="0095052C">
          <w:t>Lược đồ FDD</w:t>
        </w:r>
      </w:ins>
    </w:p>
    <w:p w14:paraId="63046663" w14:textId="70710B47" w:rsidR="0087474A" w:rsidRDefault="0087474A">
      <w:pPr>
        <w:pStyle w:val="ListParagraph"/>
        <w:ind w:left="1440"/>
        <w:rPr>
          <w:ins w:id="1379" w:author="LÊ VĂN PA" w:date="2018-03-18T19:32:00Z"/>
        </w:rPr>
        <w:pPrChange w:id="1380" w:author="Kai Pa" w:date="2018-05-08T21:12:00Z">
          <w:pPr>
            <w:pStyle w:val="ListParagraph"/>
            <w:numPr>
              <w:ilvl w:val="1"/>
              <w:numId w:val="3"/>
            </w:numPr>
            <w:ind w:left="1440" w:hanging="360"/>
          </w:pPr>
        </w:pPrChange>
      </w:pPr>
    </w:p>
    <w:p w14:paraId="72F4DA54" w14:textId="6B98DD68" w:rsidR="000205E8" w:rsidRDefault="0087474A">
      <w:pPr>
        <w:pStyle w:val="ListParagraph"/>
        <w:ind w:left="1440"/>
        <w:rPr>
          <w:ins w:id="1381" w:author="Hoan Ng" w:date="2017-04-05T14:44:00Z"/>
        </w:rPr>
        <w:pPrChange w:id="1382" w:author="LÊ VĂN PA" w:date="2018-03-18T19:32:00Z">
          <w:pPr>
            <w:pStyle w:val="ListParagraph"/>
            <w:numPr>
              <w:numId w:val="3"/>
            </w:numPr>
            <w:ind w:hanging="360"/>
          </w:pPr>
        </w:pPrChange>
      </w:pPr>
      <w:ins w:id="1383" w:author="Kai Pa" w:date="2018-05-08T21:14:00Z">
        <w:r>
          <w:t>Tổng cộng có 12 chức năng</w:t>
        </w:r>
      </w:ins>
    </w:p>
    <w:p w14:paraId="2973898A" w14:textId="3C83B4E6" w:rsidR="0095052C" w:rsidRDefault="0095052C">
      <w:pPr>
        <w:pStyle w:val="ListParagraph"/>
        <w:numPr>
          <w:ilvl w:val="1"/>
          <w:numId w:val="3"/>
        </w:numPr>
        <w:rPr>
          <w:ins w:id="1384" w:author="LÊ VĂN PA" w:date="2018-04-20T22:44:00Z"/>
        </w:rPr>
      </w:pPr>
      <w:ins w:id="1385" w:author="Hoan Ng" w:date="2017-04-05T14:44:00Z">
        <w:del w:id="1386" w:author="LÊ VĂN PA" w:date="2018-04-21T19:28:00Z">
          <w:r w:rsidDel="0004528D">
            <w:delText xml:space="preserve">Bảng </w:delText>
          </w:r>
        </w:del>
      </w:ins>
      <w:ins w:id="1387" w:author="LÊ VĂN PA" w:date="2018-04-21T19:28:00Z">
        <w:r w:rsidR="0004528D">
          <w:t>G</w:t>
        </w:r>
      </w:ins>
      <w:ins w:id="1388" w:author="Hoan Ng" w:date="2017-04-05T14:44:00Z">
        <w:del w:id="1389" w:author="LÊ VĂN PA" w:date="2018-04-21T19:28:00Z">
          <w:r w:rsidDel="0004528D">
            <w:delText>g</w:delText>
          </w:r>
        </w:del>
        <w:r>
          <w:t>iải thích/mô tả các chức năng</w:t>
        </w:r>
      </w:ins>
    </w:p>
    <w:p w14:paraId="5DBCD7DA" w14:textId="77777777" w:rsidR="00F04936" w:rsidRDefault="00F04936">
      <w:pPr>
        <w:pStyle w:val="ListParagraph"/>
        <w:rPr>
          <w:ins w:id="1390" w:author="LÊ VĂN PA" w:date="2018-04-20T22:44:00Z"/>
        </w:rPr>
        <w:pPrChange w:id="1391" w:author="LÊ VĂN PA" w:date="2018-04-20T22:44:00Z">
          <w:pPr>
            <w:pStyle w:val="ListParagraph"/>
            <w:numPr>
              <w:ilvl w:val="1"/>
              <w:numId w:val="3"/>
            </w:numPr>
            <w:ind w:left="1440" w:hanging="360"/>
          </w:pPr>
        </w:pPrChange>
      </w:pPr>
    </w:p>
    <w:p w14:paraId="48E6EA71" w14:textId="11916802" w:rsidR="00F04936" w:rsidRDefault="00F04936" w:rsidP="00F04936">
      <w:pPr>
        <w:pStyle w:val="ListParagraph"/>
        <w:numPr>
          <w:ilvl w:val="0"/>
          <w:numId w:val="18"/>
        </w:numPr>
        <w:rPr>
          <w:ins w:id="1392" w:author="LÊ VĂN PA" w:date="2018-04-20T22:46:00Z"/>
        </w:rPr>
      </w:pPr>
      <w:ins w:id="1393" w:author="LÊ VĂN PA" w:date="2018-04-20T22:44:00Z">
        <w:r>
          <w:t>Mở sổ: mở stk cho khách hàng đến mở sổ hoặc l</w:t>
        </w:r>
      </w:ins>
      <w:ins w:id="1394" w:author="LÊ VĂN PA" w:date="2018-04-20T22:45:00Z">
        <w:r>
          <w:t>ần đầu gửi tiền tiết kiệm</w:t>
        </w:r>
      </w:ins>
    </w:p>
    <w:p w14:paraId="1FE931F5" w14:textId="09BE62CB" w:rsidR="00F04936" w:rsidRDefault="00F04936" w:rsidP="00F04936">
      <w:pPr>
        <w:pStyle w:val="ListParagraph"/>
        <w:numPr>
          <w:ilvl w:val="0"/>
          <w:numId w:val="18"/>
        </w:numPr>
        <w:rPr>
          <w:ins w:id="1395" w:author="LÊ VĂN PA" w:date="2018-04-20T22:45:00Z"/>
        </w:rPr>
      </w:pPr>
      <w:ins w:id="1396" w:author="LÊ VĂN PA" w:date="2018-04-20T22:46:00Z">
        <w:r>
          <w:t>Gửi tiền: khi khách hàng muốn gửi tiền tiết kiệm</w:t>
        </w:r>
      </w:ins>
    </w:p>
    <w:p w14:paraId="3977B000" w14:textId="0694CEFC" w:rsidR="00F04936" w:rsidRDefault="00F04936" w:rsidP="00F04936">
      <w:pPr>
        <w:pStyle w:val="ListParagraph"/>
        <w:numPr>
          <w:ilvl w:val="0"/>
          <w:numId w:val="18"/>
        </w:numPr>
        <w:rPr>
          <w:ins w:id="1397" w:author="LÊ VĂN PA" w:date="2018-04-20T22:47:00Z"/>
        </w:rPr>
      </w:pPr>
      <w:ins w:id="1398" w:author="LÊ VĂN PA" w:date="2018-04-20T22:46:00Z">
        <w:r>
          <w:t xml:space="preserve">Rút tiền: </w:t>
        </w:r>
      </w:ins>
      <w:ins w:id="1399" w:author="LÊ VĂN PA" w:date="2018-04-20T22:47:00Z">
        <w:r>
          <w:t>khi khách hàng muốn rút số tiền lãi và gốc. Có 3 loại:</w:t>
        </w:r>
      </w:ins>
    </w:p>
    <w:p w14:paraId="15D54FA6" w14:textId="00F5ECA8" w:rsidR="00F04936" w:rsidRDefault="00F04936" w:rsidP="00F04936">
      <w:pPr>
        <w:pStyle w:val="ListParagraph"/>
        <w:rPr>
          <w:ins w:id="1400" w:author="LÊ VĂN PA" w:date="2018-04-20T22:48:00Z"/>
        </w:rPr>
      </w:pPr>
      <w:ins w:id="1401" w:author="LÊ VĂN PA" w:date="2018-04-20T22:47:00Z">
        <w:r>
          <w:t xml:space="preserve">+ Rút hoàn toàn: </w:t>
        </w:r>
      </w:ins>
      <w:ins w:id="1402" w:author="LÊ VĂN PA" w:date="2018-04-20T22:48:00Z">
        <w:r>
          <w:t>rút hết toàn bộ số dư</w:t>
        </w:r>
      </w:ins>
    </w:p>
    <w:p w14:paraId="7584A772" w14:textId="316D2FF1" w:rsidR="00F04936" w:rsidRDefault="00F04936" w:rsidP="00F04936">
      <w:pPr>
        <w:pStyle w:val="ListParagraph"/>
        <w:rPr>
          <w:ins w:id="1403" w:author="LÊ VĂN PA" w:date="2018-04-20T22:49:00Z"/>
        </w:rPr>
      </w:pPr>
      <w:ins w:id="1404" w:author="LÊ VĂN PA" w:date="2018-04-20T22:48:00Z">
        <w:r>
          <w:t>+ Rút gửi lại đúng số tiền và định kỳ: rút toàn bộ số dư và gửi lại đúng với số tiền gốc</w:t>
        </w:r>
      </w:ins>
      <w:ins w:id="1405" w:author="LÊ VĂN PA" w:date="2018-04-20T22:49:00Z">
        <w:r>
          <w:t>. thường dùng cho khách hàng muốn gửi tiết kiệm thêm 1 định kỳ nữa giống như cũ</w:t>
        </w:r>
      </w:ins>
    </w:p>
    <w:p w14:paraId="44D50C6A" w14:textId="0CDC148B" w:rsidR="00F04936" w:rsidRDefault="00F04936" w:rsidP="00F04936">
      <w:pPr>
        <w:pStyle w:val="ListParagraph"/>
        <w:rPr>
          <w:ins w:id="1406" w:author="LÊ VĂN PA" w:date="2018-04-20T22:51:00Z"/>
        </w:rPr>
      </w:pPr>
      <w:ins w:id="1407" w:author="LÊ VĂN PA" w:date="2018-04-20T22:50:00Z">
        <w:r>
          <w:t>+ Rút gửi lại khác số tiền: Rút toàn bộ số dư và gửi lại một số tiền nào đó, chọn lại định kỳ và cập nhật ngày đáo hạn</w:t>
        </w:r>
      </w:ins>
    </w:p>
    <w:p w14:paraId="720CD7CF" w14:textId="222130DE" w:rsidR="00F04936" w:rsidRDefault="00E6446B" w:rsidP="00E6446B">
      <w:pPr>
        <w:pStyle w:val="ListParagraph"/>
        <w:numPr>
          <w:ilvl w:val="0"/>
          <w:numId w:val="18"/>
        </w:numPr>
        <w:rPr>
          <w:ins w:id="1408" w:author="LÊ VĂN PA" w:date="2018-04-20T22:51:00Z"/>
        </w:rPr>
      </w:pPr>
      <w:ins w:id="1409" w:author="LÊ VĂN PA" w:date="2018-04-20T22:51:00Z">
        <w:r>
          <w:t xml:space="preserve">Rút lãi: tính toán lãi suất và rút số tiền </w:t>
        </w:r>
      </w:ins>
      <w:ins w:id="1410" w:author="LÊ VĂN PA" w:date="2018-04-20T22:54:00Z">
        <w:r>
          <w:t>lãi</w:t>
        </w:r>
      </w:ins>
      <w:ins w:id="1411" w:author="LÊ VĂN PA" w:date="2018-04-20T22:51:00Z">
        <w:r>
          <w:t>, để lại tiền gốc</w:t>
        </w:r>
      </w:ins>
    </w:p>
    <w:p w14:paraId="0326D02E" w14:textId="66D9A0E3" w:rsidR="00E6446B" w:rsidRDefault="00E6446B" w:rsidP="00E6446B">
      <w:pPr>
        <w:pStyle w:val="ListParagraph"/>
        <w:numPr>
          <w:ilvl w:val="0"/>
          <w:numId w:val="18"/>
        </w:numPr>
        <w:rPr>
          <w:ins w:id="1412" w:author="LÊ VĂN PA" w:date="2018-04-20T22:53:00Z"/>
        </w:rPr>
      </w:pPr>
      <w:ins w:id="1413" w:author="LÊ VĂN PA" w:date="2018-04-20T22:52:00Z">
        <w:r w:rsidRPr="00E6446B">
          <w:t>Tra cứu STK: nhân v</w:t>
        </w:r>
        <w:r w:rsidRPr="00E6446B">
          <w:rPr>
            <w:rPrChange w:id="1414" w:author="LÊ VĂN PA" w:date="2018-04-20T22:52:00Z">
              <w:rPr>
                <w:lang w:val="fr-FR"/>
              </w:rPr>
            </w:rPrChange>
          </w:rPr>
          <w:t>iên tra cứu th</w:t>
        </w:r>
        <w:r w:rsidRPr="00E6446B">
          <w:t>ô</w:t>
        </w:r>
        <w:r w:rsidRPr="00E6446B">
          <w:rPr>
            <w:rPrChange w:id="1415" w:author="LÊ VĂN PA" w:date="2018-04-20T22:52:00Z">
              <w:rPr>
                <w:lang w:val="fr-FR"/>
              </w:rPr>
            </w:rPrChange>
          </w:rPr>
          <w:t>ng</w:t>
        </w:r>
        <w:r w:rsidRPr="00E6446B">
          <w:t xml:space="preserve"> t</w:t>
        </w:r>
        <w:r w:rsidRPr="00E6446B">
          <w:rPr>
            <w:rPrChange w:id="1416" w:author="LÊ VĂN PA" w:date="2018-04-20T22:52:00Z">
              <w:rPr>
                <w:lang w:val="fr-FR"/>
              </w:rPr>
            </w:rPrChange>
          </w:rPr>
          <w:t>i</w:t>
        </w:r>
        <w:r>
          <w:t xml:space="preserve">n STK bằng cách nhập vào số CMND của khách hàng, </w:t>
        </w:r>
      </w:ins>
      <w:ins w:id="1417" w:author="LÊ VĂN PA" w:date="2018-04-20T22:53:00Z">
        <w:r>
          <w:t>có thể cập nhật lại thông tin sau đó</w:t>
        </w:r>
      </w:ins>
    </w:p>
    <w:p w14:paraId="45FE16E1" w14:textId="7040C0DA" w:rsidR="00E6446B" w:rsidRDefault="00E6446B" w:rsidP="00E6446B">
      <w:pPr>
        <w:pStyle w:val="ListParagraph"/>
        <w:numPr>
          <w:ilvl w:val="0"/>
          <w:numId w:val="18"/>
        </w:numPr>
        <w:rPr>
          <w:ins w:id="1418" w:author="LÊ VĂN PA" w:date="2018-04-20T22:53:00Z"/>
        </w:rPr>
      </w:pPr>
      <w:ins w:id="1419" w:author="LÊ VĂN PA" w:date="2018-04-20T22:53:00Z">
        <w:r>
          <w:t>Cập nhật thông tin: cập nhật lại thông tin của khách hàng, lưu ý không cập nhật thông tin STK</w:t>
        </w:r>
      </w:ins>
    </w:p>
    <w:p w14:paraId="7F3352F8" w14:textId="1E3D72DD" w:rsidR="00E6446B" w:rsidRDefault="00E6446B" w:rsidP="00E6446B">
      <w:pPr>
        <w:pStyle w:val="ListParagraph"/>
        <w:numPr>
          <w:ilvl w:val="0"/>
          <w:numId w:val="18"/>
        </w:numPr>
        <w:rPr>
          <w:ins w:id="1420" w:author="LÊ VĂN PA" w:date="2018-04-20T22:55:00Z"/>
        </w:rPr>
      </w:pPr>
      <w:ins w:id="1421" w:author="LÊ VĂN PA" w:date="2018-04-20T22:54:00Z">
        <w:r>
          <w:t>Cập nhật loại TK: chuyển đổi giữa các loại TK (</w:t>
        </w:r>
      </w:ins>
      <w:ins w:id="1422" w:author="LÊ VĂN PA" w:date="2018-04-20T22:55:00Z">
        <w:r>
          <w:t>kỳ hạn và không kỳ hạn)</w:t>
        </w:r>
      </w:ins>
    </w:p>
    <w:p w14:paraId="366C590F" w14:textId="0BE08985" w:rsidR="00844BEA" w:rsidRDefault="00844BEA" w:rsidP="00E6446B">
      <w:pPr>
        <w:pStyle w:val="ListParagraph"/>
        <w:numPr>
          <w:ilvl w:val="0"/>
          <w:numId w:val="18"/>
        </w:numPr>
        <w:rPr>
          <w:ins w:id="1423" w:author="LÊ VĂN PA" w:date="2018-04-20T22:57:00Z"/>
        </w:rPr>
      </w:pPr>
      <w:ins w:id="1424" w:author="LÊ VĂN PA" w:date="2018-04-20T22:55:00Z">
        <w:r>
          <w:t>Viết báo cáo: Viết báo cáo theo từng loại TK, theo ngày, quý, năm</w:t>
        </w:r>
      </w:ins>
      <w:ins w:id="1425" w:author="LÊ VĂN PA" w:date="2018-04-20T22:56:00Z">
        <w:r>
          <w:t xml:space="preserve"> đối với tiền lãi, tiền </w:t>
        </w:r>
      </w:ins>
      <w:ins w:id="1426" w:author="LÊ VĂN PA" w:date="2018-04-20T22:57:00Z">
        <w:r>
          <w:t>gốc hoặc cả gốc lẫn lãi</w:t>
        </w:r>
      </w:ins>
    </w:p>
    <w:p w14:paraId="40085C74" w14:textId="20343EA5" w:rsidR="00844BEA" w:rsidRPr="00E6446B" w:rsidRDefault="00844BEA">
      <w:pPr>
        <w:pStyle w:val="ListParagraph"/>
        <w:numPr>
          <w:ilvl w:val="0"/>
          <w:numId w:val="18"/>
        </w:numPr>
        <w:pPrChange w:id="1427" w:author="LÊ VĂN PA" w:date="2018-04-20T22:51:00Z">
          <w:pPr>
            <w:pStyle w:val="ListParagraph"/>
            <w:numPr>
              <w:numId w:val="3"/>
            </w:numPr>
            <w:ind w:hanging="360"/>
          </w:pPr>
        </w:pPrChange>
      </w:pPr>
      <w:ins w:id="1428" w:author="LÊ VĂN PA" w:date="2018-04-20T22:57:00Z">
        <w:r>
          <w:t>Liên kết CSDL: Liên kết với CSDL hiện có của ngân hàng, lấy thông tin quầy giao dịch, phòng giao dịch</w:t>
        </w:r>
      </w:ins>
    </w:p>
    <w:p w14:paraId="1D21F0B5" w14:textId="0C1AE357" w:rsidR="00CD0F29" w:rsidRDefault="007E56BA" w:rsidP="009D0AD2">
      <w:pPr>
        <w:pStyle w:val="ListParagraph"/>
        <w:numPr>
          <w:ilvl w:val="0"/>
          <w:numId w:val="3"/>
        </w:numPr>
        <w:outlineLvl w:val="1"/>
        <w:rPr>
          <w:ins w:id="1429" w:author="LÊ VĂN PA" w:date="2018-03-20T11:13:00Z"/>
        </w:rPr>
        <w:pPrChange w:id="1430" w:author="LÊ VĂN PA" w:date="2018-03-20T11:17:00Z">
          <w:pPr/>
        </w:pPrChange>
      </w:pPr>
      <w:bookmarkStart w:id="1431" w:name="_Toc513794776"/>
      <w:r w:rsidRPr="007E56BA">
        <w:t>Đặc tả và Mô hình hóa nghiệp vụ</w:t>
      </w:r>
      <w:r w:rsidR="00BC30BA">
        <w:t xml:space="preserve"> (DFD Model)</w:t>
      </w:r>
      <w:bookmarkEnd w:id="1431"/>
    </w:p>
    <w:p w14:paraId="51E8D129" w14:textId="77777777" w:rsidR="0087474A" w:rsidRPr="00D400A7" w:rsidRDefault="0087474A" w:rsidP="0087474A">
      <w:pPr>
        <w:tabs>
          <w:tab w:val="left" w:pos="1605"/>
        </w:tabs>
        <w:rPr>
          <w:ins w:id="1432" w:author="Kai Pa" w:date="2018-05-08T21:17:00Z"/>
          <w:rFonts w:ascii="Times New Roman" w:hAnsi="Times New Roman" w:cs="Times New Roman"/>
          <w:sz w:val="28"/>
          <w:szCs w:val="28"/>
        </w:rPr>
      </w:pPr>
    </w:p>
    <w:p w14:paraId="6BAD0608" w14:textId="77777777" w:rsidR="0087474A" w:rsidRDefault="0087474A" w:rsidP="0087474A">
      <w:pPr>
        <w:pStyle w:val="ListParagraph"/>
        <w:numPr>
          <w:ilvl w:val="0"/>
          <w:numId w:val="30"/>
        </w:numPr>
        <w:rPr>
          <w:ins w:id="1433" w:author="Kai Pa" w:date="2018-05-08T21:17:00Z"/>
        </w:rPr>
      </w:pPr>
    </w:p>
    <w:p w14:paraId="67CD4F93" w14:textId="77777777" w:rsidR="0087474A" w:rsidRDefault="0087474A" w:rsidP="0087474A">
      <w:pPr>
        <w:rPr>
          <w:ins w:id="1434" w:author="Kai Pa" w:date="2018-05-08T21:17:00Z"/>
        </w:rPr>
      </w:pPr>
      <w:ins w:id="1435" w:author="Kai Pa" w:date="2018-05-08T21:17:00Z">
        <w:r>
          <w:rPr>
            <w:noProof/>
          </w:rPr>
          <mc:AlternateContent>
            <mc:Choice Requires="wps">
              <w:drawing>
                <wp:anchor distT="0" distB="0" distL="114300" distR="114300" simplePos="0" relativeHeight="251663360" behindDoc="0" locked="0" layoutInCell="1" allowOverlap="1" wp14:anchorId="314FAB9D" wp14:editId="58777E26">
                  <wp:simplePos x="0" y="0"/>
                  <wp:positionH relativeFrom="column">
                    <wp:posOffset>2095500</wp:posOffset>
                  </wp:positionH>
                  <wp:positionV relativeFrom="paragraph">
                    <wp:posOffset>11430</wp:posOffset>
                  </wp:positionV>
                  <wp:extent cx="1609725" cy="647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1609725" cy="647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7D8A68"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4FAB9D" id="Rectangle 16" o:spid="_x0000_s1026" style="position:absolute;margin-left:165pt;margin-top:.9pt;width:126.75pt;height:5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" fillcolor="#5b9bd5 [3204]" strokecolor="#1f4d78 [1604]" strokeweight="1pt">
                  <v:textbox>
                    <w:txbxContent>
                      <w:p w14:paraId="2E7D8A68"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7B2F6905" wp14:editId="64DCD043">
                  <wp:simplePos x="0" y="0"/>
                  <wp:positionH relativeFrom="column">
                    <wp:posOffset>2228532</wp:posOffset>
                  </wp:positionH>
                  <wp:positionV relativeFrom="paragraph">
                    <wp:posOffset>2505393</wp:posOffset>
                  </wp:positionV>
                  <wp:extent cx="753745" cy="132080"/>
                  <wp:effectExtent l="25083" t="13017" r="33337" b="14288"/>
                  <wp:wrapNone/>
                  <wp:docPr id="17" name="Right Arrow 17"/>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AA63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7" o:spid="_x0000_s1026" type="#_x0000_t13" style="position:absolute;margin-left:175.45pt;margin-top:197.3pt;width:59.35pt;height:10.4pt;rotation:90;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CUniB9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666432" behindDoc="0" locked="0" layoutInCell="1" allowOverlap="1" wp14:anchorId="062E8677" wp14:editId="41E93AD4">
                  <wp:simplePos x="0" y="0"/>
                  <wp:positionH relativeFrom="column">
                    <wp:posOffset>2209482</wp:posOffset>
                  </wp:positionH>
                  <wp:positionV relativeFrom="paragraph">
                    <wp:posOffset>1008063</wp:posOffset>
                  </wp:positionV>
                  <wp:extent cx="753745" cy="132080"/>
                  <wp:effectExtent l="25083" t="0" r="33337" b="33338"/>
                  <wp:wrapNone/>
                  <wp:docPr id="18" name="Right Arrow 18"/>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ABF497" id="Right Arrow 18" o:spid="_x0000_s1026" type="#_x0000_t13" style="position:absolute;margin-left:173.95pt;margin-top:79.4pt;width:59.35pt;height:10.4pt;rotation:-90;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8lApg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" adj="19707" fillcolor="#5b9bd5 [3204]" strokecolor="#1f4d78 [1604]" strokeweight="1pt"/>
              </w:pict>
            </mc:Fallback>
          </mc:AlternateContent>
        </w:r>
        <w:r>
          <w:rPr>
            <w:noProof/>
          </w:rPr>
          <mc:AlternateContent>
            <mc:Choice Requires="wps">
              <w:drawing>
                <wp:anchor distT="0" distB="0" distL="114300" distR="114300" simplePos="0" relativeHeight="251664384" behindDoc="0" locked="0" layoutInCell="1" allowOverlap="1" wp14:anchorId="2B82A850" wp14:editId="4E7FE1F9">
                  <wp:simplePos x="0" y="0"/>
                  <wp:positionH relativeFrom="column">
                    <wp:posOffset>2824162</wp:posOffset>
                  </wp:positionH>
                  <wp:positionV relativeFrom="paragraph">
                    <wp:posOffset>985838</wp:posOffset>
                  </wp:positionV>
                  <wp:extent cx="753745" cy="132080"/>
                  <wp:effectExtent l="25083" t="13017" r="33337" b="14288"/>
                  <wp:wrapNone/>
                  <wp:docPr id="19" name="Right Arrow 19"/>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CAE6FE" id="Right Arrow 19" o:spid="_x0000_s1026" type="#_x0000_t13" style="position:absolute;margin-left:222.35pt;margin-top:77.65pt;width:59.35pt;height:10.4pt;rotation:90;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mFTpw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" adj="19707" fillcolor="#5b9bd5 [3204]" strokecolor="#1f4d78 [1604]" strokeweight="1pt"/>
              </w:pict>
            </mc:Fallback>
          </mc:AlternateContent>
        </w:r>
      </w:ins>
    </w:p>
    <w:p w14:paraId="4A729F2E" w14:textId="77777777" w:rsidR="0087474A" w:rsidRPr="005161BD" w:rsidRDefault="0087474A" w:rsidP="0087474A">
      <w:pPr>
        <w:rPr>
          <w:ins w:id="1436" w:author="Kai Pa" w:date="2018-05-08T21:17:00Z"/>
        </w:rPr>
      </w:pPr>
    </w:p>
    <w:p w14:paraId="2A518D51" w14:textId="77777777" w:rsidR="0087474A" w:rsidRPr="00420BC6" w:rsidRDefault="0087474A" w:rsidP="0087474A">
      <w:pPr>
        <w:rPr>
          <w:ins w:id="1437" w:author="Kai Pa" w:date="2018-05-08T21:17:00Z"/>
          <w:color w:val="FF0000"/>
        </w:rPr>
      </w:pPr>
    </w:p>
    <w:p w14:paraId="15A71B98" w14:textId="77777777" w:rsidR="0087474A" w:rsidRPr="00420BC6" w:rsidRDefault="0087474A" w:rsidP="0087474A">
      <w:pPr>
        <w:tabs>
          <w:tab w:val="left" w:pos="3405"/>
          <w:tab w:val="left" w:pos="5340"/>
        </w:tabs>
        <w:rPr>
          <w:ins w:id="1438" w:author="Kai Pa" w:date="2018-05-08T21:17:00Z"/>
          <w:rFonts w:ascii="Times New Roman" w:hAnsi="Times New Roman" w:cs="Times New Roman"/>
          <w:color w:val="FF0000"/>
        </w:rPr>
      </w:pPr>
      <w:ins w:id="1439" w:author="Kai Pa" w:date="2018-05-08T21:17:00Z">
        <w:r w:rsidRPr="00420BC6">
          <w:rPr>
            <w:color w:val="FF0000"/>
          </w:rPr>
          <w:tab/>
        </w:r>
        <w:r w:rsidRPr="00977688">
          <w:rPr>
            <w:rFonts w:ascii="Times New Roman" w:hAnsi="Times New Roman" w:cs="Times New Roman"/>
            <w:sz w:val="28"/>
            <w:szCs w:val="28"/>
          </w:rPr>
          <w:t>D1</w:t>
        </w:r>
        <w:r w:rsidRPr="00420BC6">
          <w:rPr>
            <w:color w:val="FF0000"/>
          </w:rPr>
          <w:tab/>
        </w:r>
        <w:r w:rsidRPr="00977688">
          <w:rPr>
            <w:rFonts w:ascii="Times New Roman" w:hAnsi="Times New Roman" w:cs="Times New Roman"/>
            <w:sz w:val="28"/>
            <w:szCs w:val="28"/>
          </w:rPr>
          <w:t>D2</w:t>
        </w:r>
      </w:ins>
    </w:p>
    <w:p w14:paraId="46DA4E6A" w14:textId="77777777" w:rsidR="0087474A" w:rsidRPr="005161BD" w:rsidRDefault="0087474A" w:rsidP="0087474A">
      <w:pPr>
        <w:rPr>
          <w:ins w:id="1440" w:author="Kai Pa" w:date="2018-05-08T21:17:00Z"/>
        </w:rPr>
      </w:pPr>
      <w:ins w:id="1441" w:author="Kai Pa" w:date="2018-05-08T21:17:00Z">
        <w:r>
          <w:rPr>
            <w:noProof/>
          </w:rPr>
          <mc:AlternateContent>
            <mc:Choice Requires="wps">
              <w:drawing>
                <wp:anchor distT="0" distB="0" distL="114300" distR="114300" simplePos="0" relativeHeight="251662336" behindDoc="0" locked="0" layoutInCell="1" allowOverlap="1" wp14:anchorId="1B0CF04A" wp14:editId="5A6B10C3">
                  <wp:simplePos x="0" y="0"/>
                  <wp:positionH relativeFrom="column">
                    <wp:posOffset>1866900</wp:posOffset>
                  </wp:positionH>
                  <wp:positionV relativeFrom="paragraph">
                    <wp:posOffset>270510</wp:posOffset>
                  </wp:positionV>
                  <wp:extent cx="2047875" cy="714375"/>
                  <wp:effectExtent l="0" t="0" r="28575" b="28575"/>
                  <wp:wrapNone/>
                  <wp:docPr id="20" name="Oval 20"/>
                  <wp:cNvGraphicFramePr/>
                  <a:graphic xmlns:a="http://schemas.openxmlformats.org/drawingml/2006/main">
                    <a:graphicData uri="http://schemas.microsoft.com/office/word/2010/wordprocessingShape">
                      <wps:wsp>
                        <wps:cNvSpPr/>
                        <wps:spPr>
                          <a:xfrm>
                            <a:off x="0" y="0"/>
                            <a:ext cx="2047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E21862" w14:textId="77777777" w:rsidR="001E6A57" w:rsidRPr="00781C00" w:rsidRDefault="001E6A57" w:rsidP="0087474A">
                              <w:pPr>
                                <w:jc w:val="center"/>
                                <w:rPr>
                                  <w:rFonts w:ascii="Times New Roman" w:hAnsi="Times New Roman" w:cs="Times New Roman"/>
                                  <w:sz w:val="28"/>
                                  <w:szCs w:val="28"/>
                                </w:rPr>
                              </w:pPr>
                              <w:r w:rsidRPr="00781C00">
                                <w:rPr>
                                  <w:rFonts w:ascii="Times New Roman" w:hAnsi="Times New Roman" w:cs="Times New Roman"/>
                                  <w:sz w:val="28"/>
                                  <w:szCs w:val="28"/>
                                </w:rPr>
                                <w:t>Mở sổ tiết kiểm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0CF04A" id="Oval 20" o:spid="_x0000_s1027" style="position:absolute;margin-left:147pt;margin-top:21.3pt;width:161.25pt;height:5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" fillcolor="#5b9bd5 [3204]" strokecolor="#1f4d78 [1604]" strokeweight="1pt">
                  <v:stroke joinstyle="miter"/>
                  <v:textbox>
                    <w:txbxContent>
                      <w:p w14:paraId="51E21862" w14:textId="77777777" w:rsidR="001E6A57" w:rsidRPr="00781C00" w:rsidRDefault="001E6A57" w:rsidP="0087474A">
                        <w:pPr>
                          <w:jc w:val="center"/>
                          <w:rPr>
                            <w:rFonts w:ascii="Times New Roman" w:hAnsi="Times New Roman" w:cs="Times New Roman"/>
                            <w:sz w:val="28"/>
                            <w:szCs w:val="28"/>
                          </w:rPr>
                        </w:pPr>
                        <w:r w:rsidRPr="00781C00">
                          <w:rPr>
                            <w:rFonts w:ascii="Times New Roman" w:hAnsi="Times New Roman" w:cs="Times New Roman"/>
                            <w:sz w:val="28"/>
                            <w:szCs w:val="28"/>
                          </w:rPr>
                          <w:t>Mở sổ tiết kiểm</w:t>
                        </w:r>
                      </w:p>
                    </w:txbxContent>
                  </v:textbox>
                </v:oval>
              </w:pict>
            </mc:Fallback>
          </mc:AlternateContent>
        </w:r>
      </w:ins>
    </w:p>
    <w:p w14:paraId="3FFF1B30" w14:textId="77777777" w:rsidR="0087474A" w:rsidRPr="00D03614" w:rsidRDefault="0087474A" w:rsidP="0087474A">
      <w:pPr>
        <w:tabs>
          <w:tab w:val="left" w:pos="6780"/>
        </w:tabs>
        <w:rPr>
          <w:ins w:id="1442" w:author="Kai Pa" w:date="2018-05-08T21:17:00Z"/>
          <w:rFonts w:ascii="Times New Roman" w:hAnsi="Times New Roman" w:cs="Times New Roman"/>
          <w:sz w:val="28"/>
          <w:szCs w:val="28"/>
        </w:rPr>
      </w:pPr>
      <w:ins w:id="1443" w:author="Kai Pa" w:date="2018-05-08T21:17:00Z">
        <w:r>
          <w:rPr>
            <w:noProof/>
          </w:rPr>
          <mc:AlternateContent>
            <mc:Choice Requires="wps">
              <w:drawing>
                <wp:anchor distT="0" distB="0" distL="114300" distR="114300" simplePos="0" relativeHeight="251677696" behindDoc="0" locked="0" layoutInCell="1" allowOverlap="1" wp14:anchorId="586EE66D" wp14:editId="318AB86B">
                  <wp:simplePos x="0" y="0"/>
                  <wp:positionH relativeFrom="margin">
                    <wp:align>right</wp:align>
                  </wp:positionH>
                  <wp:positionV relativeFrom="paragraph">
                    <wp:posOffset>13335</wp:posOffset>
                  </wp:positionV>
                  <wp:extent cx="1047750" cy="5524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10477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49E261" w14:textId="77777777" w:rsidR="001E6A57" w:rsidRPr="00CF4921" w:rsidRDefault="001E6A57" w:rsidP="0087474A">
                              <w:pPr>
                                <w:jc w:val="center"/>
                                <w:rPr>
                                  <w:rFonts w:ascii="Times New Roman" w:hAnsi="Times New Roman" w:cs="Times New Roman"/>
                                  <w:sz w:val="28"/>
                                  <w:szCs w:val="28"/>
                                </w:rPr>
                              </w:pPr>
                              <w:r w:rsidRPr="00CF4921">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86EE66D" id="Rectangle 25" o:spid="_x0000_s1028" style="position:absolute;margin-left:31.3pt;margin-top:1.05pt;width:82.5pt;height:43.5pt;z-index:25167769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" fillcolor="#5b9bd5 [3204]" strokecolor="#1f4d78 [1604]" strokeweight="1pt">
                  <v:textbox>
                    <w:txbxContent>
                      <w:p w14:paraId="2849E261" w14:textId="77777777" w:rsidR="001E6A57" w:rsidRPr="00CF4921" w:rsidRDefault="001E6A57" w:rsidP="0087474A">
                        <w:pPr>
                          <w:jc w:val="center"/>
                          <w:rPr>
                            <w:rFonts w:ascii="Times New Roman" w:hAnsi="Times New Roman" w:cs="Times New Roman"/>
                            <w:sz w:val="28"/>
                            <w:szCs w:val="28"/>
                          </w:rPr>
                        </w:pPr>
                        <w:r w:rsidRPr="00CF4921">
                          <w:rPr>
                            <w:rFonts w:ascii="Times New Roman" w:hAnsi="Times New Roman" w:cs="Times New Roman"/>
                            <w:sz w:val="28"/>
                            <w:szCs w:val="28"/>
                          </w:rPr>
                          <w:t>Máy in</w:t>
                        </w:r>
                      </w:p>
                    </w:txbxContent>
                  </v:textbox>
                  <w10:wrap anchorx="margin"/>
                </v:rect>
              </w:pict>
            </mc:Fallback>
          </mc:AlternateContent>
        </w:r>
        <w:r>
          <w:rPr>
            <w:noProof/>
          </w:rPr>
          <mc:AlternateContent>
            <mc:Choice Requires="wps">
              <w:drawing>
                <wp:anchor distT="0" distB="0" distL="114300" distR="114300" simplePos="0" relativeHeight="251676672" behindDoc="0" locked="0" layoutInCell="1" allowOverlap="1" wp14:anchorId="31D1AC06" wp14:editId="53C14323">
                  <wp:simplePos x="0" y="0"/>
                  <wp:positionH relativeFrom="column">
                    <wp:posOffset>4028440</wp:posOffset>
                  </wp:positionH>
                  <wp:positionV relativeFrom="paragraph">
                    <wp:posOffset>231775</wp:posOffset>
                  </wp:positionV>
                  <wp:extent cx="753745" cy="132080"/>
                  <wp:effectExtent l="0" t="19050" r="46355" b="39370"/>
                  <wp:wrapNone/>
                  <wp:docPr id="24" name="Right Arrow 24"/>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6E8F1" id="Right Arrow 24" o:spid="_x0000_s1026" type="#_x0000_t13" style="position:absolute;margin-left:317.2pt;margin-top:18.25pt;width:59.35pt;height:10.4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" adj="19707" fillcolor="#5b9bd5 [3204]" strokecolor="#1f4d78 [1604]" strokeweight="1pt"/>
              </w:pict>
            </mc:Fallback>
          </mc:AlternateContent>
        </w:r>
        <w:r>
          <w:tab/>
        </w:r>
        <w:r w:rsidRPr="00D03614">
          <w:rPr>
            <w:rFonts w:ascii="Times New Roman" w:hAnsi="Times New Roman" w:cs="Times New Roman"/>
            <w:sz w:val="28"/>
            <w:szCs w:val="28"/>
          </w:rPr>
          <w:t>D5</w:t>
        </w:r>
      </w:ins>
    </w:p>
    <w:p w14:paraId="38C2E2BF" w14:textId="77777777" w:rsidR="0087474A" w:rsidRPr="005161BD" w:rsidRDefault="0087474A" w:rsidP="0087474A">
      <w:pPr>
        <w:rPr>
          <w:ins w:id="1444" w:author="Kai Pa" w:date="2018-05-08T21:17:00Z"/>
        </w:rPr>
      </w:pPr>
    </w:p>
    <w:p w14:paraId="278178DA" w14:textId="77777777" w:rsidR="0087474A" w:rsidRDefault="0087474A" w:rsidP="0087474A">
      <w:pPr>
        <w:rPr>
          <w:ins w:id="1445" w:author="Kai Pa" w:date="2018-05-08T21:17:00Z"/>
        </w:rPr>
      </w:pPr>
    </w:p>
    <w:p w14:paraId="2D061744" w14:textId="77777777" w:rsidR="0087474A" w:rsidRDefault="0087474A" w:rsidP="0087474A">
      <w:pPr>
        <w:tabs>
          <w:tab w:val="left" w:pos="1890"/>
        </w:tabs>
        <w:ind w:right="-90"/>
        <w:rPr>
          <w:ins w:id="1446" w:author="Kai Pa" w:date="2018-05-08T21:17:00Z"/>
        </w:rPr>
      </w:pPr>
      <w:ins w:id="1447" w:author="Kai Pa" w:date="2018-05-08T21:17:00Z">
        <w:r>
          <w:rPr>
            <w:noProof/>
          </w:rPr>
          <mc:AlternateContent>
            <mc:Choice Requires="wps">
              <w:drawing>
                <wp:anchor distT="0" distB="0" distL="114300" distR="114300" simplePos="0" relativeHeight="251665408" behindDoc="0" locked="0" layoutInCell="1" allowOverlap="1" wp14:anchorId="38397134" wp14:editId="0EB8A96A">
                  <wp:simplePos x="0" y="0"/>
                  <wp:positionH relativeFrom="column">
                    <wp:posOffset>2828608</wp:posOffset>
                  </wp:positionH>
                  <wp:positionV relativeFrom="paragraph">
                    <wp:posOffset>164149</wp:posOffset>
                  </wp:positionV>
                  <wp:extent cx="753745" cy="132080"/>
                  <wp:effectExtent l="25083" t="0" r="33337" b="33338"/>
                  <wp:wrapNone/>
                  <wp:docPr id="21" name="Right Arrow 2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CB6F1" id="Right Arrow 21" o:spid="_x0000_s1026" type="#_x0000_t13" style="position:absolute;margin-left:222.75pt;margin-top:12.95pt;width:59.35pt;height:10.4pt;rotation:-90;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" adj="19707" fillcolor="#5b9bd5 [3204]" strokecolor="#1f4d78 [1604]" strokeweight="1pt"/>
              </w:pict>
            </mc:Fallback>
          </mc:AlternateContent>
        </w:r>
        <w:r>
          <w:tab/>
        </w:r>
      </w:ins>
    </w:p>
    <w:p w14:paraId="5DB75DE6" w14:textId="77777777" w:rsidR="0087474A" w:rsidRDefault="0087474A" w:rsidP="0087474A">
      <w:pPr>
        <w:tabs>
          <w:tab w:val="left" w:pos="3795"/>
          <w:tab w:val="left" w:pos="5370"/>
        </w:tabs>
        <w:rPr>
          <w:ins w:id="1448" w:author="Kai Pa" w:date="2018-05-08T21:17:00Z"/>
          <w:sz w:val="28"/>
          <w:szCs w:val="28"/>
        </w:rPr>
      </w:pPr>
      <w:ins w:id="1449"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5E9A245C" w14:textId="77777777" w:rsidR="0087474A" w:rsidRPr="00FC302E" w:rsidRDefault="0087474A" w:rsidP="0087474A">
      <w:pPr>
        <w:tabs>
          <w:tab w:val="left" w:pos="3795"/>
        </w:tabs>
        <w:rPr>
          <w:ins w:id="1450" w:author="Kai Pa" w:date="2018-05-08T21:17:00Z"/>
          <w:sz w:val="28"/>
          <w:szCs w:val="28"/>
        </w:rPr>
      </w:pPr>
      <w:ins w:id="1451" w:author="Kai Pa" w:date="2018-05-08T21:17:00Z">
        <w:r w:rsidRPr="00CA19B5">
          <w:rPr>
            <w:noProof/>
            <w:sz w:val="28"/>
            <w:szCs w:val="28"/>
          </w:rPr>
          <mc:AlternateContent>
            <mc:Choice Requires="wps">
              <w:drawing>
                <wp:anchor distT="45720" distB="45720" distL="114300" distR="114300" simplePos="0" relativeHeight="251717632" behindDoc="0" locked="0" layoutInCell="1" allowOverlap="1" wp14:anchorId="5D4812F6" wp14:editId="310C3DD6">
                  <wp:simplePos x="0" y="0"/>
                  <wp:positionH relativeFrom="margin">
                    <wp:posOffset>1661160</wp:posOffset>
                  </wp:positionH>
                  <wp:positionV relativeFrom="paragraph">
                    <wp:posOffset>131445</wp:posOffset>
                  </wp:positionV>
                  <wp:extent cx="2360930" cy="361950"/>
                  <wp:effectExtent l="0" t="0" r="381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61950"/>
                          </a:xfrm>
                          <a:prstGeom prst="rect">
                            <a:avLst/>
                          </a:prstGeom>
                          <a:solidFill>
                            <a:srgbClr val="FFFFFF"/>
                          </a:solidFill>
                          <a:ln w="9525">
                            <a:noFill/>
                            <a:miter lim="800000"/>
                            <a:headEnd/>
                            <a:tailEnd/>
                          </a:ln>
                        </wps:spPr>
                        <wps:txbx>
                          <w:txbxContent>
                            <w:p w14:paraId="4FBC8382" w14:textId="77777777" w:rsidR="001E6A57" w:rsidRPr="00CA19B5" w:rsidRDefault="001E6A57" w:rsidP="0087474A">
                              <w:pPr>
                                <w:jc w:val="center"/>
                                <w:rPr>
                                  <w:rFonts w:ascii="Times New Roman" w:hAnsi="Times New Roman" w:cs="Times New Roman"/>
                                  <w:b/>
                                  <w:sz w:val="28"/>
                                  <w:szCs w:val="28"/>
                                </w:rPr>
                              </w:pPr>
                              <w:r w:rsidRPr="00CA19B5">
                                <w:rPr>
                                  <w:rFonts w:ascii="Times New Roman" w:hAnsi="Times New Roman" w:cs="Times New Roman"/>
                                  <w:b/>
                                  <w:sz w:val="28"/>
                                  <w:szCs w:val="28"/>
                                </w:rPr>
                                <w:t>Cơ sở dữ liệu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D4812F6" id="_x0000_t202" coordsize="21600,21600" o:spt="202" path="m,l,21600r21600,l21600,xe">
                  <v:stroke joinstyle="miter"/>
                  <v:path gradientshapeok="t" o:connecttype="rect"/>
                </v:shapetype>
                <v:shape id="Text Box 2" o:spid="_x0000_s1029" type="#_x0000_t202" style="position:absolute;margin-left:130.8pt;margin-top:10.35pt;width:185.9pt;height:28.5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" stroked="f">
                  <v:textbox>
                    <w:txbxContent>
                      <w:p w14:paraId="4FBC8382" w14:textId="77777777" w:rsidR="001E6A57" w:rsidRPr="00CA19B5" w:rsidRDefault="001E6A57" w:rsidP="0087474A">
                        <w:pPr>
                          <w:jc w:val="center"/>
                          <w:rPr>
                            <w:rFonts w:ascii="Times New Roman" w:hAnsi="Times New Roman" w:cs="Times New Roman"/>
                            <w:b/>
                            <w:sz w:val="28"/>
                            <w:szCs w:val="28"/>
                          </w:rPr>
                        </w:pPr>
                        <w:r w:rsidRPr="00CA19B5">
                          <w:rPr>
                            <w:rFonts w:ascii="Times New Roman" w:hAnsi="Times New Roman" w:cs="Times New Roman"/>
                            <w:b/>
                            <w:sz w:val="28"/>
                            <w:szCs w:val="28"/>
                          </w:rPr>
                          <w:t>Cơ sở dữ liệu</w:t>
                        </w:r>
                      </w:p>
                    </w:txbxContent>
                  </v:textbox>
                  <w10:wrap type="square" anchorx="margin"/>
                </v:shape>
              </w:pict>
            </mc:Fallback>
          </mc:AlternateContent>
        </w:r>
        <w:r>
          <w:rPr>
            <w:noProof/>
            <w:sz w:val="28"/>
            <w:szCs w:val="28"/>
          </w:rPr>
          <mc:AlternateContent>
            <mc:Choice Requires="wps">
              <w:drawing>
                <wp:anchor distT="0" distB="0" distL="114300" distR="114300" simplePos="0" relativeHeight="251674624" behindDoc="0" locked="0" layoutInCell="1" allowOverlap="1" wp14:anchorId="3DAD05BF" wp14:editId="31C24369">
                  <wp:simplePos x="0" y="0"/>
                  <wp:positionH relativeFrom="column">
                    <wp:posOffset>1971675</wp:posOffset>
                  </wp:positionH>
                  <wp:positionV relativeFrom="paragraph">
                    <wp:posOffset>64135</wp:posOffset>
                  </wp:positionV>
                  <wp:extent cx="1924050" cy="28575"/>
                  <wp:effectExtent l="0" t="0" r="19050" b="28575"/>
                  <wp:wrapNone/>
                  <wp:docPr id="22" name="Straight Connector 22"/>
                  <wp:cNvGraphicFramePr/>
                  <a:graphic xmlns:a="http://schemas.openxmlformats.org/drawingml/2006/main">
                    <a:graphicData uri="http://schemas.microsoft.com/office/word/2010/wordprocessingShape">
                      <wps:wsp>
                        <wps:cNvCnPr/>
                        <wps:spPr>
                          <a:xfrm flipV="1">
                            <a:off x="0" y="0"/>
                            <a:ext cx="1924050" cy="28575"/>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80CEBA" id="Straight Connector 22"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25pt,5.05pt" to="306.7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" strokecolor="#5b9bd5 [3204]" strokeweight="1.5pt">
                  <v:stroke joinstyle="miter"/>
                </v:line>
              </w:pict>
            </mc:Fallback>
          </mc:AlternateContent>
        </w:r>
        <w:r>
          <w:rPr>
            <w:sz w:val="28"/>
            <w:szCs w:val="28"/>
          </w:rPr>
          <w:tab/>
        </w:r>
      </w:ins>
    </w:p>
    <w:p w14:paraId="5A71B529" w14:textId="77777777" w:rsidR="0087474A" w:rsidRDefault="0087474A" w:rsidP="0087474A">
      <w:pPr>
        <w:rPr>
          <w:ins w:id="1452" w:author="Kai Pa" w:date="2018-05-08T21:17:00Z"/>
          <w:sz w:val="28"/>
          <w:szCs w:val="28"/>
        </w:rPr>
      </w:pPr>
      <w:ins w:id="1453" w:author="Kai Pa" w:date="2018-05-08T21:17:00Z">
        <w:r>
          <w:rPr>
            <w:noProof/>
            <w:sz w:val="28"/>
            <w:szCs w:val="28"/>
          </w:rPr>
          <mc:AlternateContent>
            <mc:Choice Requires="wps">
              <w:drawing>
                <wp:anchor distT="0" distB="0" distL="114300" distR="114300" simplePos="0" relativeHeight="251675648" behindDoc="0" locked="0" layoutInCell="1" allowOverlap="1" wp14:anchorId="04A0D084" wp14:editId="286C025D">
                  <wp:simplePos x="0" y="0"/>
                  <wp:positionH relativeFrom="column">
                    <wp:posOffset>2000250</wp:posOffset>
                  </wp:positionH>
                  <wp:positionV relativeFrom="paragraph">
                    <wp:posOffset>204470</wp:posOffset>
                  </wp:positionV>
                  <wp:extent cx="1905000" cy="0"/>
                  <wp:effectExtent l="0" t="0" r="19050" b="19050"/>
                  <wp:wrapNone/>
                  <wp:docPr id="23" name="Straight Connector 23"/>
                  <wp:cNvGraphicFramePr/>
                  <a:graphic xmlns:a="http://schemas.openxmlformats.org/drawingml/2006/main">
                    <a:graphicData uri="http://schemas.microsoft.com/office/word/2010/wordprocessingShape">
                      <wps:wsp>
                        <wps:cNvCnPr/>
                        <wps:spPr>
                          <a:xfrm flipV="1">
                            <a:off x="0" y="0"/>
                            <a:ext cx="19050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0B1DA" id="Straight Connector 23"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5pt,16.1pt" to="307.5pt,1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" strokecolor="#5b9bd5 [3204]" strokeweight="1.5pt">
                  <v:stroke joinstyle="miter"/>
                </v:line>
              </w:pict>
            </mc:Fallback>
          </mc:AlternateContent>
        </w:r>
      </w:ins>
    </w:p>
    <w:p w14:paraId="573FDAA2" w14:textId="77777777" w:rsidR="0087474A" w:rsidRDefault="0087474A" w:rsidP="0087474A">
      <w:pPr>
        <w:tabs>
          <w:tab w:val="left" w:pos="1605"/>
        </w:tabs>
        <w:rPr>
          <w:ins w:id="1454" w:author="Kai Pa" w:date="2018-05-08T21:17:00Z"/>
          <w:rFonts w:ascii="Times New Roman" w:hAnsi="Times New Roman" w:cs="Times New Roman"/>
          <w:i/>
          <w:sz w:val="28"/>
          <w:szCs w:val="28"/>
        </w:rPr>
      </w:pPr>
      <w:ins w:id="1455" w:author="Kai Pa" w:date="2018-05-08T21:17:00Z">
        <w:r w:rsidRPr="00DC3E2A">
          <w:rPr>
            <w:rFonts w:ascii="Times New Roman" w:hAnsi="Times New Roman" w:cs="Times New Roman"/>
            <w:i/>
            <w:sz w:val="28"/>
            <w:szCs w:val="28"/>
          </w:rPr>
          <w:t xml:space="preserve">Sơ đồ </w:t>
        </w:r>
        <w:r>
          <w:rPr>
            <w:rFonts w:ascii="Times New Roman" w:hAnsi="Times New Roman" w:cs="Times New Roman"/>
            <w:i/>
            <w:sz w:val="28"/>
            <w:szCs w:val="28"/>
          </w:rPr>
          <w:t>DFD nghiệp vụ Mở sổ tiết kiểm</w:t>
        </w:r>
      </w:ins>
    </w:p>
    <w:p w14:paraId="47B3528A" w14:textId="77777777" w:rsidR="0087474A" w:rsidRDefault="0087474A" w:rsidP="0087474A">
      <w:pPr>
        <w:tabs>
          <w:tab w:val="left" w:pos="1605"/>
        </w:tabs>
        <w:rPr>
          <w:ins w:id="1456" w:author="Kai Pa" w:date="2018-05-08T21:17:00Z"/>
          <w:rFonts w:ascii="Times New Roman" w:hAnsi="Times New Roman" w:cs="Times New Roman"/>
          <w:sz w:val="28"/>
          <w:szCs w:val="28"/>
        </w:rPr>
      </w:pPr>
      <w:ins w:id="1457" w:author="Kai Pa" w:date="2018-05-08T21:17:00Z">
        <w:r>
          <w:rPr>
            <w:rFonts w:ascii="Times New Roman" w:hAnsi="Times New Roman" w:cs="Times New Roman"/>
            <w:sz w:val="28"/>
            <w:szCs w:val="28"/>
          </w:rPr>
          <w:t xml:space="preserve">D1 : </w:t>
        </w:r>
        <w:r w:rsidRPr="00621FD6">
          <w:rPr>
            <w:sz w:val="32"/>
            <w:szCs w:val="32"/>
          </w:rPr>
          <w:t>HOTEN, DIACHI, SDT, GIOITINH, NGAYSINH, CMND</w:t>
        </w:r>
        <w:r>
          <w:rPr>
            <w:sz w:val="32"/>
            <w:szCs w:val="32"/>
          </w:rPr>
          <w:t>.</w:t>
        </w:r>
      </w:ins>
    </w:p>
    <w:p w14:paraId="4572623B" w14:textId="77777777" w:rsidR="0087474A" w:rsidRDefault="0087474A" w:rsidP="0087474A">
      <w:pPr>
        <w:tabs>
          <w:tab w:val="left" w:pos="1605"/>
        </w:tabs>
        <w:rPr>
          <w:ins w:id="1458" w:author="Kai Pa" w:date="2018-05-08T21:17:00Z"/>
          <w:rFonts w:ascii="Times New Roman" w:hAnsi="Times New Roman" w:cs="Times New Roman"/>
          <w:sz w:val="28"/>
          <w:szCs w:val="28"/>
        </w:rPr>
      </w:pPr>
      <w:ins w:id="1459" w:author="Kai Pa" w:date="2018-05-08T21:17:00Z">
        <w:r>
          <w:rPr>
            <w:rFonts w:ascii="Times New Roman" w:hAnsi="Times New Roman" w:cs="Times New Roman"/>
            <w:sz w:val="28"/>
            <w:szCs w:val="28"/>
          </w:rPr>
          <w:t>D2 : HOTEN +</w:t>
        </w:r>
        <w:r>
          <w:rPr>
            <w:sz w:val="32"/>
            <w:szCs w:val="32"/>
          </w:rPr>
          <w:t xml:space="preserve"> </w:t>
        </w:r>
        <w:r w:rsidRPr="00A64EEE">
          <w:rPr>
            <w:sz w:val="32"/>
            <w:szCs w:val="32"/>
          </w:rPr>
          <w:t>MASTK</w:t>
        </w:r>
        <w:r>
          <w:rPr>
            <w:sz w:val="32"/>
            <w:szCs w:val="32"/>
          </w:rPr>
          <w:t>, TENLOAITK, NGAYMO, NGAYBD</w:t>
        </w:r>
        <w:r w:rsidRPr="00621FD6">
          <w:rPr>
            <w:sz w:val="32"/>
            <w:szCs w:val="32"/>
          </w:rPr>
          <w:t xml:space="preserve">, </w:t>
        </w:r>
        <w:r>
          <w:rPr>
            <w:sz w:val="32"/>
            <w:szCs w:val="32"/>
          </w:rPr>
          <w:t>NGAYDH</w:t>
        </w:r>
        <w:r w:rsidRPr="00621FD6">
          <w:rPr>
            <w:sz w:val="32"/>
            <w:szCs w:val="32"/>
          </w:rPr>
          <w:t xml:space="preserve">, </w:t>
        </w:r>
        <w:r>
          <w:rPr>
            <w:sz w:val="32"/>
            <w:szCs w:val="32"/>
          </w:rPr>
          <w:t>SODU, LAISUAT.</w:t>
        </w:r>
      </w:ins>
    </w:p>
    <w:p w14:paraId="502F5311" w14:textId="77777777" w:rsidR="0087474A" w:rsidRDefault="0087474A" w:rsidP="0087474A">
      <w:pPr>
        <w:tabs>
          <w:tab w:val="left" w:pos="1605"/>
        </w:tabs>
        <w:rPr>
          <w:ins w:id="1460" w:author="Kai Pa" w:date="2018-05-08T21:17:00Z"/>
          <w:rFonts w:ascii="Times New Roman" w:hAnsi="Times New Roman" w:cs="Times New Roman"/>
          <w:sz w:val="28"/>
          <w:szCs w:val="28"/>
        </w:rPr>
      </w:pPr>
      <w:ins w:id="1461" w:author="Kai Pa" w:date="2018-05-08T21:17:00Z">
        <w:r>
          <w:rPr>
            <w:rFonts w:ascii="Times New Roman" w:hAnsi="Times New Roman" w:cs="Times New Roman"/>
            <w:sz w:val="28"/>
            <w:szCs w:val="28"/>
          </w:rPr>
          <w:t>D3 : D2</w:t>
        </w:r>
      </w:ins>
    </w:p>
    <w:p w14:paraId="429280A7" w14:textId="77777777" w:rsidR="0087474A" w:rsidRDefault="0087474A" w:rsidP="0087474A">
      <w:pPr>
        <w:tabs>
          <w:tab w:val="left" w:pos="1605"/>
        </w:tabs>
        <w:rPr>
          <w:ins w:id="1462" w:author="Kai Pa" w:date="2018-05-08T21:17:00Z"/>
          <w:rFonts w:ascii="Times New Roman" w:hAnsi="Times New Roman" w:cs="Times New Roman"/>
          <w:sz w:val="28"/>
          <w:szCs w:val="28"/>
        </w:rPr>
      </w:pPr>
      <w:ins w:id="1463" w:author="Kai Pa" w:date="2018-05-08T21:17:00Z">
        <w:r>
          <w:rPr>
            <w:rFonts w:ascii="Times New Roman" w:hAnsi="Times New Roman" w:cs="Times New Roman"/>
            <w:sz w:val="28"/>
            <w:szCs w:val="28"/>
          </w:rPr>
          <w:t>D4 : D3</w:t>
        </w:r>
      </w:ins>
    </w:p>
    <w:p w14:paraId="095E5978" w14:textId="77777777" w:rsidR="0087474A" w:rsidRDefault="0087474A" w:rsidP="0087474A">
      <w:pPr>
        <w:tabs>
          <w:tab w:val="left" w:pos="1605"/>
        </w:tabs>
        <w:rPr>
          <w:ins w:id="1464" w:author="Kai Pa" w:date="2018-05-08T21:17:00Z"/>
          <w:rFonts w:ascii="Times New Roman" w:hAnsi="Times New Roman" w:cs="Times New Roman"/>
          <w:sz w:val="28"/>
          <w:szCs w:val="28"/>
        </w:rPr>
      </w:pPr>
      <w:ins w:id="1465" w:author="Kai Pa" w:date="2018-05-08T21:17:00Z">
        <w:r w:rsidRPr="006505B7">
          <w:rPr>
            <w:rFonts w:ascii="Times New Roman" w:hAnsi="Times New Roman" w:cs="Times New Roman"/>
            <w:sz w:val="28"/>
            <w:szCs w:val="28"/>
          </w:rPr>
          <w:t>D5</w:t>
        </w:r>
        <w:r>
          <w:rPr>
            <w:rFonts w:ascii="Times New Roman" w:hAnsi="Times New Roman" w:cs="Times New Roman"/>
            <w:sz w:val="28"/>
            <w:szCs w:val="28"/>
          </w:rPr>
          <w:t xml:space="preserve"> </w:t>
        </w:r>
        <w:r w:rsidRPr="006505B7">
          <w:rPr>
            <w:rFonts w:ascii="Times New Roman" w:hAnsi="Times New Roman" w:cs="Times New Roman"/>
            <w:sz w:val="28"/>
            <w:szCs w:val="28"/>
          </w:rPr>
          <w:t>:</w:t>
        </w:r>
        <w:r>
          <w:rPr>
            <w:rFonts w:ascii="Times New Roman" w:hAnsi="Times New Roman" w:cs="Times New Roman"/>
            <w:sz w:val="28"/>
            <w:szCs w:val="28"/>
          </w:rPr>
          <w:t xml:space="preserve"> D4</w:t>
        </w:r>
      </w:ins>
    </w:p>
    <w:p w14:paraId="039AF90F" w14:textId="77777777" w:rsidR="0087474A" w:rsidRDefault="0087474A" w:rsidP="0087474A">
      <w:pPr>
        <w:tabs>
          <w:tab w:val="left" w:pos="1605"/>
        </w:tabs>
        <w:rPr>
          <w:ins w:id="1466" w:author="Kai Pa" w:date="2018-05-08T21:17:00Z"/>
          <w:rFonts w:ascii="Times New Roman" w:hAnsi="Times New Roman" w:cs="Times New Roman"/>
          <w:sz w:val="28"/>
          <w:szCs w:val="28"/>
        </w:rPr>
      </w:pPr>
      <w:ins w:id="1467" w:author="Kai Pa" w:date="2018-05-08T21:17:00Z">
        <w:r w:rsidRPr="00163A5D">
          <w:rPr>
            <w:rFonts w:ascii="Times New Roman" w:hAnsi="Times New Roman" w:cs="Times New Roman"/>
            <w:b/>
            <w:i/>
            <w:sz w:val="28"/>
            <w:szCs w:val="28"/>
            <w:u w:val="single"/>
          </w:rPr>
          <w:t>Xử lý:</w:t>
        </w:r>
        <w:r>
          <w:rPr>
            <w:rFonts w:ascii="Times New Roman" w:hAnsi="Times New Roman" w:cs="Times New Roman"/>
            <w:b/>
            <w:i/>
            <w:sz w:val="28"/>
            <w:szCs w:val="28"/>
            <w:u w:val="single"/>
          </w:rPr>
          <w:t xml:space="preserve"> </w:t>
        </w:r>
        <w:r>
          <w:rPr>
            <w:rFonts w:ascii="Times New Roman" w:hAnsi="Times New Roman" w:cs="Times New Roman"/>
            <w:sz w:val="28"/>
            <w:szCs w:val="28"/>
          </w:rPr>
          <w:t xml:space="preserve"> </w:t>
        </w:r>
      </w:ins>
    </w:p>
    <w:p w14:paraId="6B516B38" w14:textId="77777777" w:rsidR="0087474A" w:rsidRPr="00F7324E" w:rsidRDefault="0087474A" w:rsidP="0087474A">
      <w:pPr>
        <w:pStyle w:val="ListParagraph"/>
        <w:numPr>
          <w:ilvl w:val="0"/>
          <w:numId w:val="19"/>
        </w:numPr>
        <w:tabs>
          <w:tab w:val="left" w:pos="1605"/>
        </w:tabs>
        <w:rPr>
          <w:ins w:id="1468" w:author="Kai Pa" w:date="2018-05-08T21:17:00Z"/>
          <w:rFonts w:ascii="Times New Roman" w:hAnsi="Times New Roman" w:cs="Times New Roman"/>
          <w:sz w:val="28"/>
          <w:szCs w:val="28"/>
        </w:rPr>
      </w:pPr>
      <w:ins w:id="1469" w:author="Kai Pa" w:date="2018-05-08T21:17:00Z">
        <w:r w:rsidRPr="00F7324E">
          <w:rPr>
            <w:rFonts w:ascii="Times New Roman" w:hAnsi="Times New Roman" w:cs="Times New Roman"/>
            <w:sz w:val="28"/>
            <w:szCs w:val="28"/>
          </w:rPr>
          <w:t>Bước 1 : Nhân viên giao dịch lấy thông tin của khách hàng D1</w:t>
        </w:r>
        <w:r>
          <w:rPr>
            <w:rFonts w:ascii="Times New Roman" w:hAnsi="Times New Roman" w:cs="Times New Roman"/>
            <w:sz w:val="28"/>
            <w:szCs w:val="28"/>
          </w:rPr>
          <w:t>, đồng thời tiếp nhận số tiền gửi từ khách hàng.</w:t>
        </w:r>
        <w:r w:rsidRPr="00F7324E">
          <w:rPr>
            <w:rFonts w:ascii="Times New Roman" w:hAnsi="Times New Roman" w:cs="Times New Roman"/>
            <w:sz w:val="28"/>
            <w:szCs w:val="28"/>
          </w:rPr>
          <w:t xml:space="preserve"> </w:t>
        </w:r>
      </w:ins>
    </w:p>
    <w:p w14:paraId="2D8B3B15" w14:textId="77777777" w:rsidR="0087474A" w:rsidRPr="006610DC" w:rsidRDefault="0087474A" w:rsidP="0087474A">
      <w:pPr>
        <w:pStyle w:val="ListParagraph"/>
        <w:numPr>
          <w:ilvl w:val="0"/>
          <w:numId w:val="19"/>
        </w:numPr>
        <w:tabs>
          <w:tab w:val="left" w:pos="1605"/>
        </w:tabs>
        <w:rPr>
          <w:ins w:id="1470" w:author="Kai Pa" w:date="2018-05-08T21:17:00Z"/>
          <w:rFonts w:ascii="Times New Roman" w:hAnsi="Times New Roman" w:cs="Times New Roman"/>
          <w:sz w:val="28"/>
          <w:szCs w:val="28"/>
        </w:rPr>
      </w:pPr>
      <w:ins w:id="1471" w:author="Kai Pa" w:date="2018-05-08T21:17:00Z">
        <w:r w:rsidRPr="006610DC">
          <w:rPr>
            <w:rFonts w:ascii="Times New Roman" w:hAnsi="Times New Roman" w:cs="Times New Roman"/>
            <w:sz w:val="28"/>
            <w:szCs w:val="28"/>
          </w:rPr>
          <w:t>Bước 2 :</w:t>
        </w:r>
        <w:r>
          <w:rPr>
            <w:rFonts w:ascii="Times New Roman" w:hAnsi="Times New Roman" w:cs="Times New Roman"/>
            <w:sz w:val="28"/>
            <w:szCs w:val="28"/>
          </w:rPr>
          <w:t xml:space="preserve"> </w:t>
        </w:r>
        <w:r w:rsidRPr="006610DC">
          <w:rPr>
            <w:rFonts w:ascii="Times New Roman" w:hAnsi="Times New Roman" w:cs="Times New Roman"/>
            <w:sz w:val="28"/>
            <w:szCs w:val="28"/>
          </w:rPr>
          <w:t>Phần mềm tạ</w:t>
        </w:r>
        <w:r>
          <w:rPr>
            <w:rFonts w:ascii="Times New Roman" w:hAnsi="Times New Roman" w:cs="Times New Roman"/>
            <w:sz w:val="28"/>
            <w:szCs w:val="28"/>
          </w:rPr>
          <w:t>o ra khách hàng</w:t>
        </w:r>
        <w:r w:rsidRPr="006610DC">
          <w:rPr>
            <w:rFonts w:ascii="Times New Roman" w:hAnsi="Times New Roman" w:cs="Times New Roman"/>
            <w:sz w:val="28"/>
            <w:szCs w:val="28"/>
          </w:rPr>
          <w:t xml:space="preserve"> mới và STK tương ứng với thông tin về</w:t>
        </w:r>
        <w:r>
          <w:rPr>
            <w:rFonts w:ascii="Times New Roman" w:hAnsi="Times New Roman" w:cs="Times New Roman"/>
            <w:sz w:val="28"/>
            <w:szCs w:val="28"/>
          </w:rPr>
          <w:t xml:space="preserve"> STK mà khách hàng</w:t>
        </w:r>
        <w:r w:rsidRPr="006610DC">
          <w:rPr>
            <w:rFonts w:ascii="Times New Roman" w:hAnsi="Times New Roman" w:cs="Times New Roman"/>
            <w:sz w:val="28"/>
            <w:szCs w:val="28"/>
          </w:rPr>
          <w:t xml:space="preserve"> đã đăng kí.</w:t>
        </w:r>
      </w:ins>
    </w:p>
    <w:p w14:paraId="5166524B" w14:textId="77777777" w:rsidR="0087474A" w:rsidRPr="006610DC" w:rsidRDefault="0087474A" w:rsidP="0087474A">
      <w:pPr>
        <w:pStyle w:val="ListParagraph"/>
        <w:numPr>
          <w:ilvl w:val="0"/>
          <w:numId w:val="19"/>
        </w:numPr>
        <w:tabs>
          <w:tab w:val="left" w:pos="1605"/>
        </w:tabs>
        <w:rPr>
          <w:ins w:id="1472" w:author="Kai Pa" w:date="2018-05-08T21:17:00Z"/>
          <w:rFonts w:ascii="Times New Roman" w:hAnsi="Times New Roman" w:cs="Times New Roman"/>
          <w:sz w:val="28"/>
          <w:szCs w:val="28"/>
        </w:rPr>
      </w:pPr>
      <w:ins w:id="1473" w:author="Kai Pa" w:date="2018-05-08T21:17:00Z">
        <w:r w:rsidRPr="006610DC">
          <w:rPr>
            <w:rFonts w:ascii="Times New Roman" w:hAnsi="Times New Roman" w:cs="Times New Roman"/>
            <w:sz w:val="28"/>
            <w:szCs w:val="28"/>
          </w:rPr>
          <w:t>Bước 3: Kết nối cơ sở dữ liệu.</w:t>
        </w:r>
      </w:ins>
    </w:p>
    <w:p w14:paraId="5D6FF3E4" w14:textId="77777777" w:rsidR="0087474A" w:rsidRPr="00F7324E" w:rsidRDefault="0087474A" w:rsidP="0087474A">
      <w:pPr>
        <w:pStyle w:val="ListParagraph"/>
        <w:numPr>
          <w:ilvl w:val="0"/>
          <w:numId w:val="19"/>
        </w:numPr>
        <w:tabs>
          <w:tab w:val="left" w:pos="1605"/>
        </w:tabs>
        <w:rPr>
          <w:ins w:id="1474" w:author="Kai Pa" w:date="2018-05-08T21:17:00Z"/>
          <w:rFonts w:ascii="Times New Roman" w:hAnsi="Times New Roman" w:cs="Times New Roman"/>
          <w:sz w:val="28"/>
          <w:szCs w:val="28"/>
        </w:rPr>
      </w:pPr>
      <w:ins w:id="1475" w:author="Kai Pa" w:date="2018-05-08T21:17:00Z">
        <w:r w:rsidRPr="00F7324E">
          <w:rPr>
            <w:rFonts w:ascii="Times New Roman" w:hAnsi="Times New Roman" w:cs="Times New Roman"/>
            <w:sz w:val="28"/>
            <w:szCs w:val="28"/>
          </w:rPr>
          <w:t xml:space="preserve">Bước 4: </w:t>
        </w:r>
        <w:r>
          <w:rPr>
            <w:rFonts w:ascii="Times New Roman" w:hAnsi="Times New Roman" w:cs="Times New Roman"/>
            <w:sz w:val="28"/>
            <w:szCs w:val="28"/>
          </w:rPr>
          <w:t>Lưu thông tin có trong STK xuống bộ nhớ</w:t>
        </w:r>
        <w:r w:rsidRPr="00F7324E">
          <w:rPr>
            <w:rFonts w:ascii="Times New Roman" w:hAnsi="Times New Roman" w:cs="Times New Roman"/>
            <w:sz w:val="28"/>
            <w:szCs w:val="28"/>
          </w:rPr>
          <w:t>.</w:t>
        </w:r>
      </w:ins>
    </w:p>
    <w:p w14:paraId="2AEC5A34" w14:textId="77777777" w:rsidR="0087474A" w:rsidRPr="00F7324E" w:rsidRDefault="0087474A" w:rsidP="0087474A">
      <w:pPr>
        <w:pStyle w:val="ListParagraph"/>
        <w:numPr>
          <w:ilvl w:val="0"/>
          <w:numId w:val="19"/>
        </w:numPr>
        <w:tabs>
          <w:tab w:val="left" w:pos="1605"/>
        </w:tabs>
        <w:rPr>
          <w:ins w:id="1476" w:author="Kai Pa" w:date="2018-05-08T21:17:00Z"/>
          <w:rFonts w:ascii="Times New Roman" w:hAnsi="Times New Roman" w:cs="Times New Roman"/>
          <w:sz w:val="28"/>
          <w:szCs w:val="28"/>
        </w:rPr>
      </w:pPr>
      <w:ins w:id="1477" w:author="Kai Pa" w:date="2018-05-08T21:17:00Z">
        <w:r w:rsidRPr="00F7324E">
          <w:rPr>
            <w:rFonts w:ascii="Times New Roman" w:hAnsi="Times New Roman" w:cs="Times New Roman"/>
            <w:sz w:val="28"/>
            <w:szCs w:val="28"/>
          </w:rPr>
          <w:t xml:space="preserve">Bước 5: </w:t>
        </w:r>
        <w:r>
          <w:rPr>
            <w:rFonts w:ascii="Times New Roman" w:hAnsi="Times New Roman" w:cs="Times New Roman"/>
            <w:sz w:val="28"/>
            <w:szCs w:val="28"/>
          </w:rPr>
          <w:t>Xuất</w:t>
        </w:r>
        <w:r w:rsidRPr="00F7324E">
          <w:rPr>
            <w:rFonts w:ascii="Times New Roman" w:hAnsi="Times New Roman" w:cs="Times New Roman"/>
            <w:sz w:val="28"/>
            <w:szCs w:val="28"/>
          </w:rPr>
          <w:t xml:space="preserve"> ra thông tin STK mới bao gồm thông tin Khách hàng</w:t>
        </w:r>
        <w:r>
          <w:rPr>
            <w:rFonts w:ascii="Times New Roman" w:hAnsi="Times New Roman" w:cs="Times New Roman"/>
            <w:sz w:val="28"/>
            <w:szCs w:val="28"/>
          </w:rPr>
          <w:t xml:space="preserve"> và STK ra màn hình (D2)</w:t>
        </w:r>
        <w:r w:rsidRPr="00F7324E">
          <w:rPr>
            <w:rFonts w:ascii="Times New Roman" w:hAnsi="Times New Roman" w:cs="Times New Roman"/>
            <w:sz w:val="28"/>
            <w:szCs w:val="28"/>
          </w:rPr>
          <w:t>.</w:t>
        </w:r>
      </w:ins>
    </w:p>
    <w:p w14:paraId="484D57B4" w14:textId="77777777" w:rsidR="0087474A" w:rsidRPr="00F7324E" w:rsidRDefault="0087474A" w:rsidP="0087474A">
      <w:pPr>
        <w:pStyle w:val="ListParagraph"/>
        <w:numPr>
          <w:ilvl w:val="0"/>
          <w:numId w:val="19"/>
        </w:numPr>
        <w:tabs>
          <w:tab w:val="left" w:pos="1605"/>
        </w:tabs>
        <w:rPr>
          <w:ins w:id="1478" w:author="Kai Pa" w:date="2018-05-08T21:17:00Z"/>
          <w:rFonts w:ascii="Times New Roman" w:hAnsi="Times New Roman" w:cs="Times New Roman"/>
          <w:sz w:val="28"/>
          <w:szCs w:val="28"/>
        </w:rPr>
      </w:pPr>
      <w:ins w:id="1479" w:author="Kai Pa" w:date="2018-05-08T21:17:00Z">
        <w:r w:rsidRPr="00F7324E">
          <w:rPr>
            <w:rFonts w:ascii="Times New Roman" w:hAnsi="Times New Roman" w:cs="Times New Roman"/>
            <w:sz w:val="28"/>
            <w:szCs w:val="28"/>
          </w:rPr>
          <w:t xml:space="preserve">Bước 6: </w:t>
        </w:r>
        <w:r>
          <w:rPr>
            <w:rFonts w:ascii="Times New Roman" w:hAnsi="Times New Roman" w:cs="Times New Roman"/>
            <w:sz w:val="28"/>
            <w:szCs w:val="28"/>
          </w:rPr>
          <w:t xml:space="preserve">In </w:t>
        </w:r>
        <w:r w:rsidRPr="00F7324E">
          <w:rPr>
            <w:rFonts w:ascii="Times New Roman" w:hAnsi="Times New Roman" w:cs="Times New Roman"/>
            <w:sz w:val="28"/>
            <w:szCs w:val="28"/>
          </w:rPr>
          <w:t xml:space="preserve">thông tin STK mới bao gồm thông tin Khách hàng </w:t>
        </w:r>
        <w:r>
          <w:rPr>
            <w:rFonts w:ascii="Times New Roman" w:hAnsi="Times New Roman" w:cs="Times New Roman"/>
            <w:sz w:val="28"/>
            <w:szCs w:val="28"/>
          </w:rPr>
          <w:t>ra máy in.</w:t>
        </w:r>
      </w:ins>
    </w:p>
    <w:p w14:paraId="5A2A73EC" w14:textId="77777777" w:rsidR="0087474A" w:rsidRPr="00F7324E" w:rsidRDefault="0087474A" w:rsidP="0087474A">
      <w:pPr>
        <w:pStyle w:val="ListParagraph"/>
        <w:numPr>
          <w:ilvl w:val="0"/>
          <w:numId w:val="19"/>
        </w:numPr>
        <w:tabs>
          <w:tab w:val="left" w:pos="1605"/>
        </w:tabs>
        <w:rPr>
          <w:ins w:id="1480" w:author="Kai Pa" w:date="2018-05-08T21:17:00Z"/>
          <w:rFonts w:ascii="Times New Roman" w:hAnsi="Times New Roman" w:cs="Times New Roman"/>
          <w:sz w:val="28"/>
          <w:szCs w:val="28"/>
        </w:rPr>
      </w:pPr>
      <w:ins w:id="1481" w:author="Kai Pa" w:date="2018-05-08T21:17:00Z">
        <w:r w:rsidRPr="00F7324E">
          <w:rPr>
            <w:rFonts w:ascii="Times New Roman" w:hAnsi="Times New Roman" w:cs="Times New Roman"/>
            <w:sz w:val="28"/>
            <w:szCs w:val="28"/>
          </w:rPr>
          <w:t>Bước 7: Đóng CSDL.</w:t>
        </w:r>
      </w:ins>
    </w:p>
    <w:p w14:paraId="29AE1547" w14:textId="77777777" w:rsidR="0087474A" w:rsidRPr="00F7324E" w:rsidRDefault="0087474A" w:rsidP="0087474A">
      <w:pPr>
        <w:pStyle w:val="ListParagraph"/>
        <w:numPr>
          <w:ilvl w:val="0"/>
          <w:numId w:val="19"/>
        </w:numPr>
        <w:tabs>
          <w:tab w:val="left" w:pos="1605"/>
        </w:tabs>
        <w:rPr>
          <w:ins w:id="1482" w:author="Kai Pa" w:date="2018-05-08T21:17:00Z"/>
          <w:rFonts w:ascii="Times New Roman" w:hAnsi="Times New Roman" w:cs="Times New Roman"/>
          <w:sz w:val="28"/>
          <w:szCs w:val="28"/>
        </w:rPr>
      </w:pPr>
      <w:ins w:id="1483" w:author="Kai Pa" w:date="2018-05-08T21:17:00Z">
        <w:r w:rsidRPr="00F7324E">
          <w:rPr>
            <w:rFonts w:ascii="Times New Roman" w:hAnsi="Times New Roman" w:cs="Times New Roman"/>
            <w:sz w:val="28"/>
            <w:szCs w:val="28"/>
          </w:rPr>
          <w:t xml:space="preserve">Bước 8: Kết thúc.   </w:t>
        </w:r>
      </w:ins>
    </w:p>
    <w:p w14:paraId="167317E4" w14:textId="77777777" w:rsidR="0087474A" w:rsidRDefault="0087474A" w:rsidP="0087474A">
      <w:pPr>
        <w:tabs>
          <w:tab w:val="left" w:pos="1605"/>
        </w:tabs>
        <w:rPr>
          <w:ins w:id="1484" w:author="Kai Pa" w:date="2018-05-08T21:17:00Z"/>
          <w:rFonts w:ascii="Times New Roman" w:hAnsi="Times New Roman" w:cs="Times New Roman"/>
          <w:sz w:val="28"/>
          <w:szCs w:val="28"/>
        </w:rPr>
      </w:pPr>
    </w:p>
    <w:p w14:paraId="58684A29" w14:textId="77777777" w:rsidR="0087474A" w:rsidRPr="00D26997" w:rsidRDefault="0087474A" w:rsidP="0087474A">
      <w:pPr>
        <w:pStyle w:val="ListParagraph"/>
        <w:numPr>
          <w:ilvl w:val="0"/>
          <w:numId w:val="29"/>
        </w:numPr>
        <w:tabs>
          <w:tab w:val="left" w:pos="1605"/>
        </w:tabs>
        <w:rPr>
          <w:ins w:id="1485" w:author="Kai Pa" w:date="2018-05-08T21:17:00Z"/>
          <w:rFonts w:ascii="Times New Roman" w:hAnsi="Times New Roman" w:cs="Times New Roman"/>
          <w:sz w:val="28"/>
          <w:szCs w:val="28"/>
        </w:rPr>
      </w:pPr>
    </w:p>
    <w:p w14:paraId="33F1F9E9" w14:textId="77777777" w:rsidR="0087474A" w:rsidRDefault="0087474A" w:rsidP="0087474A">
      <w:pPr>
        <w:rPr>
          <w:ins w:id="1486" w:author="Kai Pa" w:date="2018-05-08T21:17:00Z"/>
        </w:rPr>
      </w:pPr>
    </w:p>
    <w:p w14:paraId="650D3283" w14:textId="77777777" w:rsidR="0087474A" w:rsidRDefault="0087474A" w:rsidP="0087474A">
      <w:pPr>
        <w:rPr>
          <w:ins w:id="1487" w:author="Kai Pa" w:date="2018-05-08T21:17:00Z"/>
        </w:rPr>
      </w:pPr>
      <w:ins w:id="1488" w:author="Kai Pa" w:date="2018-05-08T21:17:00Z">
        <w:r>
          <w:rPr>
            <w:noProof/>
          </w:rPr>
          <mc:AlternateContent>
            <mc:Choice Requires="wps">
              <w:drawing>
                <wp:anchor distT="0" distB="0" distL="114300" distR="114300" simplePos="0" relativeHeight="251708416" behindDoc="0" locked="0" layoutInCell="1" allowOverlap="1" wp14:anchorId="52A37C48" wp14:editId="64E3AF78">
                  <wp:simplePos x="0" y="0"/>
                  <wp:positionH relativeFrom="column">
                    <wp:posOffset>2095500</wp:posOffset>
                  </wp:positionH>
                  <wp:positionV relativeFrom="paragraph">
                    <wp:posOffset>120650</wp:posOffset>
                  </wp:positionV>
                  <wp:extent cx="1590675" cy="542925"/>
                  <wp:effectExtent l="0" t="0" r="28575" b="28575"/>
                  <wp:wrapNone/>
                  <wp:docPr id="63" name="Rectangle 63"/>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A1DFC"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A37C48" id="Rectangle 63" o:spid="_x0000_s1030" style="position:absolute;margin-left:165pt;margin-top:9.5pt;width:125.25pt;height:42.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Pr4+QH8CAABN&#10;BQAADgAAAAAAAAAAAAAAAAAuAgAAZHJzL2Uyb0RvYy54bWxQSwECLQAUAAYACAAAACEArh8CzdwA&#10;AAAKAQAADwAAAAAAAAAAAAAAAADZBAAAZHJzL2Rvd25yZXYueG1sUEsFBgAAAAAEAAQA8wAAAOIF&#10;AAAAAA==&#10;" fillcolor="#5b9bd5 [3204]" strokecolor="#1f4d78 [1604]" strokeweight="1pt">
                  <v:textbox>
                    <w:txbxContent>
                      <w:p w14:paraId="46CA1DFC"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0DCF7C38" wp14:editId="6BDD19DA">
                  <wp:simplePos x="0" y="0"/>
                  <wp:positionH relativeFrom="column">
                    <wp:posOffset>2228532</wp:posOffset>
                  </wp:positionH>
                  <wp:positionV relativeFrom="paragraph">
                    <wp:posOffset>2505393</wp:posOffset>
                  </wp:positionV>
                  <wp:extent cx="753745" cy="132080"/>
                  <wp:effectExtent l="25083" t="13017" r="33337" b="14288"/>
                  <wp:wrapNone/>
                  <wp:docPr id="64" name="Right Arrow 64"/>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1925A9" id="Right Arrow 64" o:spid="_x0000_s1026" type="#_x0000_t13" style="position:absolute;margin-left:175.45pt;margin-top:197.3pt;width:59.35pt;height:10.4pt;rotation:90;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Qv1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BeXQv1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709440" behindDoc="0" locked="0" layoutInCell="1" allowOverlap="1" wp14:anchorId="1C35B22A" wp14:editId="5300B35F">
                  <wp:simplePos x="0" y="0"/>
                  <wp:positionH relativeFrom="column">
                    <wp:posOffset>2824162</wp:posOffset>
                  </wp:positionH>
                  <wp:positionV relativeFrom="paragraph">
                    <wp:posOffset>985838</wp:posOffset>
                  </wp:positionV>
                  <wp:extent cx="753745" cy="132080"/>
                  <wp:effectExtent l="25083" t="13017" r="33337" b="14288"/>
                  <wp:wrapNone/>
                  <wp:docPr id="66" name="Right Arrow 66"/>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3C745B" id="Right Arrow 66" o:spid="_x0000_s1026" type="#_x0000_t13" style="position:absolute;margin-left:222.35pt;margin-top:77.65pt;width:59.35pt;height:10.4pt;rotation:90;flip: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eB+WNa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4657C7BF" w14:textId="77777777" w:rsidR="0087474A" w:rsidRPr="005161BD" w:rsidRDefault="0087474A" w:rsidP="0087474A">
      <w:pPr>
        <w:rPr>
          <w:ins w:id="1489" w:author="Kai Pa" w:date="2018-05-08T21:17:00Z"/>
        </w:rPr>
      </w:pPr>
    </w:p>
    <w:p w14:paraId="3096C367" w14:textId="77777777" w:rsidR="0087474A" w:rsidRDefault="0087474A" w:rsidP="0087474A">
      <w:pPr>
        <w:rPr>
          <w:ins w:id="1490" w:author="Kai Pa" w:date="2018-05-08T21:17:00Z"/>
        </w:rPr>
      </w:pPr>
    </w:p>
    <w:p w14:paraId="22D3182B" w14:textId="77777777" w:rsidR="0087474A" w:rsidRPr="00781C00" w:rsidRDefault="0087474A" w:rsidP="0087474A">
      <w:pPr>
        <w:tabs>
          <w:tab w:val="left" w:pos="3405"/>
          <w:tab w:val="left" w:pos="5340"/>
        </w:tabs>
        <w:rPr>
          <w:ins w:id="1491" w:author="Kai Pa" w:date="2018-05-08T21:17:00Z"/>
          <w:rFonts w:ascii="Times New Roman" w:hAnsi="Times New Roman" w:cs="Times New Roman"/>
        </w:rPr>
      </w:pPr>
      <w:ins w:id="1492" w:author="Kai Pa" w:date="2018-05-08T21:17:00Z">
        <w:r>
          <w:rPr>
            <w:noProof/>
          </w:rPr>
          <mc:AlternateContent>
            <mc:Choice Requires="wps">
              <w:drawing>
                <wp:anchor distT="0" distB="0" distL="114300" distR="114300" simplePos="0" relativeHeight="251711488" behindDoc="0" locked="0" layoutInCell="1" allowOverlap="1" wp14:anchorId="5CEE339A" wp14:editId="393E90F5">
                  <wp:simplePos x="0" y="0"/>
                  <wp:positionH relativeFrom="column">
                    <wp:posOffset>2228532</wp:posOffset>
                  </wp:positionH>
                  <wp:positionV relativeFrom="paragraph">
                    <wp:posOffset>122239</wp:posOffset>
                  </wp:positionV>
                  <wp:extent cx="753745" cy="132080"/>
                  <wp:effectExtent l="25083" t="0" r="33337" b="33338"/>
                  <wp:wrapNone/>
                  <wp:docPr id="65" name="Right Arrow 6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1429B" id="Right Arrow 65" o:spid="_x0000_s1026" type="#_x0000_t13" style="position:absolute;margin-left:175.45pt;margin-top:9.65pt;width:59.35pt;height:10.4pt;rotation:-90;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5mWpw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" adj="19707" fillcolor="#5b9bd5 [3204]" strokecolor="#1f4d78 [1604]" strokeweight="1pt"/>
              </w:pict>
            </mc:Fallback>
          </mc:AlternateContent>
        </w:r>
        <w:r>
          <w:tab/>
        </w:r>
        <w:r w:rsidRPr="00781C00">
          <w:rPr>
            <w:rFonts w:ascii="Times New Roman" w:hAnsi="Times New Roman" w:cs="Times New Roman"/>
            <w:sz w:val="28"/>
            <w:szCs w:val="28"/>
          </w:rPr>
          <w:t>D1</w:t>
        </w:r>
        <w:r>
          <w:tab/>
        </w:r>
        <w:r w:rsidRPr="00781C00">
          <w:rPr>
            <w:rFonts w:ascii="Times New Roman" w:hAnsi="Times New Roman" w:cs="Times New Roman"/>
            <w:sz w:val="28"/>
            <w:szCs w:val="28"/>
          </w:rPr>
          <w:t>D2</w:t>
        </w:r>
      </w:ins>
    </w:p>
    <w:p w14:paraId="1752E39E" w14:textId="77777777" w:rsidR="0087474A" w:rsidRPr="005161BD" w:rsidRDefault="0087474A" w:rsidP="0087474A">
      <w:pPr>
        <w:rPr>
          <w:ins w:id="1493" w:author="Kai Pa" w:date="2018-05-08T21:17:00Z"/>
        </w:rPr>
      </w:pPr>
      <w:ins w:id="1494" w:author="Kai Pa" w:date="2018-05-08T21:17:00Z">
        <w:r>
          <w:rPr>
            <w:noProof/>
          </w:rPr>
          <mc:AlternateContent>
            <mc:Choice Requires="wps">
              <w:drawing>
                <wp:anchor distT="0" distB="0" distL="114300" distR="114300" simplePos="0" relativeHeight="251707392" behindDoc="0" locked="0" layoutInCell="1" allowOverlap="1" wp14:anchorId="304BE411" wp14:editId="6A792A94">
                  <wp:simplePos x="0" y="0"/>
                  <wp:positionH relativeFrom="column">
                    <wp:posOffset>1743075</wp:posOffset>
                  </wp:positionH>
                  <wp:positionV relativeFrom="paragraph">
                    <wp:posOffset>268605</wp:posOffset>
                  </wp:positionV>
                  <wp:extent cx="2247900" cy="714375"/>
                  <wp:effectExtent l="0" t="0" r="19050" b="28575"/>
                  <wp:wrapNone/>
                  <wp:docPr id="67" name="Oval 67"/>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91971"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Gửi tiền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4BE411" id="Oval 67" o:spid="_x0000_s1031" style="position:absolute;margin-left:137.25pt;margin-top:21.15pt;width:177pt;height:56.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" fillcolor="#5b9bd5 [3204]" strokecolor="#1f4d78 [1604]" strokeweight="1pt">
                  <v:stroke joinstyle="miter"/>
                  <v:textbox>
                    <w:txbxContent>
                      <w:p w14:paraId="71591971"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Gửi tiền tiết kiệm</w:t>
                        </w:r>
                      </w:p>
                    </w:txbxContent>
                  </v:textbox>
                </v:oval>
              </w:pict>
            </mc:Fallback>
          </mc:AlternateContent>
        </w:r>
      </w:ins>
    </w:p>
    <w:p w14:paraId="61F2EE80" w14:textId="77777777" w:rsidR="0087474A" w:rsidRPr="00D81C75" w:rsidRDefault="0087474A" w:rsidP="0087474A">
      <w:pPr>
        <w:tabs>
          <w:tab w:val="left" w:pos="6480"/>
        </w:tabs>
        <w:rPr>
          <w:ins w:id="1495" w:author="Kai Pa" w:date="2018-05-08T21:17:00Z"/>
          <w:rFonts w:ascii="Times New Roman" w:hAnsi="Times New Roman" w:cs="Times New Roman"/>
          <w:sz w:val="28"/>
          <w:szCs w:val="28"/>
        </w:rPr>
      </w:pPr>
      <w:ins w:id="1496" w:author="Kai Pa" w:date="2018-05-08T21:17:00Z">
        <w:r>
          <w:rPr>
            <w:noProof/>
          </w:rPr>
          <mc:AlternateContent>
            <mc:Choice Requires="wps">
              <w:drawing>
                <wp:anchor distT="0" distB="0" distL="114300" distR="114300" simplePos="0" relativeHeight="251716608" behindDoc="0" locked="0" layoutInCell="1" allowOverlap="1" wp14:anchorId="456357C4" wp14:editId="0F2AD88B">
                  <wp:simplePos x="0" y="0"/>
                  <wp:positionH relativeFrom="column">
                    <wp:posOffset>5067300</wp:posOffset>
                  </wp:positionH>
                  <wp:positionV relativeFrom="paragraph">
                    <wp:posOffset>65405</wp:posOffset>
                  </wp:positionV>
                  <wp:extent cx="1000125" cy="542925"/>
                  <wp:effectExtent l="0" t="0" r="28575" b="28575"/>
                  <wp:wrapNone/>
                  <wp:docPr id="72" name="Rectangle 72"/>
                  <wp:cNvGraphicFramePr/>
                  <a:graphic xmlns:a="http://schemas.openxmlformats.org/drawingml/2006/main">
                    <a:graphicData uri="http://schemas.microsoft.com/office/word/2010/wordprocessingShape">
                      <wps:wsp>
                        <wps:cNvSpPr/>
                        <wps:spPr>
                          <a:xfrm>
                            <a:off x="0" y="0"/>
                            <a:ext cx="100012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619FD0" w14:textId="77777777" w:rsidR="001E6A57" w:rsidRPr="00230CDF" w:rsidRDefault="001E6A57" w:rsidP="0087474A">
                              <w:pPr>
                                <w:jc w:val="center"/>
                                <w:rPr>
                                  <w:rFonts w:ascii="Times New Roman" w:hAnsi="Times New Roman" w:cs="Times New Roman"/>
                                  <w:sz w:val="28"/>
                                  <w:szCs w:val="28"/>
                                </w:rPr>
                              </w:pPr>
                              <w:r w:rsidRPr="00230CDF">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6357C4" id="Rectangle 72" o:spid="_x0000_s1032" style="position:absolute;margin-left:399pt;margin-top:5.15pt;width:78.75pt;height:42.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" fillcolor="#5b9bd5 [3204]" strokecolor="#1f4d78 [1604]" strokeweight="1pt">
                  <v:textbox>
                    <w:txbxContent>
                      <w:p w14:paraId="51619FD0" w14:textId="77777777" w:rsidR="001E6A57" w:rsidRPr="00230CDF" w:rsidRDefault="001E6A57" w:rsidP="0087474A">
                        <w:pPr>
                          <w:jc w:val="center"/>
                          <w:rPr>
                            <w:rFonts w:ascii="Times New Roman" w:hAnsi="Times New Roman" w:cs="Times New Roman"/>
                            <w:sz w:val="28"/>
                            <w:szCs w:val="28"/>
                          </w:rPr>
                        </w:pPr>
                        <w:r w:rsidRPr="00230CDF">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715584" behindDoc="0" locked="0" layoutInCell="1" allowOverlap="1" wp14:anchorId="79C1F3E8" wp14:editId="20B6F9F4">
                  <wp:simplePos x="0" y="0"/>
                  <wp:positionH relativeFrom="column">
                    <wp:posOffset>4143375</wp:posOffset>
                  </wp:positionH>
                  <wp:positionV relativeFrom="paragraph">
                    <wp:posOffset>208915</wp:posOffset>
                  </wp:positionV>
                  <wp:extent cx="753745" cy="132080"/>
                  <wp:effectExtent l="0" t="19050" r="46355" b="39370"/>
                  <wp:wrapNone/>
                  <wp:docPr id="71" name="Right Arrow 71"/>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C8D377" id="Right Arrow 71" o:spid="_x0000_s1026" type="#_x0000_t13" style="position:absolute;margin-left:326.25pt;margin-top:16.45pt;width:59.35pt;height:10.4pt;flip:y;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" adj="19707" fillcolor="#5b9bd5 [3204]" strokecolor="#1f4d78 [1604]" strokeweight="1pt"/>
              </w:pict>
            </mc:Fallback>
          </mc:AlternateContent>
        </w:r>
        <w:r>
          <w:tab/>
          <w:t xml:space="preserve">     </w:t>
        </w:r>
        <w:r w:rsidRPr="00D81C75">
          <w:rPr>
            <w:rFonts w:ascii="Times New Roman" w:hAnsi="Times New Roman" w:cs="Times New Roman"/>
            <w:sz w:val="28"/>
            <w:szCs w:val="28"/>
          </w:rPr>
          <w:t>D5</w:t>
        </w:r>
      </w:ins>
    </w:p>
    <w:p w14:paraId="3FB496FE" w14:textId="77777777" w:rsidR="0087474A" w:rsidRPr="005161BD" w:rsidRDefault="0087474A" w:rsidP="0087474A">
      <w:pPr>
        <w:rPr>
          <w:ins w:id="1497" w:author="Kai Pa" w:date="2018-05-08T21:17:00Z"/>
        </w:rPr>
      </w:pPr>
    </w:p>
    <w:p w14:paraId="0E1156BC" w14:textId="77777777" w:rsidR="0087474A" w:rsidRDefault="0087474A" w:rsidP="0087474A">
      <w:pPr>
        <w:rPr>
          <w:ins w:id="1498" w:author="Kai Pa" w:date="2018-05-08T21:17:00Z"/>
        </w:rPr>
      </w:pPr>
    </w:p>
    <w:p w14:paraId="4A391036" w14:textId="77777777" w:rsidR="0087474A" w:rsidRDefault="0087474A" w:rsidP="0087474A">
      <w:pPr>
        <w:tabs>
          <w:tab w:val="left" w:pos="3795"/>
        </w:tabs>
        <w:rPr>
          <w:ins w:id="1499" w:author="Kai Pa" w:date="2018-05-08T21:17:00Z"/>
        </w:rPr>
      </w:pPr>
      <w:ins w:id="1500" w:author="Kai Pa" w:date="2018-05-08T21:17:00Z">
        <w:r>
          <w:rPr>
            <w:noProof/>
          </w:rPr>
          <mc:AlternateContent>
            <mc:Choice Requires="wps">
              <w:drawing>
                <wp:anchor distT="0" distB="0" distL="114300" distR="114300" simplePos="0" relativeHeight="251710464" behindDoc="0" locked="0" layoutInCell="1" allowOverlap="1" wp14:anchorId="269FC40F" wp14:editId="5A3132B0">
                  <wp:simplePos x="0" y="0"/>
                  <wp:positionH relativeFrom="column">
                    <wp:posOffset>2828608</wp:posOffset>
                  </wp:positionH>
                  <wp:positionV relativeFrom="paragraph">
                    <wp:posOffset>164149</wp:posOffset>
                  </wp:positionV>
                  <wp:extent cx="753745" cy="132080"/>
                  <wp:effectExtent l="25083" t="0" r="33337" b="33338"/>
                  <wp:wrapNone/>
                  <wp:docPr id="68" name="Right Arrow 68"/>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2A8DE8" id="Right Arrow 68" o:spid="_x0000_s1026" type="#_x0000_t13" style="position:absolute;margin-left:222.75pt;margin-top:12.95pt;width:59.35pt;height:10.4pt;rotation:-90;flip: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lG6pw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qW5Ruq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0A2FBE03" w14:textId="77777777" w:rsidR="0087474A" w:rsidRDefault="0087474A" w:rsidP="0087474A">
      <w:pPr>
        <w:tabs>
          <w:tab w:val="left" w:pos="3795"/>
          <w:tab w:val="left" w:pos="5370"/>
        </w:tabs>
        <w:rPr>
          <w:ins w:id="1501" w:author="Kai Pa" w:date="2018-05-08T21:17:00Z"/>
          <w:sz w:val="28"/>
          <w:szCs w:val="28"/>
        </w:rPr>
      </w:pPr>
      <w:ins w:id="1502"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64993D1F" w14:textId="77777777" w:rsidR="0087474A" w:rsidRPr="00FC302E" w:rsidRDefault="0087474A" w:rsidP="0087474A">
      <w:pPr>
        <w:rPr>
          <w:ins w:id="1503" w:author="Kai Pa" w:date="2018-05-08T21:17:00Z"/>
          <w:sz w:val="28"/>
          <w:szCs w:val="28"/>
        </w:rPr>
      </w:pPr>
      <w:ins w:id="1504" w:author="Kai Pa" w:date="2018-05-08T21:17:00Z">
        <w:r>
          <w:rPr>
            <w:noProof/>
            <w:sz w:val="28"/>
            <w:szCs w:val="28"/>
          </w:rPr>
          <mc:AlternateContent>
            <mc:Choice Requires="wps">
              <w:drawing>
                <wp:anchor distT="0" distB="0" distL="114300" distR="114300" simplePos="0" relativeHeight="251713536" behindDoc="0" locked="0" layoutInCell="1" allowOverlap="1" wp14:anchorId="2C726F78" wp14:editId="3D2B06CA">
                  <wp:simplePos x="0" y="0"/>
                  <wp:positionH relativeFrom="column">
                    <wp:posOffset>1790065</wp:posOffset>
                  </wp:positionH>
                  <wp:positionV relativeFrom="paragraph">
                    <wp:posOffset>182245</wp:posOffset>
                  </wp:positionV>
                  <wp:extent cx="2219325" cy="0"/>
                  <wp:effectExtent l="0" t="0" r="28575" b="19050"/>
                  <wp:wrapNone/>
                  <wp:docPr id="69" name="Straight Connector 69"/>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4D71234" id="Straight Connector 69"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B01Z7i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65CACBC4" w14:textId="77777777" w:rsidR="0087474A" w:rsidRDefault="0087474A" w:rsidP="0087474A">
      <w:pPr>
        <w:tabs>
          <w:tab w:val="left" w:pos="1605"/>
        </w:tabs>
        <w:rPr>
          <w:ins w:id="1505" w:author="Kai Pa" w:date="2018-05-08T21:17:00Z"/>
          <w:rFonts w:ascii="Times New Roman" w:hAnsi="Times New Roman" w:cs="Times New Roman"/>
          <w:sz w:val="28"/>
          <w:szCs w:val="28"/>
        </w:rPr>
      </w:pPr>
      <w:ins w:id="1506" w:author="Kai Pa" w:date="2018-05-08T21:17:00Z">
        <w:r>
          <w:rPr>
            <w:noProof/>
            <w:sz w:val="28"/>
            <w:szCs w:val="28"/>
          </w:rPr>
          <mc:AlternateContent>
            <mc:Choice Requires="wps">
              <w:drawing>
                <wp:anchor distT="0" distB="0" distL="114300" distR="114300" simplePos="0" relativeHeight="251714560" behindDoc="0" locked="0" layoutInCell="1" allowOverlap="1" wp14:anchorId="36B05610" wp14:editId="25E2861F">
                  <wp:simplePos x="0" y="0"/>
                  <wp:positionH relativeFrom="column">
                    <wp:posOffset>1809750</wp:posOffset>
                  </wp:positionH>
                  <wp:positionV relativeFrom="paragraph">
                    <wp:posOffset>245745</wp:posOffset>
                  </wp:positionV>
                  <wp:extent cx="2219325" cy="0"/>
                  <wp:effectExtent l="0" t="0" r="28575" b="19050"/>
                  <wp:wrapNone/>
                  <wp:docPr id="70" name="Straight Connector 70"/>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0917CF4" id="Straight Connector 70"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2FF8018F" w14:textId="77777777" w:rsidR="0087474A" w:rsidRDefault="0087474A" w:rsidP="0087474A">
      <w:pPr>
        <w:tabs>
          <w:tab w:val="left" w:pos="1605"/>
        </w:tabs>
        <w:jc w:val="center"/>
        <w:rPr>
          <w:ins w:id="1507" w:author="Kai Pa" w:date="2018-05-08T21:17:00Z"/>
          <w:rFonts w:ascii="Times New Roman" w:hAnsi="Times New Roman" w:cs="Times New Roman"/>
          <w:sz w:val="28"/>
          <w:szCs w:val="28"/>
        </w:rPr>
      </w:pPr>
      <w:ins w:id="1508" w:author="Kai Pa" w:date="2018-05-08T21:17:00Z">
        <w:r>
          <w:rPr>
            <w:rFonts w:ascii="Times New Roman" w:hAnsi="Times New Roman" w:cs="Times New Roman"/>
            <w:i/>
            <w:sz w:val="28"/>
            <w:szCs w:val="28"/>
          </w:rPr>
          <w:t>Sơ đồ DFD nghiệp vụ Gửi tiền tiết kiệm.</w:t>
        </w:r>
      </w:ins>
    </w:p>
    <w:p w14:paraId="58609F3E" w14:textId="77777777" w:rsidR="0087474A" w:rsidRDefault="0087474A" w:rsidP="0087474A">
      <w:pPr>
        <w:tabs>
          <w:tab w:val="left" w:pos="1605"/>
        </w:tabs>
        <w:rPr>
          <w:ins w:id="1509" w:author="Kai Pa" w:date="2018-05-08T21:17:00Z"/>
          <w:rFonts w:ascii="Times New Roman" w:hAnsi="Times New Roman" w:cs="Times New Roman"/>
          <w:sz w:val="28"/>
          <w:szCs w:val="28"/>
        </w:rPr>
      </w:pPr>
      <w:ins w:id="1510" w:author="Kai Pa" w:date="2018-05-08T21:17:00Z">
        <w:r>
          <w:rPr>
            <w:rFonts w:ascii="Times New Roman" w:hAnsi="Times New Roman" w:cs="Times New Roman"/>
            <w:sz w:val="28"/>
            <w:szCs w:val="28"/>
          </w:rPr>
          <w:t xml:space="preserve">D1: Họ và tên (HOTEN), Số chứng minh nhân dân (CMND), Loại tiết kiểm (TENLOAI) + </w:t>
        </w:r>
        <w:r w:rsidRPr="00CC000E">
          <w:rPr>
            <w:rFonts w:ascii="Times New Roman" w:hAnsi="Times New Roman" w:cs="Times New Roman"/>
            <w:sz w:val="28"/>
            <w:szCs w:val="28"/>
          </w:rPr>
          <w:t>số tiền</w:t>
        </w:r>
        <w:r>
          <w:rPr>
            <w:rFonts w:ascii="Times New Roman" w:hAnsi="Times New Roman" w:cs="Times New Roman"/>
            <w:sz w:val="28"/>
            <w:szCs w:val="28"/>
          </w:rPr>
          <w:t xml:space="preserve"> .</w:t>
        </w:r>
      </w:ins>
    </w:p>
    <w:p w14:paraId="0DC9F4A1" w14:textId="77777777" w:rsidR="0087474A" w:rsidRDefault="0087474A" w:rsidP="0087474A">
      <w:pPr>
        <w:tabs>
          <w:tab w:val="left" w:pos="1605"/>
        </w:tabs>
        <w:rPr>
          <w:ins w:id="1511" w:author="Kai Pa" w:date="2018-05-08T21:17:00Z"/>
          <w:rFonts w:ascii="Times New Roman" w:hAnsi="Times New Roman" w:cs="Times New Roman"/>
          <w:sz w:val="28"/>
          <w:szCs w:val="28"/>
        </w:rPr>
      </w:pPr>
      <w:ins w:id="1512" w:author="Kai Pa" w:date="2018-05-08T21:17:00Z">
        <w:r>
          <w:rPr>
            <w:rFonts w:ascii="Times New Roman" w:hAnsi="Times New Roman" w:cs="Times New Roman"/>
            <w:sz w:val="28"/>
            <w:szCs w:val="28"/>
          </w:rPr>
          <w:t>D2: HOTEN + TENLOAITK, NGAYBD, NGAYDH, SODU, KIHAN.</w:t>
        </w:r>
      </w:ins>
    </w:p>
    <w:p w14:paraId="17BA7592" w14:textId="77777777" w:rsidR="0087474A" w:rsidRDefault="0087474A" w:rsidP="0087474A">
      <w:pPr>
        <w:tabs>
          <w:tab w:val="left" w:pos="1605"/>
        </w:tabs>
        <w:rPr>
          <w:ins w:id="1513" w:author="Kai Pa" w:date="2018-05-08T21:17:00Z"/>
          <w:sz w:val="32"/>
          <w:szCs w:val="32"/>
        </w:rPr>
      </w:pPr>
      <w:ins w:id="1514" w:author="Kai Pa" w:date="2018-05-08T21:17:00Z">
        <w:r>
          <w:rPr>
            <w:rFonts w:ascii="Times New Roman" w:hAnsi="Times New Roman" w:cs="Times New Roman"/>
            <w:sz w:val="28"/>
            <w:szCs w:val="28"/>
          </w:rPr>
          <w:t>D3: Đầy đủ thông tin có trong sổ tiết kiểm (</w:t>
        </w:r>
        <w:r w:rsidRPr="00C95303">
          <w:rPr>
            <w:sz w:val="32"/>
            <w:szCs w:val="32"/>
          </w:rPr>
          <w:t>MASTK</w:t>
        </w:r>
        <w:r w:rsidRPr="00621FD6">
          <w:rPr>
            <w:sz w:val="32"/>
            <w:szCs w:val="32"/>
          </w:rPr>
          <w:t xml:space="preserve">, </w:t>
        </w:r>
        <w:r>
          <w:rPr>
            <w:sz w:val="32"/>
            <w:szCs w:val="32"/>
          </w:rPr>
          <w:t>MAKH, MALOAITK, NGAYMO, NGAYBD</w:t>
        </w:r>
        <w:r w:rsidRPr="00621FD6">
          <w:rPr>
            <w:sz w:val="32"/>
            <w:szCs w:val="32"/>
          </w:rPr>
          <w:t xml:space="preserve">, </w:t>
        </w:r>
        <w:r>
          <w:rPr>
            <w:sz w:val="32"/>
            <w:szCs w:val="32"/>
          </w:rPr>
          <w:t>NGAYDH</w:t>
        </w:r>
        <w:r w:rsidRPr="00621FD6">
          <w:rPr>
            <w:sz w:val="32"/>
            <w:szCs w:val="32"/>
          </w:rPr>
          <w:t xml:space="preserve">, </w:t>
        </w:r>
        <w:r>
          <w:rPr>
            <w:sz w:val="32"/>
            <w:szCs w:val="32"/>
          </w:rPr>
          <w:t>SODU)</w:t>
        </w:r>
      </w:ins>
    </w:p>
    <w:p w14:paraId="673D148A" w14:textId="77777777" w:rsidR="0087474A" w:rsidRDefault="0087474A" w:rsidP="0087474A">
      <w:pPr>
        <w:tabs>
          <w:tab w:val="left" w:pos="1605"/>
        </w:tabs>
        <w:rPr>
          <w:ins w:id="1515" w:author="Kai Pa" w:date="2018-05-08T21:17:00Z"/>
          <w:sz w:val="32"/>
          <w:szCs w:val="32"/>
        </w:rPr>
      </w:pPr>
      <w:ins w:id="1516" w:author="Kai Pa" w:date="2018-05-08T21:17:00Z">
        <w:r>
          <w:rPr>
            <w:sz w:val="32"/>
            <w:szCs w:val="32"/>
          </w:rPr>
          <w:t>D4 : D1</w:t>
        </w:r>
      </w:ins>
    </w:p>
    <w:p w14:paraId="2D49DC4F" w14:textId="77777777" w:rsidR="0087474A" w:rsidRDefault="0087474A" w:rsidP="0087474A">
      <w:pPr>
        <w:tabs>
          <w:tab w:val="left" w:pos="1605"/>
        </w:tabs>
        <w:rPr>
          <w:ins w:id="1517" w:author="Kai Pa" w:date="2018-05-08T21:17:00Z"/>
          <w:sz w:val="32"/>
          <w:szCs w:val="32"/>
        </w:rPr>
      </w:pPr>
      <w:ins w:id="1518" w:author="Kai Pa" w:date="2018-05-08T21:17:00Z">
        <w:r>
          <w:rPr>
            <w:sz w:val="32"/>
            <w:szCs w:val="32"/>
          </w:rPr>
          <w:t>D5 : D1 + D3</w:t>
        </w:r>
      </w:ins>
    </w:p>
    <w:p w14:paraId="059584F1" w14:textId="77777777" w:rsidR="0087474A" w:rsidRDefault="0087474A" w:rsidP="0087474A">
      <w:pPr>
        <w:tabs>
          <w:tab w:val="left" w:pos="1605"/>
        </w:tabs>
        <w:rPr>
          <w:ins w:id="1519" w:author="Kai Pa" w:date="2018-05-08T21:17:00Z"/>
          <w:sz w:val="32"/>
          <w:szCs w:val="32"/>
        </w:rPr>
      </w:pPr>
    </w:p>
    <w:p w14:paraId="5419B48B" w14:textId="77777777" w:rsidR="0087474A" w:rsidRDefault="0087474A" w:rsidP="0087474A">
      <w:pPr>
        <w:tabs>
          <w:tab w:val="left" w:pos="1605"/>
        </w:tabs>
        <w:rPr>
          <w:ins w:id="1520" w:author="Kai Pa" w:date="2018-05-08T21:17:00Z"/>
          <w:sz w:val="32"/>
          <w:szCs w:val="32"/>
        </w:rPr>
      </w:pPr>
      <w:ins w:id="1521" w:author="Kai Pa" w:date="2018-05-08T21:17:00Z">
        <w:r w:rsidRPr="00F536BC">
          <w:rPr>
            <w:b/>
            <w:i/>
            <w:sz w:val="32"/>
            <w:szCs w:val="32"/>
            <w:u w:val="single"/>
          </w:rPr>
          <w:t>Xử lý:</w:t>
        </w:r>
      </w:ins>
    </w:p>
    <w:p w14:paraId="79300BAA" w14:textId="77777777" w:rsidR="0087474A" w:rsidRDefault="0087474A" w:rsidP="0087474A">
      <w:pPr>
        <w:tabs>
          <w:tab w:val="left" w:pos="1605"/>
        </w:tabs>
        <w:rPr>
          <w:ins w:id="1522" w:author="Kai Pa" w:date="2018-05-08T21:17:00Z"/>
          <w:sz w:val="32"/>
          <w:szCs w:val="32"/>
        </w:rPr>
      </w:pPr>
      <w:ins w:id="1523" w:author="Kai Pa" w:date="2018-05-08T21:17:00Z">
        <w:r>
          <w:rPr>
            <w:sz w:val="32"/>
            <w:szCs w:val="32"/>
          </w:rPr>
          <w:lastRenderedPageBreak/>
          <w:t xml:space="preserve">Bước 1: Giao dịch viên nhập họ tên và chứng minh nhân dân. </w:t>
        </w:r>
        <w:r>
          <w:rPr>
            <w:rFonts w:ascii="Times New Roman" w:hAnsi="Times New Roman" w:cs="Times New Roman"/>
            <w:sz w:val="28"/>
            <w:szCs w:val="28"/>
          </w:rPr>
          <w:t xml:space="preserve">+ </w:t>
        </w:r>
        <w:r w:rsidRPr="00AD4117">
          <w:rPr>
            <w:rFonts w:ascii="Times New Roman" w:hAnsi="Times New Roman" w:cs="Times New Roman"/>
            <w:sz w:val="28"/>
            <w:szCs w:val="28"/>
          </w:rPr>
          <w:t>số tiền + loại TK</w:t>
        </w:r>
      </w:ins>
    </w:p>
    <w:p w14:paraId="433C6A6D" w14:textId="77777777" w:rsidR="0087474A" w:rsidRDefault="0087474A" w:rsidP="0087474A">
      <w:pPr>
        <w:tabs>
          <w:tab w:val="left" w:pos="1605"/>
        </w:tabs>
        <w:rPr>
          <w:ins w:id="1524" w:author="Kai Pa" w:date="2018-05-08T21:17:00Z"/>
          <w:sz w:val="32"/>
          <w:szCs w:val="32"/>
        </w:rPr>
      </w:pPr>
      <w:ins w:id="1525" w:author="Kai Pa" w:date="2018-05-08T21:17:00Z">
        <w:r>
          <w:rPr>
            <w:sz w:val="32"/>
            <w:szCs w:val="32"/>
          </w:rPr>
          <w:t>Bước 2: Khách hàng thanh toán tiền gửi cho nhân viên giao dịch. Nhân viên giao dịch hoàn thành thông tin trong STK (D4).</w:t>
        </w:r>
      </w:ins>
    </w:p>
    <w:p w14:paraId="7FCBA033" w14:textId="77777777" w:rsidR="0087474A" w:rsidRDefault="0087474A" w:rsidP="0087474A">
      <w:pPr>
        <w:tabs>
          <w:tab w:val="left" w:pos="1605"/>
        </w:tabs>
        <w:rPr>
          <w:ins w:id="1526" w:author="Kai Pa" w:date="2018-05-08T21:17:00Z"/>
          <w:sz w:val="32"/>
          <w:szCs w:val="32"/>
        </w:rPr>
      </w:pPr>
      <w:ins w:id="1527" w:author="Kai Pa" w:date="2018-05-08T21:17:00Z">
        <w:r>
          <w:rPr>
            <w:sz w:val="32"/>
            <w:szCs w:val="32"/>
          </w:rPr>
          <w:t>Bước 3: Kết nối với CSDL.</w:t>
        </w:r>
      </w:ins>
    </w:p>
    <w:p w14:paraId="41CDC51B" w14:textId="77777777" w:rsidR="0087474A" w:rsidRDefault="0087474A" w:rsidP="0087474A">
      <w:pPr>
        <w:tabs>
          <w:tab w:val="left" w:pos="1605"/>
        </w:tabs>
        <w:rPr>
          <w:ins w:id="1528" w:author="Kai Pa" w:date="2018-05-08T21:17:00Z"/>
          <w:sz w:val="32"/>
          <w:szCs w:val="32"/>
        </w:rPr>
      </w:pPr>
      <w:ins w:id="1529" w:author="Kai Pa" w:date="2018-05-08T21:17:00Z">
        <w:r>
          <w:rPr>
            <w:sz w:val="32"/>
            <w:szCs w:val="32"/>
          </w:rPr>
          <w:t xml:space="preserve">Bước 4: Lưu thông tin tiền gửi TK của khách hàng xuống </w:t>
        </w:r>
        <w:r w:rsidRPr="00AD4117">
          <w:rPr>
            <w:sz w:val="32"/>
            <w:szCs w:val="32"/>
          </w:rPr>
          <w:t>bộ nhớ</w:t>
        </w:r>
        <w:r>
          <w:rPr>
            <w:sz w:val="32"/>
            <w:szCs w:val="32"/>
          </w:rPr>
          <w:t xml:space="preserve"> </w:t>
        </w:r>
        <w:r w:rsidRPr="00AD4117">
          <w:rPr>
            <w:sz w:val="32"/>
            <w:szCs w:val="32"/>
          </w:rPr>
          <w:t>.</w:t>
        </w:r>
      </w:ins>
    </w:p>
    <w:p w14:paraId="0E0F6AF6" w14:textId="77777777" w:rsidR="0087474A" w:rsidRDefault="0087474A" w:rsidP="0087474A">
      <w:pPr>
        <w:tabs>
          <w:tab w:val="left" w:pos="1605"/>
        </w:tabs>
        <w:rPr>
          <w:ins w:id="1530" w:author="Kai Pa" w:date="2018-05-08T21:17:00Z"/>
          <w:sz w:val="32"/>
          <w:szCs w:val="32"/>
        </w:rPr>
      </w:pPr>
      <w:ins w:id="1531" w:author="Kai Pa" w:date="2018-05-08T21:17:00Z">
        <w:r>
          <w:rPr>
            <w:sz w:val="32"/>
            <w:szCs w:val="32"/>
          </w:rPr>
          <w:t xml:space="preserve">Bước 5: Xuất thông tin tiền gửi tiết kiệm D2 </w:t>
        </w:r>
        <w:r w:rsidRPr="00AD4117">
          <w:rPr>
            <w:sz w:val="32"/>
            <w:szCs w:val="32"/>
          </w:rPr>
          <w:t>ra màn hình</w:t>
        </w:r>
        <w:r>
          <w:rPr>
            <w:sz w:val="32"/>
            <w:szCs w:val="32"/>
          </w:rPr>
          <w:t>.</w:t>
        </w:r>
      </w:ins>
    </w:p>
    <w:p w14:paraId="00872428" w14:textId="77777777" w:rsidR="0087474A" w:rsidRDefault="0087474A" w:rsidP="0087474A">
      <w:pPr>
        <w:tabs>
          <w:tab w:val="left" w:pos="1605"/>
        </w:tabs>
        <w:rPr>
          <w:ins w:id="1532" w:author="Kai Pa" w:date="2018-05-08T21:17:00Z"/>
          <w:sz w:val="32"/>
          <w:szCs w:val="32"/>
        </w:rPr>
      </w:pPr>
      <w:ins w:id="1533" w:author="Kai Pa" w:date="2018-05-08T21:17:00Z">
        <w:r>
          <w:rPr>
            <w:sz w:val="32"/>
            <w:szCs w:val="32"/>
          </w:rPr>
          <w:t>Bước 6: In phiếu lưu tiền gửi.</w:t>
        </w:r>
      </w:ins>
    </w:p>
    <w:p w14:paraId="5B82BC44" w14:textId="77777777" w:rsidR="0087474A" w:rsidRDefault="0087474A" w:rsidP="0087474A">
      <w:pPr>
        <w:tabs>
          <w:tab w:val="left" w:pos="1605"/>
        </w:tabs>
        <w:rPr>
          <w:ins w:id="1534" w:author="Kai Pa" w:date="2018-05-08T21:17:00Z"/>
          <w:sz w:val="32"/>
          <w:szCs w:val="32"/>
        </w:rPr>
      </w:pPr>
      <w:ins w:id="1535" w:author="Kai Pa" w:date="2018-05-08T21:17:00Z">
        <w:r>
          <w:rPr>
            <w:sz w:val="32"/>
            <w:szCs w:val="32"/>
          </w:rPr>
          <w:t>Bước 7: Đóng CSDL.</w:t>
        </w:r>
      </w:ins>
    </w:p>
    <w:p w14:paraId="417D5D36" w14:textId="77777777" w:rsidR="0087474A" w:rsidRDefault="0087474A" w:rsidP="0087474A">
      <w:pPr>
        <w:tabs>
          <w:tab w:val="left" w:pos="1605"/>
        </w:tabs>
        <w:rPr>
          <w:ins w:id="1536" w:author="Kai Pa" w:date="2018-05-08T21:17:00Z"/>
          <w:sz w:val="32"/>
          <w:szCs w:val="32"/>
        </w:rPr>
      </w:pPr>
      <w:ins w:id="1537" w:author="Kai Pa" w:date="2018-05-08T21:17:00Z">
        <w:r>
          <w:rPr>
            <w:sz w:val="32"/>
            <w:szCs w:val="32"/>
          </w:rPr>
          <w:t>Bước 8: Kết thúc.</w:t>
        </w:r>
      </w:ins>
    </w:p>
    <w:p w14:paraId="016DC420" w14:textId="77777777" w:rsidR="0087474A" w:rsidRDefault="0087474A" w:rsidP="0087474A">
      <w:pPr>
        <w:pStyle w:val="ListParagraph"/>
        <w:numPr>
          <w:ilvl w:val="0"/>
          <w:numId w:val="28"/>
        </w:numPr>
        <w:tabs>
          <w:tab w:val="left" w:pos="1605"/>
        </w:tabs>
        <w:rPr>
          <w:ins w:id="1538" w:author="Kai Pa" w:date="2018-05-08T21:17:00Z"/>
        </w:rPr>
      </w:pPr>
      <w:ins w:id="1539" w:author="Kai Pa" w:date="2018-05-08T21:17:00Z">
        <w:r>
          <w:rPr>
            <w:noProof/>
          </w:rPr>
          <mc:AlternateContent>
            <mc:Choice Requires="wps">
              <w:drawing>
                <wp:anchor distT="0" distB="0" distL="114300" distR="114300" simplePos="0" relativeHeight="251669504" behindDoc="0" locked="0" layoutInCell="1" allowOverlap="1" wp14:anchorId="7E4012B9" wp14:editId="7B1B3DA3">
                  <wp:simplePos x="0" y="0"/>
                  <wp:positionH relativeFrom="column">
                    <wp:posOffset>2095500</wp:posOffset>
                  </wp:positionH>
                  <wp:positionV relativeFrom="paragraph">
                    <wp:posOffset>120650</wp:posOffset>
                  </wp:positionV>
                  <wp:extent cx="1590675" cy="542925"/>
                  <wp:effectExtent l="0" t="0" r="28575" b="28575"/>
                  <wp:wrapNone/>
                  <wp:docPr id="14" name="Rectangle 14"/>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BEAD28"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4012B9" id="Rectangle 14" o:spid="_x0000_s1033" style="position:absolute;left:0;text-align:left;margin-left:165pt;margin-top:9.5pt;width:125.2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6WZ0Z38CAABN&#10;BQAADgAAAAAAAAAAAAAAAAAuAgAAZHJzL2Uyb0RvYy54bWxQSwECLQAUAAYACAAAACEArh8CzdwA&#10;AAAKAQAADwAAAAAAAAAAAAAAAADZBAAAZHJzL2Rvd25yZXYueG1sUEsFBgAAAAAEAAQA8wAAAOIF&#10;AAAAAA==&#10;" fillcolor="#5b9bd5 [3204]" strokecolor="#1f4d78 [1604]" strokeweight="1pt">
                  <v:textbox>
                    <w:txbxContent>
                      <w:p w14:paraId="1ABEAD28"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672576" behindDoc="0" locked="0" layoutInCell="1" allowOverlap="1" wp14:anchorId="5F188EEC" wp14:editId="4C2FE58D">
                  <wp:simplePos x="0" y="0"/>
                  <wp:positionH relativeFrom="column">
                    <wp:posOffset>2209482</wp:posOffset>
                  </wp:positionH>
                  <wp:positionV relativeFrom="paragraph">
                    <wp:posOffset>1008063</wp:posOffset>
                  </wp:positionV>
                  <wp:extent cx="753745" cy="132080"/>
                  <wp:effectExtent l="25083" t="0" r="33337" b="33338"/>
                  <wp:wrapNone/>
                  <wp:docPr id="26" name="Right Arrow 26"/>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E6D7E5" id="Right Arrow 26" o:spid="_x0000_s1026" type="#_x0000_t13" style="position:absolute;margin-left:173.95pt;margin-top:79.4pt;width:59.35pt;height:10.4pt;rotation:-90;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670528" behindDoc="0" locked="0" layoutInCell="1" allowOverlap="1" wp14:anchorId="648628B0" wp14:editId="09D3D94F">
                  <wp:simplePos x="0" y="0"/>
                  <wp:positionH relativeFrom="column">
                    <wp:posOffset>2824162</wp:posOffset>
                  </wp:positionH>
                  <wp:positionV relativeFrom="paragraph">
                    <wp:posOffset>985838</wp:posOffset>
                  </wp:positionV>
                  <wp:extent cx="753745" cy="132080"/>
                  <wp:effectExtent l="25083" t="13017" r="33337" b="14288"/>
                  <wp:wrapNone/>
                  <wp:docPr id="27" name="Right Arrow 27"/>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EDBBC" id="Right Arrow 27" o:spid="_x0000_s1026" type="#_x0000_t13" style="position:absolute;margin-left:222.35pt;margin-top:77.65pt;width:59.35pt;height:10.4pt;rotation:90;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" adj="19707" fillcolor="#5b9bd5 [3204]" strokecolor="#1f4d78 [1604]" strokeweight="1pt"/>
              </w:pict>
            </mc:Fallback>
          </mc:AlternateContent>
        </w:r>
      </w:ins>
    </w:p>
    <w:p w14:paraId="6B09BB7E" w14:textId="77777777" w:rsidR="0087474A" w:rsidRPr="005161BD" w:rsidRDefault="0087474A" w:rsidP="0087474A">
      <w:pPr>
        <w:rPr>
          <w:ins w:id="1540" w:author="Kai Pa" w:date="2018-05-08T21:17:00Z"/>
        </w:rPr>
      </w:pPr>
    </w:p>
    <w:p w14:paraId="6F6AAFA2" w14:textId="77777777" w:rsidR="0087474A" w:rsidRDefault="0087474A" w:rsidP="0087474A">
      <w:pPr>
        <w:rPr>
          <w:ins w:id="1541" w:author="Kai Pa" w:date="2018-05-08T21:17:00Z"/>
        </w:rPr>
      </w:pPr>
    </w:p>
    <w:p w14:paraId="6AE0BD94" w14:textId="77777777" w:rsidR="0087474A" w:rsidRPr="00781C00" w:rsidRDefault="0087474A" w:rsidP="0087474A">
      <w:pPr>
        <w:tabs>
          <w:tab w:val="left" w:pos="3405"/>
          <w:tab w:val="left" w:pos="5340"/>
        </w:tabs>
        <w:rPr>
          <w:ins w:id="1542" w:author="Kai Pa" w:date="2018-05-08T21:17:00Z"/>
          <w:rFonts w:ascii="Times New Roman" w:hAnsi="Times New Roman" w:cs="Times New Roman"/>
        </w:rPr>
      </w:pPr>
      <w:ins w:id="1543" w:author="Kai Pa" w:date="2018-05-08T21:17:00Z">
        <w:r>
          <w:tab/>
        </w:r>
        <w:r w:rsidRPr="00781C00">
          <w:rPr>
            <w:rFonts w:ascii="Times New Roman" w:hAnsi="Times New Roman" w:cs="Times New Roman"/>
            <w:sz w:val="28"/>
            <w:szCs w:val="28"/>
          </w:rPr>
          <w:t>D1</w:t>
        </w:r>
        <w:r>
          <w:tab/>
        </w:r>
        <w:r>
          <w:rPr>
            <w:rFonts w:ascii="Times New Roman" w:hAnsi="Times New Roman" w:cs="Times New Roman"/>
            <w:sz w:val="28"/>
            <w:szCs w:val="28"/>
          </w:rPr>
          <w:t>D2</w:t>
        </w:r>
      </w:ins>
    </w:p>
    <w:p w14:paraId="4AD5CDFA" w14:textId="77777777" w:rsidR="0087474A" w:rsidRPr="005161BD" w:rsidRDefault="0087474A" w:rsidP="0087474A">
      <w:pPr>
        <w:rPr>
          <w:ins w:id="1544" w:author="Kai Pa" w:date="2018-05-08T21:17:00Z"/>
        </w:rPr>
      </w:pPr>
      <w:ins w:id="1545" w:author="Kai Pa" w:date="2018-05-08T21:17:00Z">
        <w:r>
          <w:rPr>
            <w:noProof/>
          </w:rPr>
          <mc:AlternateContent>
            <mc:Choice Requires="wps">
              <w:drawing>
                <wp:anchor distT="0" distB="0" distL="114300" distR="114300" simplePos="0" relativeHeight="251668480" behindDoc="0" locked="0" layoutInCell="1" allowOverlap="1" wp14:anchorId="1F44585C" wp14:editId="1BFE7ECA">
                  <wp:simplePos x="0" y="0"/>
                  <wp:positionH relativeFrom="page">
                    <wp:align>center</wp:align>
                  </wp:positionH>
                  <wp:positionV relativeFrom="paragraph">
                    <wp:posOffset>261620</wp:posOffset>
                  </wp:positionV>
                  <wp:extent cx="2047875" cy="800100"/>
                  <wp:effectExtent l="0" t="0" r="28575" b="19050"/>
                  <wp:wrapNone/>
                  <wp:docPr id="28" name="Oval 28"/>
                  <wp:cNvGraphicFramePr/>
                  <a:graphic xmlns:a="http://schemas.openxmlformats.org/drawingml/2006/main">
                    <a:graphicData uri="http://schemas.microsoft.com/office/word/2010/wordprocessingShape">
                      <wps:wsp>
                        <wps:cNvSpPr/>
                        <wps:spPr>
                          <a:xfrm>
                            <a:off x="0" y="0"/>
                            <a:ext cx="20478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27F592"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Rút tiền STK không kỳ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44585C" id="Oval 28" o:spid="_x0000_s1034" style="position:absolute;margin-left:0;margin-top:20.6pt;width:161.25pt;height:63pt;z-index:25166848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" fillcolor="#5b9bd5 [3204]" strokecolor="#1f4d78 [1604]" strokeweight="1pt">
                  <v:stroke joinstyle="miter"/>
                  <v:textbox>
                    <w:txbxContent>
                      <w:p w14:paraId="1327F592"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Rút tiền STK không kỳ hạn</w:t>
                        </w:r>
                      </w:p>
                    </w:txbxContent>
                  </v:textbox>
                  <w10:wrap anchorx="page"/>
                </v:oval>
              </w:pict>
            </mc:Fallback>
          </mc:AlternateContent>
        </w:r>
      </w:ins>
    </w:p>
    <w:p w14:paraId="074BC95D" w14:textId="77777777" w:rsidR="0087474A" w:rsidRPr="005161BD" w:rsidRDefault="0087474A" w:rsidP="0087474A">
      <w:pPr>
        <w:tabs>
          <w:tab w:val="left" w:pos="6480"/>
        </w:tabs>
        <w:rPr>
          <w:ins w:id="1546" w:author="Kai Pa" w:date="2018-05-08T21:17:00Z"/>
        </w:rPr>
      </w:pPr>
      <w:ins w:id="1547" w:author="Kai Pa" w:date="2018-05-08T21:17:00Z">
        <w:r>
          <w:rPr>
            <w:noProof/>
          </w:rPr>
          <mc:AlternateContent>
            <mc:Choice Requires="wps">
              <w:drawing>
                <wp:anchor distT="0" distB="0" distL="114300" distR="114300" simplePos="0" relativeHeight="251681792" behindDoc="0" locked="0" layoutInCell="1" allowOverlap="1" wp14:anchorId="0D52DC29" wp14:editId="3ED4BD07">
                  <wp:simplePos x="0" y="0"/>
                  <wp:positionH relativeFrom="column">
                    <wp:posOffset>4781550</wp:posOffset>
                  </wp:positionH>
                  <wp:positionV relativeFrom="paragraph">
                    <wp:posOffset>75565</wp:posOffset>
                  </wp:positionV>
                  <wp:extent cx="857250" cy="438150"/>
                  <wp:effectExtent l="0" t="0" r="19050" b="19050"/>
                  <wp:wrapNone/>
                  <wp:docPr id="29" name="Rectangle 29"/>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90117" w14:textId="77777777" w:rsidR="001E6A57" w:rsidRPr="00420BC6" w:rsidRDefault="001E6A57"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52DC29" id="Rectangle 29" o:spid="_x0000_s1035" style="position:absolute;margin-left:376.5pt;margin-top:5.95pt;width:67.5pt;height:34.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" fillcolor="#5b9bd5 [3204]" strokecolor="#1f4d78 [1604]" strokeweight="1pt">
                  <v:textbox>
                    <w:txbxContent>
                      <w:p w14:paraId="6D590117" w14:textId="77777777" w:rsidR="001E6A57" w:rsidRPr="00420BC6" w:rsidRDefault="001E6A57"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680768" behindDoc="0" locked="0" layoutInCell="1" allowOverlap="1" wp14:anchorId="02648EDD" wp14:editId="66C9552D">
                  <wp:simplePos x="0" y="0"/>
                  <wp:positionH relativeFrom="column">
                    <wp:posOffset>3971925</wp:posOffset>
                  </wp:positionH>
                  <wp:positionV relativeFrom="paragraph">
                    <wp:posOffset>247650</wp:posOffset>
                  </wp:positionV>
                  <wp:extent cx="753745" cy="132080"/>
                  <wp:effectExtent l="0" t="19050" r="46355" b="39370"/>
                  <wp:wrapNone/>
                  <wp:docPr id="30" name="Right Arrow 30"/>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DF42D" id="Right Arrow 30" o:spid="_x0000_s1026" type="#_x0000_t13" style="position:absolute;margin-left:312.75pt;margin-top:19.5pt;width:59.35pt;height:10.4pt;flip: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" adj="19707" fillcolor="#5b9bd5 [3204]" strokecolor="#1f4d78 [1604]" strokeweight="1pt"/>
              </w:pict>
            </mc:Fallback>
          </mc:AlternateContent>
        </w:r>
        <w:r>
          <w:tab/>
        </w:r>
        <w:r>
          <w:rPr>
            <w:rFonts w:ascii="Times New Roman" w:hAnsi="Times New Roman" w:cs="Times New Roman"/>
            <w:sz w:val="28"/>
            <w:szCs w:val="28"/>
          </w:rPr>
          <w:t>D5</w:t>
        </w:r>
      </w:ins>
    </w:p>
    <w:p w14:paraId="0178AA96" w14:textId="77777777" w:rsidR="0087474A" w:rsidRDefault="0087474A" w:rsidP="0087474A">
      <w:pPr>
        <w:rPr>
          <w:ins w:id="1548" w:author="Kai Pa" w:date="2018-05-08T21:17:00Z"/>
        </w:rPr>
      </w:pPr>
    </w:p>
    <w:p w14:paraId="0D350002" w14:textId="77777777" w:rsidR="0087474A" w:rsidRDefault="0087474A" w:rsidP="0087474A">
      <w:pPr>
        <w:tabs>
          <w:tab w:val="left" w:pos="3795"/>
        </w:tabs>
        <w:rPr>
          <w:ins w:id="1549" w:author="Kai Pa" w:date="2018-05-08T21:17:00Z"/>
        </w:rPr>
      </w:pPr>
      <w:ins w:id="1550" w:author="Kai Pa" w:date="2018-05-08T21:17:00Z">
        <w:r>
          <w:tab/>
        </w:r>
      </w:ins>
    </w:p>
    <w:p w14:paraId="454DF317" w14:textId="77777777" w:rsidR="0087474A" w:rsidRDefault="0087474A" w:rsidP="0087474A">
      <w:pPr>
        <w:tabs>
          <w:tab w:val="left" w:pos="3795"/>
          <w:tab w:val="left" w:pos="5370"/>
        </w:tabs>
        <w:rPr>
          <w:ins w:id="1551" w:author="Kai Pa" w:date="2018-05-08T21:17:00Z"/>
          <w:sz w:val="28"/>
          <w:szCs w:val="28"/>
        </w:rPr>
      </w:pPr>
      <w:ins w:id="1552" w:author="Kai Pa" w:date="2018-05-08T21:17:00Z">
        <w:r>
          <w:rPr>
            <w:noProof/>
          </w:rPr>
          <mc:AlternateContent>
            <mc:Choice Requires="wps">
              <w:drawing>
                <wp:anchor distT="0" distB="0" distL="114300" distR="114300" simplePos="0" relativeHeight="251671552" behindDoc="0" locked="0" layoutInCell="1" allowOverlap="1" wp14:anchorId="54D59596" wp14:editId="20D87E1A">
                  <wp:simplePos x="0" y="0"/>
                  <wp:positionH relativeFrom="column">
                    <wp:posOffset>2809558</wp:posOffset>
                  </wp:positionH>
                  <wp:positionV relativeFrom="paragraph">
                    <wp:posOffset>191136</wp:posOffset>
                  </wp:positionV>
                  <wp:extent cx="753745" cy="132080"/>
                  <wp:effectExtent l="25083" t="0" r="33337" b="33338"/>
                  <wp:wrapNone/>
                  <wp:docPr id="31" name="Right Arrow 3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78D34D" id="Right Arrow 31" o:spid="_x0000_s1026" type="#_x0000_t13" style="position:absolute;margin-left:221.25pt;margin-top:15.05pt;width:59.35pt;height:10.4pt;rotation:-90;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sHiqA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673600" behindDoc="0" locked="0" layoutInCell="1" allowOverlap="1" wp14:anchorId="2C6A606C" wp14:editId="0801D2D3">
                  <wp:simplePos x="0" y="0"/>
                  <wp:positionH relativeFrom="column">
                    <wp:posOffset>2215198</wp:posOffset>
                  </wp:positionH>
                  <wp:positionV relativeFrom="paragraph">
                    <wp:posOffset>168275</wp:posOffset>
                  </wp:positionV>
                  <wp:extent cx="753745" cy="119063"/>
                  <wp:effectExtent l="12700" t="25400" r="40005" b="20955"/>
                  <wp:wrapNone/>
                  <wp:docPr id="32" name="Right Arrow 32"/>
                  <wp:cNvGraphicFramePr/>
                  <a:graphic xmlns:a="http://schemas.openxmlformats.org/drawingml/2006/main">
                    <a:graphicData uri="http://schemas.microsoft.com/office/word/2010/wordprocessingShape">
                      <wps:wsp>
                        <wps:cNvSpPr/>
                        <wps:spPr>
                          <a:xfrm rot="16200000" flipV="1">
                            <a:off x="0" y="0"/>
                            <a:ext cx="753745" cy="119063"/>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36D088" id="Right Arrow 32" o:spid="_x0000_s1026" type="#_x0000_t13" style="position:absolute;margin-left:174.45pt;margin-top:13.25pt;width:59.35pt;height:9.4pt;rotation:90;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" adj="19894" fillcolor="#5b9bd5 [3204]" strokecolor="#1f4d78 [1604]" strokeweight="1pt"/>
              </w:pict>
            </mc:Fallback>
          </mc:AlternateContent>
        </w:r>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Pr>
            <w:rFonts w:ascii="Times New Roman" w:hAnsi="Times New Roman" w:cs="Times New Roman"/>
            <w:sz w:val="28"/>
            <w:szCs w:val="28"/>
          </w:rPr>
          <w:t>D3</w:t>
        </w:r>
        <w:r>
          <w:tab/>
        </w:r>
        <w:r>
          <w:rPr>
            <w:rFonts w:ascii="Times New Roman" w:hAnsi="Times New Roman" w:cs="Times New Roman"/>
            <w:sz w:val="28"/>
            <w:szCs w:val="28"/>
          </w:rPr>
          <w:t>D4</w:t>
        </w:r>
      </w:ins>
    </w:p>
    <w:p w14:paraId="5A739EB2" w14:textId="77777777" w:rsidR="0087474A" w:rsidRPr="00FC302E" w:rsidRDefault="0087474A" w:rsidP="0087474A">
      <w:pPr>
        <w:rPr>
          <w:ins w:id="1553" w:author="Kai Pa" w:date="2018-05-08T21:17:00Z"/>
          <w:sz w:val="28"/>
          <w:szCs w:val="28"/>
        </w:rPr>
      </w:pPr>
      <w:ins w:id="1554" w:author="Kai Pa" w:date="2018-05-08T21:17:00Z">
        <w:r>
          <w:rPr>
            <w:noProof/>
            <w:sz w:val="28"/>
            <w:szCs w:val="28"/>
          </w:rPr>
          <mc:AlternateContent>
            <mc:Choice Requires="wps">
              <w:drawing>
                <wp:anchor distT="0" distB="0" distL="114300" distR="114300" simplePos="0" relativeHeight="251678720" behindDoc="0" locked="0" layoutInCell="1" allowOverlap="1" wp14:anchorId="490195FC" wp14:editId="5CE3BA43">
                  <wp:simplePos x="0" y="0"/>
                  <wp:positionH relativeFrom="column">
                    <wp:posOffset>1790065</wp:posOffset>
                  </wp:positionH>
                  <wp:positionV relativeFrom="paragraph">
                    <wp:posOffset>334645</wp:posOffset>
                  </wp:positionV>
                  <wp:extent cx="2219325" cy="0"/>
                  <wp:effectExtent l="0" t="0" r="28575" b="19050"/>
                  <wp:wrapNone/>
                  <wp:docPr id="33" name="Straight Connector 33"/>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81DFE79" id="Straight Connector 3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40.95pt,26.35pt" to="315.7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" strokecolor="#5b9bd5 [3204]" strokeweight="1.5pt">
                  <v:stroke joinstyle="miter"/>
                </v:line>
              </w:pict>
            </mc:Fallback>
          </mc:AlternateContent>
        </w:r>
      </w:ins>
    </w:p>
    <w:p w14:paraId="209BF306" w14:textId="77777777" w:rsidR="0087474A" w:rsidRDefault="0087474A" w:rsidP="0087474A">
      <w:pPr>
        <w:tabs>
          <w:tab w:val="left" w:pos="1605"/>
        </w:tabs>
        <w:rPr>
          <w:ins w:id="1555" w:author="Kai Pa" w:date="2018-05-08T21:17:00Z"/>
          <w:rFonts w:ascii="Times New Roman" w:hAnsi="Times New Roman" w:cs="Times New Roman"/>
          <w:sz w:val="28"/>
          <w:szCs w:val="28"/>
        </w:rPr>
      </w:pPr>
      <w:ins w:id="1556" w:author="Kai Pa" w:date="2018-05-08T21:17:00Z">
        <w:r>
          <w:rPr>
            <w:rFonts w:ascii="Times New Roman" w:hAnsi="Times New Roman" w:cs="Times New Roman"/>
            <w:sz w:val="28"/>
            <w:szCs w:val="28"/>
          </w:rPr>
          <w:t xml:space="preserve">                                                       Cơ sở dữ liệu</w:t>
        </w:r>
      </w:ins>
    </w:p>
    <w:p w14:paraId="19C6F749" w14:textId="77777777" w:rsidR="0087474A" w:rsidRDefault="0087474A" w:rsidP="0087474A">
      <w:pPr>
        <w:tabs>
          <w:tab w:val="left" w:pos="1605"/>
        </w:tabs>
        <w:jc w:val="center"/>
        <w:rPr>
          <w:ins w:id="1557" w:author="Kai Pa" w:date="2018-05-08T21:17:00Z"/>
          <w:rFonts w:ascii="Times New Roman" w:hAnsi="Times New Roman" w:cs="Times New Roman"/>
          <w:i/>
          <w:sz w:val="28"/>
          <w:szCs w:val="28"/>
        </w:rPr>
      </w:pPr>
      <w:ins w:id="1558" w:author="Kai Pa" w:date="2018-05-08T21:17:00Z">
        <w:r>
          <w:rPr>
            <w:noProof/>
            <w:sz w:val="28"/>
            <w:szCs w:val="28"/>
          </w:rPr>
          <mc:AlternateContent>
            <mc:Choice Requires="wps">
              <w:drawing>
                <wp:anchor distT="0" distB="0" distL="114300" distR="114300" simplePos="0" relativeHeight="251679744" behindDoc="0" locked="0" layoutInCell="1" allowOverlap="1" wp14:anchorId="276D94C0" wp14:editId="31F05F9E">
                  <wp:simplePos x="0" y="0"/>
                  <wp:positionH relativeFrom="column">
                    <wp:posOffset>1800225</wp:posOffset>
                  </wp:positionH>
                  <wp:positionV relativeFrom="paragraph">
                    <wp:posOffset>8890</wp:posOffset>
                  </wp:positionV>
                  <wp:extent cx="2219325" cy="0"/>
                  <wp:effectExtent l="0" t="0" r="28575" b="19050"/>
                  <wp:wrapNone/>
                  <wp:docPr id="34" name="Straight Connector 34"/>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060361A" id="Straight Connector 34"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41.75pt,.7pt" to="316.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" strokecolor="#5b9bd5 [3204]" strokeweight="1.5pt">
                  <v:stroke joinstyle="miter"/>
                </v:line>
              </w:pict>
            </mc:Fallback>
          </mc:AlternateContent>
        </w:r>
      </w:ins>
    </w:p>
    <w:p w14:paraId="010977A7" w14:textId="77777777" w:rsidR="0087474A" w:rsidRDefault="0087474A" w:rsidP="0087474A">
      <w:pPr>
        <w:tabs>
          <w:tab w:val="left" w:pos="1605"/>
        </w:tabs>
        <w:jc w:val="center"/>
        <w:rPr>
          <w:ins w:id="1559" w:author="Kai Pa" w:date="2018-05-08T21:17:00Z"/>
          <w:rFonts w:ascii="Times New Roman" w:hAnsi="Times New Roman" w:cs="Times New Roman"/>
          <w:i/>
          <w:sz w:val="28"/>
          <w:szCs w:val="28"/>
        </w:rPr>
      </w:pPr>
      <w:ins w:id="1560" w:author="Kai Pa" w:date="2018-05-08T21:17:00Z">
        <w:r>
          <w:rPr>
            <w:rFonts w:ascii="Times New Roman" w:hAnsi="Times New Roman" w:cs="Times New Roman"/>
            <w:i/>
            <w:sz w:val="28"/>
            <w:szCs w:val="28"/>
          </w:rPr>
          <w:t>Sơ đồ DFD nghiệp vụ Rút tiền STK không kỳ hạn.</w:t>
        </w:r>
      </w:ins>
    </w:p>
    <w:p w14:paraId="633FE3C2" w14:textId="77777777" w:rsidR="0087474A" w:rsidRPr="00B013BB" w:rsidRDefault="0087474A" w:rsidP="0087474A">
      <w:pPr>
        <w:tabs>
          <w:tab w:val="left" w:pos="1605"/>
        </w:tabs>
        <w:jc w:val="center"/>
        <w:rPr>
          <w:ins w:id="1561" w:author="Kai Pa" w:date="2018-05-08T21:17:00Z"/>
          <w:rFonts w:ascii="Times New Roman" w:hAnsi="Times New Roman" w:cs="Times New Roman"/>
          <w:sz w:val="28"/>
          <w:szCs w:val="28"/>
        </w:rPr>
      </w:pPr>
    </w:p>
    <w:p w14:paraId="25117C1F" w14:textId="77777777" w:rsidR="0087474A" w:rsidRDefault="0087474A" w:rsidP="0087474A">
      <w:pPr>
        <w:tabs>
          <w:tab w:val="left" w:pos="1605"/>
        </w:tabs>
        <w:rPr>
          <w:ins w:id="1562" w:author="Kai Pa" w:date="2018-05-08T21:17:00Z"/>
          <w:rFonts w:ascii="Times New Roman" w:hAnsi="Times New Roman" w:cs="Times New Roman"/>
          <w:sz w:val="28"/>
          <w:szCs w:val="28"/>
        </w:rPr>
      </w:pPr>
      <w:ins w:id="1563" w:author="Kai Pa" w:date="2018-05-08T21:17:00Z">
        <w:r>
          <w:rPr>
            <w:rFonts w:ascii="Times New Roman" w:hAnsi="Times New Roman" w:cs="Times New Roman"/>
            <w:sz w:val="28"/>
            <w:szCs w:val="28"/>
          </w:rPr>
          <w:t>D1</w:t>
        </w:r>
        <w:r w:rsidRPr="00A66274">
          <w:rPr>
            <w:rFonts w:ascii="Times New Roman" w:hAnsi="Times New Roman" w:cs="Times New Roman"/>
            <w:sz w:val="28"/>
            <w:szCs w:val="28"/>
          </w:rPr>
          <w:t xml:space="preserve">: </w:t>
        </w:r>
        <w:r w:rsidRPr="00A66274">
          <w:rPr>
            <w:sz w:val="32"/>
            <w:szCs w:val="32"/>
          </w:rPr>
          <w:t>MASTK</w:t>
        </w:r>
        <w:r w:rsidRPr="00A66274">
          <w:rPr>
            <w:rFonts w:ascii="Times New Roman" w:hAnsi="Times New Roman" w:cs="Times New Roman"/>
            <w:sz w:val="28"/>
            <w:szCs w:val="28"/>
          </w:rPr>
          <w:t>,</w:t>
        </w:r>
        <w:r>
          <w:rPr>
            <w:rFonts w:ascii="Times New Roman" w:hAnsi="Times New Roman" w:cs="Times New Roman"/>
            <w:sz w:val="28"/>
            <w:szCs w:val="28"/>
          </w:rPr>
          <w:t xml:space="preserve"> CMND</w:t>
        </w:r>
      </w:ins>
    </w:p>
    <w:p w14:paraId="2AD36CC2" w14:textId="77777777" w:rsidR="0087474A" w:rsidRDefault="0087474A" w:rsidP="0087474A">
      <w:pPr>
        <w:tabs>
          <w:tab w:val="left" w:pos="1605"/>
        </w:tabs>
        <w:rPr>
          <w:ins w:id="1564" w:author="Kai Pa" w:date="2018-05-08T21:17:00Z"/>
          <w:rFonts w:ascii="Times New Roman" w:hAnsi="Times New Roman" w:cs="Times New Roman"/>
          <w:sz w:val="28"/>
          <w:szCs w:val="28"/>
        </w:rPr>
      </w:pPr>
      <w:ins w:id="1565" w:author="Kai Pa" w:date="2018-05-08T21:17:00Z">
        <w:r>
          <w:rPr>
            <w:rFonts w:ascii="Times New Roman" w:hAnsi="Times New Roman" w:cs="Times New Roman"/>
            <w:sz w:val="28"/>
            <w:szCs w:val="28"/>
          </w:rPr>
          <w:lastRenderedPageBreak/>
          <w:t>D2: Xuất tổng số tiền rút + HOTEN, MASTK, TENLOAITK, LAISUAT, NGAYGD,SODU.</w:t>
        </w:r>
      </w:ins>
    </w:p>
    <w:p w14:paraId="0C000A7F" w14:textId="77777777" w:rsidR="0087474A" w:rsidRDefault="0087474A" w:rsidP="0087474A">
      <w:pPr>
        <w:tabs>
          <w:tab w:val="left" w:pos="1605"/>
        </w:tabs>
        <w:rPr>
          <w:ins w:id="1566" w:author="Kai Pa" w:date="2018-05-08T21:17:00Z"/>
          <w:rFonts w:ascii="Times New Roman" w:hAnsi="Times New Roman" w:cs="Times New Roman"/>
          <w:sz w:val="28"/>
          <w:szCs w:val="28"/>
        </w:rPr>
      </w:pPr>
      <w:ins w:id="1567" w:author="Kai Pa" w:date="2018-05-08T21:17:00Z">
        <w:r>
          <w:rPr>
            <w:rFonts w:ascii="Times New Roman" w:hAnsi="Times New Roman" w:cs="Times New Roman"/>
            <w:sz w:val="28"/>
            <w:szCs w:val="28"/>
          </w:rPr>
          <w:t>D3 : HOTEN, MASTK, TENLOAITK, LAISUAT, NGAYBD.</w:t>
        </w:r>
      </w:ins>
    </w:p>
    <w:p w14:paraId="789F7091" w14:textId="77777777" w:rsidR="0087474A" w:rsidRDefault="0087474A" w:rsidP="0087474A">
      <w:pPr>
        <w:tabs>
          <w:tab w:val="left" w:pos="1605"/>
        </w:tabs>
        <w:rPr>
          <w:ins w:id="1568" w:author="Kai Pa" w:date="2018-05-08T21:17:00Z"/>
          <w:rFonts w:ascii="Times New Roman" w:hAnsi="Times New Roman" w:cs="Times New Roman"/>
          <w:sz w:val="28"/>
          <w:szCs w:val="28"/>
        </w:rPr>
      </w:pPr>
      <w:ins w:id="1569" w:author="Kai Pa" w:date="2018-05-08T21:17:00Z">
        <w:r>
          <w:rPr>
            <w:rFonts w:ascii="Times New Roman" w:hAnsi="Times New Roman" w:cs="Times New Roman"/>
            <w:sz w:val="28"/>
            <w:szCs w:val="28"/>
          </w:rPr>
          <w:t>D4 : D3 + NGAYGD, SODU</w:t>
        </w:r>
      </w:ins>
    </w:p>
    <w:p w14:paraId="17AE60FE" w14:textId="77777777" w:rsidR="0087474A" w:rsidRDefault="0087474A" w:rsidP="0087474A">
      <w:pPr>
        <w:tabs>
          <w:tab w:val="left" w:pos="1605"/>
        </w:tabs>
        <w:rPr>
          <w:ins w:id="1570" w:author="Kai Pa" w:date="2018-05-08T21:17:00Z"/>
          <w:rFonts w:ascii="Times New Roman" w:hAnsi="Times New Roman" w:cs="Times New Roman"/>
          <w:sz w:val="28"/>
          <w:szCs w:val="28"/>
        </w:rPr>
      </w:pPr>
      <w:ins w:id="1571" w:author="Kai Pa" w:date="2018-05-08T21:17:00Z">
        <w:r>
          <w:rPr>
            <w:rFonts w:ascii="Times New Roman" w:hAnsi="Times New Roman" w:cs="Times New Roman"/>
            <w:sz w:val="28"/>
            <w:szCs w:val="28"/>
          </w:rPr>
          <w:t>D5 : D2</w:t>
        </w:r>
      </w:ins>
    </w:p>
    <w:p w14:paraId="17CB9C8F" w14:textId="77777777" w:rsidR="0087474A" w:rsidRDefault="0087474A" w:rsidP="0087474A">
      <w:pPr>
        <w:tabs>
          <w:tab w:val="left" w:pos="1605"/>
        </w:tabs>
        <w:rPr>
          <w:ins w:id="1572" w:author="Kai Pa" w:date="2018-05-08T21:17:00Z"/>
          <w:rFonts w:ascii="Times New Roman" w:hAnsi="Times New Roman" w:cs="Times New Roman"/>
          <w:b/>
          <w:i/>
          <w:sz w:val="28"/>
          <w:szCs w:val="28"/>
          <w:u w:val="single"/>
        </w:rPr>
      </w:pPr>
      <w:ins w:id="1573" w:author="Kai Pa" w:date="2018-05-08T21:17:00Z">
        <w:r w:rsidRPr="007B3B50">
          <w:rPr>
            <w:rFonts w:ascii="Times New Roman" w:hAnsi="Times New Roman" w:cs="Times New Roman"/>
            <w:b/>
            <w:i/>
            <w:sz w:val="28"/>
            <w:szCs w:val="28"/>
            <w:u w:val="single"/>
          </w:rPr>
          <w:t>Xử lý</w:t>
        </w:r>
        <w:r>
          <w:rPr>
            <w:rFonts w:ascii="Times New Roman" w:hAnsi="Times New Roman" w:cs="Times New Roman"/>
            <w:b/>
            <w:i/>
            <w:sz w:val="28"/>
            <w:szCs w:val="28"/>
            <w:u w:val="single"/>
          </w:rPr>
          <w:t xml:space="preserve">:  </w:t>
        </w:r>
      </w:ins>
    </w:p>
    <w:p w14:paraId="7941DAD5" w14:textId="77777777" w:rsidR="0087474A" w:rsidRDefault="0087474A" w:rsidP="0087474A">
      <w:pPr>
        <w:pStyle w:val="ListParagraph"/>
        <w:numPr>
          <w:ilvl w:val="0"/>
          <w:numId w:val="20"/>
        </w:numPr>
        <w:tabs>
          <w:tab w:val="left" w:pos="1605"/>
        </w:tabs>
        <w:rPr>
          <w:ins w:id="1574" w:author="Kai Pa" w:date="2018-05-08T21:17:00Z"/>
          <w:rFonts w:ascii="Times New Roman" w:hAnsi="Times New Roman" w:cs="Times New Roman"/>
          <w:sz w:val="28"/>
          <w:szCs w:val="28"/>
        </w:rPr>
      </w:pPr>
      <w:ins w:id="1575" w:author="Kai Pa" w:date="2018-05-08T21:17:00Z">
        <w:r>
          <w:rPr>
            <w:rFonts w:ascii="Times New Roman" w:hAnsi="Times New Roman" w:cs="Times New Roman"/>
            <w:sz w:val="28"/>
            <w:szCs w:val="28"/>
          </w:rPr>
          <w:t>Bước 1: Kết nối với cơ sở dữ liệu.</w:t>
        </w:r>
      </w:ins>
    </w:p>
    <w:p w14:paraId="6E75291E" w14:textId="77777777" w:rsidR="0087474A" w:rsidRDefault="0087474A" w:rsidP="0087474A">
      <w:pPr>
        <w:pStyle w:val="ListParagraph"/>
        <w:numPr>
          <w:ilvl w:val="0"/>
          <w:numId w:val="20"/>
        </w:numPr>
        <w:tabs>
          <w:tab w:val="left" w:pos="1605"/>
        </w:tabs>
        <w:rPr>
          <w:ins w:id="1576" w:author="Kai Pa" w:date="2018-05-08T21:17:00Z"/>
          <w:rFonts w:ascii="Times New Roman" w:hAnsi="Times New Roman" w:cs="Times New Roman"/>
          <w:sz w:val="28"/>
          <w:szCs w:val="28"/>
        </w:rPr>
      </w:pPr>
      <w:ins w:id="1577" w:author="Kai Pa" w:date="2018-05-08T21:17:00Z">
        <w:r>
          <w:rPr>
            <w:rFonts w:ascii="Times New Roman" w:hAnsi="Times New Roman" w:cs="Times New Roman"/>
            <w:sz w:val="28"/>
            <w:szCs w:val="28"/>
          </w:rPr>
          <w:t>Bước 2: Nhập MASTK, CMND.</w:t>
        </w:r>
      </w:ins>
    </w:p>
    <w:p w14:paraId="1FB75AF6" w14:textId="77777777" w:rsidR="0087474A" w:rsidRDefault="0087474A" w:rsidP="0087474A">
      <w:pPr>
        <w:pStyle w:val="ListParagraph"/>
        <w:numPr>
          <w:ilvl w:val="0"/>
          <w:numId w:val="20"/>
        </w:numPr>
        <w:tabs>
          <w:tab w:val="left" w:pos="1605"/>
        </w:tabs>
        <w:rPr>
          <w:ins w:id="1578" w:author="Kai Pa" w:date="2018-05-08T21:17:00Z"/>
          <w:rFonts w:ascii="Times New Roman" w:hAnsi="Times New Roman" w:cs="Times New Roman"/>
          <w:sz w:val="28"/>
          <w:szCs w:val="28"/>
        </w:rPr>
      </w:pPr>
      <w:ins w:id="1579" w:author="Kai Pa" w:date="2018-05-08T21:17:00Z">
        <w:r>
          <w:rPr>
            <w:rFonts w:ascii="Times New Roman" w:hAnsi="Times New Roman" w:cs="Times New Roman"/>
            <w:sz w:val="28"/>
            <w:szCs w:val="28"/>
          </w:rPr>
          <w:t>Bước 3: Lấy thông tin CSDL (D3), kiểm tra số dư có thoả mãn điều kiện để rút tiền không, nếu không thoả mãn điều kiện, tới bước 6.</w:t>
        </w:r>
      </w:ins>
    </w:p>
    <w:p w14:paraId="58295AF8" w14:textId="77777777" w:rsidR="0087474A" w:rsidRPr="008405C7" w:rsidRDefault="0087474A" w:rsidP="0087474A">
      <w:pPr>
        <w:pStyle w:val="ListParagraph"/>
        <w:numPr>
          <w:ilvl w:val="0"/>
          <w:numId w:val="21"/>
        </w:numPr>
        <w:tabs>
          <w:tab w:val="left" w:pos="1605"/>
        </w:tabs>
        <w:rPr>
          <w:ins w:id="1580" w:author="Kai Pa" w:date="2018-05-08T21:17:00Z"/>
          <w:rFonts w:ascii="Times New Roman" w:hAnsi="Times New Roman" w:cs="Times New Roman"/>
          <w:sz w:val="28"/>
          <w:szCs w:val="28"/>
        </w:rPr>
      </w:pPr>
      <w:ins w:id="1581" w:author="Kai Pa" w:date="2018-05-08T21:17:00Z">
        <w:r>
          <w:rPr>
            <w:rFonts w:ascii="Times New Roman" w:hAnsi="Times New Roman" w:cs="Times New Roman"/>
            <w:sz w:val="28"/>
            <w:szCs w:val="28"/>
          </w:rPr>
          <w:t>Bước 4 :</w:t>
        </w:r>
        <w:r w:rsidRPr="008405C7">
          <w:rPr>
            <w:rFonts w:ascii="Times New Roman" w:hAnsi="Times New Roman" w:cs="Times New Roman"/>
            <w:sz w:val="28"/>
            <w:szCs w:val="28"/>
          </w:rPr>
          <w:t xml:space="preserve"> Xuất </w:t>
        </w:r>
        <w:r>
          <w:rPr>
            <w:rFonts w:ascii="Times New Roman" w:hAnsi="Times New Roman" w:cs="Times New Roman"/>
            <w:sz w:val="28"/>
            <w:szCs w:val="28"/>
          </w:rPr>
          <w:t>D2</w:t>
        </w:r>
      </w:ins>
    </w:p>
    <w:p w14:paraId="4593C07F" w14:textId="77777777" w:rsidR="0087474A" w:rsidRDefault="0087474A" w:rsidP="0087474A">
      <w:pPr>
        <w:pStyle w:val="ListParagraph"/>
        <w:numPr>
          <w:ilvl w:val="0"/>
          <w:numId w:val="21"/>
        </w:numPr>
        <w:tabs>
          <w:tab w:val="left" w:pos="1605"/>
        </w:tabs>
        <w:rPr>
          <w:ins w:id="1582" w:author="Kai Pa" w:date="2018-05-08T21:17:00Z"/>
          <w:rFonts w:ascii="Times New Roman" w:hAnsi="Times New Roman" w:cs="Times New Roman"/>
          <w:sz w:val="28"/>
          <w:szCs w:val="28"/>
        </w:rPr>
      </w:pPr>
      <w:ins w:id="1583" w:author="Kai Pa" w:date="2018-05-08T21:17:00Z">
        <w:r w:rsidRPr="008405C7">
          <w:rPr>
            <w:rFonts w:ascii="Times New Roman" w:hAnsi="Times New Roman" w:cs="Times New Roman"/>
            <w:sz w:val="28"/>
            <w:szCs w:val="28"/>
          </w:rPr>
          <w:t>Bước 5</w:t>
        </w:r>
        <w:r>
          <w:rPr>
            <w:rFonts w:ascii="Times New Roman" w:hAnsi="Times New Roman" w:cs="Times New Roman"/>
            <w:sz w:val="28"/>
            <w:szCs w:val="28"/>
          </w:rPr>
          <w:t xml:space="preserve"> : In phiếu rút tiền (D5)</w:t>
        </w:r>
      </w:ins>
    </w:p>
    <w:p w14:paraId="504CB143" w14:textId="77777777" w:rsidR="0087474A" w:rsidRPr="008405C7" w:rsidRDefault="0087474A" w:rsidP="0087474A">
      <w:pPr>
        <w:pStyle w:val="ListParagraph"/>
        <w:numPr>
          <w:ilvl w:val="0"/>
          <w:numId w:val="21"/>
        </w:numPr>
        <w:tabs>
          <w:tab w:val="left" w:pos="1605"/>
        </w:tabs>
        <w:rPr>
          <w:ins w:id="1584" w:author="Kai Pa" w:date="2018-05-08T21:17:00Z"/>
          <w:rFonts w:ascii="Times New Roman" w:hAnsi="Times New Roman" w:cs="Times New Roman"/>
          <w:sz w:val="28"/>
          <w:szCs w:val="28"/>
        </w:rPr>
      </w:pPr>
      <w:ins w:id="1585" w:author="Kai Pa" w:date="2018-05-08T21:17:00Z">
        <w:r w:rsidRPr="008405C7">
          <w:rPr>
            <w:rFonts w:ascii="Times New Roman" w:hAnsi="Times New Roman" w:cs="Times New Roman"/>
            <w:sz w:val="28"/>
            <w:szCs w:val="28"/>
          </w:rPr>
          <w:t>Bước 6</w:t>
        </w:r>
        <w:r>
          <w:rPr>
            <w:rFonts w:ascii="Times New Roman" w:hAnsi="Times New Roman" w:cs="Times New Roman"/>
            <w:sz w:val="28"/>
            <w:szCs w:val="28"/>
          </w:rPr>
          <w:t xml:space="preserve"> </w:t>
        </w:r>
        <w:r w:rsidRPr="008405C7">
          <w:rPr>
            <w:rFonts w:ascii="Times New Roman" w:hAnsi="Times New Roman" w:cs="Times New Roman"/>
            <w:sz w:val="28"/>
            <w:szCs w:val="28"/>
          </w:rPr>
          <w:t>: Đóng CSDL</w:t>
        </w:r>
      </w:ins>
    </w:p>
    <w:p w14:paraId="29392B1D" w14:textId="77777777" w:rsidR="0087474A" w:rsidRDefault="0087474A" w:rsidP="0087474A">
      <w:pPr>
        <w:pStyle w:val="ListParagraph"/>
        <w:numPr>
          <w:ilvl w:val="0"/>
          <w:numId w:val="21"/>
        </w:numPr>
        <w:tabs>
          <w:tab w:val="left" w:pos="1605"/>
        </w:tabs>
        <w:rPr>
          <w:ins w:id="1586" w:author="Kai Pa" w:date="2018-05-08T21:17:00Z"/>
          <w:rFonts w:ascii="Times New Roman" w:hAnsi="Times New Roman" w:cs="Times New Roman"/>
          <w:sz w:val="28"/>
          <w:szCs w:val="28"/>
        </w:rPr>
      </w:pPr>
      <w:ins w:id="1587" w:author="Kai Pa" w:date="2018-05-08T21:17:00Z">
        <w:r>
          <w:rPr>
            <w:rFonts w:ascii="Times New Roman" w:hAnsi="Times New Roman" w:cs="Times New Roman"/>
            <w:sz w:val="28"/>
            <w:szCs w:val="28"/>
          </w:rPr>
          <w:t>Bước 7 : Kết thúc.</w:t>
        </w:r>
      </w:ins>
    </w:p>
    <w:p w14:paraId="1137ADDD" w14:textId="77777777" w:rsidR="0087474A" w:rsidRPr="007C7CAB" w:rsidRDefault="0087474A" w:rsidP="0087474A">
      <w:pPr>
        <w:pStyle w:val="ListParagraph"/>
        <w:tabs>
          <w:tab w:val="left" w:pos="1605"/>
        </w:tabs>
        <w:rPr>
          <w:ins w:id="1588" w:author="Kai Pa" w:date="2018-05-08T21:17:00Z"/>
          <w:rFonts w:ascii="Times New Roman" w:hAnsi="Times New Roman" w:cs="Times New Roman"/>
          <w:sz w:val="28"/>
          <w:szCs w:val="28"/>
        </w:rPr>
      </w:pPr>
    </w:p>
    <w:p w14:paraId="20159ED9" w14:textId="77777777" w:rsidR="0087474A" w:rsidRDefault="0087474A" w:rsidP="0087474A">
      <w:pPr>
        <w:pStyle w:val="ListParagraph"/>
        <w:numPr>
          <w:ilvl w:val="0"/>
          <w:numId w:val="27"/>
        </w:numPr>
        <w:rPr>
          <w:ins w:id="1589" w:author="Kai Pa" w:date="2018-05-08T21:17:00Z"/>
        </w:rPr>
      </w:pPr>
      <w:ins w:id="1590" w:author="Kai Pa" w:date="2018-05-08T21:17:00Z">
        <w:r>
          <w:rPr>
            <w:noProof/>
          </w:rPr>
          <mc:AlternateContent>
            <mc:Choice Requires="wps">
              <w:drawing>
                <wp:anchor distT="0" distB="0" distL="114300" distR="114300" simplePos="0" relativeHeight="251740160" behindDoc="0" locked="0" layoutInCell="1" allowOverlap="1" wp14:anchorId="6D911061" wp14:editId="712E4D39">
                  <wp:simplePos x="0" y="0"/>
                  <wp:positionH relativeFrom="column">
                    <wp:posOffset>2095500</wp:posOffset>
                  </wp:positionH>
                  <wp:positionV relativeFrom="paragraph">
                    <wp:posOffset>120650</wp:posOffset>
                  </wp:positionV>
                  <wp:extent cx="1590675" cy="542925"/>
                  <wp:effectExtent l="0" t="0" r="28575" b="28575"/>
                  <wp:wrapNone/>
                  <wp:docPr id="75" name="Rectangle 75"/>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F79D1E"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911061" id="Rectangle 75" o:spid="_x0000_s1036" style="position:absolute;left:0;text-align:left;margin-left:165pt;margin-top:9.5pt;width:125.25pt;height:42.7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" fillcolor="#5b9bd5 [3204]" strokecolor="#1f4d78 [1604]" strokeweight="1pt">
                  <v:textbox>
                    <w:txbxContent>
                      <w:p w14:paraId="2CF79D1E"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743232" behindDoc="0" locked="0" layoutInCell="1" allowOverlap="1" wp14:anchorId="18558ACE" wp14:editId="24BAC77F">
                  <wp:simplePos x="0" y="0"/>
                  <wp:positionH relativeFrom="column">
                    <wp:posOffset>2209482</wp:posOffset>
                  </wp:positionH>
                  <wp:positionV relativeFrom="paragraph">
                    <wp:posOffset>1008063</wp:posOffset>
                  </wp:positionV>
                  <wp:extent cx="753745" cy="132080"/>
                  <wp:effectExtent l="25083" t="0" r="33337" b="33338"/>
                  <wp:wrapNone/>
                  <wp:docPr id="76" name="Right Arrow 76"/>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5A8EB" id="Right Arrow 76" o:spid="_x0000_s1026" type="#_x0000_t13" style="position:absolute;margin-left:173.95pt;margin-top:79.4pt;width:59.35pt;height:10.4pt;rotation:-90;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741184" behindDoc="0" locked="0" layoutInCell="1" allowOverlap="1" wp14:anchorId="2C8411A1" wp14:editId="61A513B2">
                  <wp:simplePos x="0" y="0"/>
                  <wp:positionH relativeFrom="column">
                    <wp:posOffset>2824162</wp:posOffset>
                  </wp:positionH>
                  <wp:positionV relativeFrom="paragraph">
                    <wp:posOffset>985838</wp:posOffset>
                  </wp:positionV>
                  <wp:extent cx="753745" cy="132080"/>
                  <wp:effectExtent l="25083" t="13017" r="33337" b="14288"/>
                  <wp:wrapNone/>
                  <wp:docPr id="77" name="Right Arrow 77"/>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31DA0" id="Right Arrow 77" o:spid="_x0000_s1026" type="#_x0000_t13" style="position:absolute;margin-left:222.35pt;margin-top:77.65pt;width:59.35pt;height:10.4pt;rotation:90;flip:y;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FLEG0a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787BC112" w14:textId="77777777" w:rsidR="0087474A" w:rsidRPr="005161BD" w:rsidRDefault="0087474A" w:rsidP="0087474A">
      <w:pPr>
        <w:rPr>
          <w:ins w:id="1591" w:author="Kai Pa" w:date="2018-05-08T21:17:00Z"/>
        </w:rPr>
      </w:pPr>
    </w:p>
    <w:p w14:paraId="3EAAD25D" w14:textId="77777777" w:rsidR="0087474A" w:rsidRDefault="0087474A" w:rsidP="0087474A">
      <w:pPr>
        <w:rPr>
          <w:ins w:id="1592" w:author="Kai Pa" w:date="2018-05-08T21:17:00Z"/>
        </w:rPr>
      </w:pPr>
    </w:p>
    <w:p w14:paraId="3A551952" w14:textId="77777777" w:rsidR="0087474A" w:rsidRPr="00781C00" w:rsidRDefault="0087474A" w:rsidP="0087474A">
      <w:pPr>
        <w:tabs>
          <w:tab w:val="left" w:pos="3405"/>
          <w:tab w:val="left" w:pos="5340"/>
        </w:tabs>
        <w:rPr>
          <w:ins w:id="1593" w:author="Kai Pa" w:date="2018-05-08T21:17:00Z"/>
          <w:rFonts w:ascii="Times New Roman" w:hAnsi="Times New Roman" w:cs="Times New Roman"/>
        </w:rPr>
      </w:pPr>
      <w:ins w:id="1594" w:author="Kai Pa" w:date="2018-05-08T21:17:00Z">
        <w:r>
          <w:tab/>
        </w:r>
        <w:r w:rsidRPr="00781C00">
          <w:rPr>
            <w:rFonts w:ascii="Times New Roman" w:hAnsi="Times New Roman" w:cs="Times New Roman"/>
            <w:sz w:val="28"/>
            <w:szCs w:val="28"/>
          </w:rPr>
          <w:t>D1</w:t>
        </w:r>
        <w:r>
          <w:tab/>
        </w:r>
        <w:r>
          <w:rPr>
            <w:rFonts w:ascii="Times New Roman" w:hAnsi="Times New Roman" w:cs="Times New Roman"/>
            <w:sz w:val="28"/>
            <w:szCs w:val="28"/>
          </w:rPr>
          <w:t>D2</w:t>
        </w:r>
      </w:ins>
    </w:p>
    <w:p w14:paraId="6DB928F7" w14:textId="77777777" w:rsidR="0087474A" w:rsidRPr="005161BD" w:rsidRDefault="0087474A" w:rsidP="0087474A">
      <w:pPr>
        <w:rPr>
          <w:ins w:id="1595" w:author="Kai Pa" w:date="2018-05-08T21:17:00Z"/>
        </w:rPr>
      </w:pPr>
      <w:ins w:id="1596" w:author="Kai Pa" w:date="2018-05-08T21:17:00Z">
        <w:r>
          <w:rPr>
            <w:noProof/>
          </w:rPr>
          <mc:AlternateContent>
            <mc:Choice Requires="wps">
              <w:drawing>
                <wp:anchor distT="0" distB="0" distL="114300" distR="114300" simplePos="0" relativeHeight="251739136" behindDoc="0" locked="0" layoutInCell="1" allowOverlap="1" wp14:anchorId="14F17513" wp14:editId="0E25127A">
                  <wp:simplePos x="0" y="0"/>
                  <wp:positionH relativeFrom="page">
                    <wp:align>center</wp:align>
                  </wp:positionH>
                  <wp:positionV relativeFrom="paragraph">
                    <wp:posOffset>261620</wp:posOffset>
                  </wp:positionV>
                  <wp:extent cx="2047875" cy="800100"/>
                  <wp:effectExtent l="0" t="0" r="28575" b="19050"/>
                  <wp:wrapNone/>
                  <wp:docPr id="78" name="Oval 78"/>
                  <wp:cNvGraphicFramePr/>
                  <a:graphic xmlns:a="http://schemas.openxmlformats.org/drawingml/2006/main">
                    <a:graphicData uri="http://schemas.microsoft.com/office/word/2010/wordprocessingShape">
                      <wps:wsp>
                        <wps:cNvSpPr/>
                        <wps:spPr>
                          <a:xfrm>
                            <a:off x="0" y="0"/>
                            <a:ext cx="2047875" cy="8001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06CA8C7"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Rút tiền STK có kỳ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F17513" id="Oval 78" o:spid="_x0000_s1037" style="position:absolute;margin-left:0;margin-top:20.6pt;width:161.25pt;height:63pt;z-index:25173913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" fillcolor="#5b9bd5 [3204]" strokecolor="#1f4d78 [1604]" strokeweight="1pt">
                  <v:stroke joinstyle="miter"/>
                  <v:textbox>
                    <w:txbxContent>
                      <w:p w14:paraId="406CA8C7"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Rút tiền STK có kỳ hạn</w:t>
                        </w:r>
                      </w:p>
                    </w:txbxContent>
                  </v:textbox>
                  <w10:wrap anchorx="page"/>
                </v:oval>
              </w:pict>
            </mc:Fallback>
          </mc:AlternateContent>
        </w:r>
      </w:ins>
    </w:p>
    <w:p w14:paraId="73658530" w14:textId="77777777" w:rsidR="0087474A" w:rsidRPr="005161BD" w:rsidRDefault="0087474A" w:rsidP="0087474A">
      <w:pPr>
        <w:tabs>
          <w:tab w:val="left" w:pos="6480"/>
        </w:tabs>
        <w:rPr>
          <w:ins w:id="1597" w:author="Kai Pa" w:date="2018-05-08T21:17:00Z"/>
        </w:rPr>
      </w:pPr>
      <w:ins w:id="1598" w:author="Kai Pa" w:date="2018-05-08T21:17:00Z">
        <w:r>
          <w:rPr>
            <w:noProof/>
          </w:rPr>
          <mc:AlternateContent>
            <mc:Choice Requires="wps">
              <w:drawing>
                <wp:anchor distT="0" distB="0" distL="114300" distR="114300" simplePos="0" relativeHeight="251748352" behindDoc="0" locked="0" layoutInCell="1" allowOverlap="1" wp14:anchorId="3F428B1E" wp14:editId="76DFCB99">
                  <wp:simplePos x="0" y="0"/>
                  <wp:positionH relativeFrom="column">
                    <wp:posOffset>4781550</wp:posOffset>
                  </wp:positionH>
                  <wp:positionV relativeFrom="paragraph">
                    <wp:posOffset>75565</wp:posOffset>
                  </wp:positionV>
                  <wp:extent cx="857250" cy="438150"/>
                  <wp:effectExtent l="0" t="0" r="19050" b="19050"/>
                  <wp:wrapNone/>
                  <wp:docPr id="79" name="Rectangle 79"/>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053E72" w14:textId="77777777" w:rsidR="001E6A57" w:rsidRPr="00420BC6" w:rsidRDefault="001E6A57"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428B1E" id="Rectangle 79" o:spid="_x0000_s1038" style="position:absolute;margin-left:376.5pt;margin-top:5.95pt;width:67.5pt;height:34.5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" fillcolor="#5b9bd5 [3204]" strokecolor="#1f4d78 [1604]" strokeweight="1pt">
                  <v:textbox>
                    <w:txbxContent>
                      <w:p w14:paraId="73053E72" w14:textId="77777777" w:rsidR="001E6A57" w:rsidRPr="00420BC6" w:rsidRDefault="001E6A57"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747328" behindDoc="0" locked="0" layoutInCell="1" allowOverlap="1" wp14:anchorId="02929449" wp14:editId="4C4F76FB">
                  <wp:simplePos x="0" y="0"/>
                  <wp:positionH relativeFrom="column">
                    <wp:posOffset>3971925</wp:posOffset>
                  </wp:positionH>
                  <wp:positionV relativeFrom="paragraph">
                    <wp:posOffset>247650</wp:posOffset>
                  </wp:positionV>
                  <wp:extent cx="753745" cy="132080"/>
                  <wp:effectExtent l="0" t="19050" r="46355" b="39370"/>
                  <wp:wrapNone/>
                  <wp:docPr id="80" name="Right Arrow 80"/>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BA537C" id="Right Arrow 80" o:spid="_x0000_s1026" type="#_x0000_t13" style="position:absolute;margin-left:312.75pt;margin-top:19.5pt;width:59.35pt;height:10.4pt;flip: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" adj="19707" fillcolor="#5b9bd5 [3204]" strokecolor="#1f4d78 [1604]" strokeweight="1pt"/>
              </w:pict>
            </mc:Fallback>
          </mc:AlternateContent>
        </w:r>
        <w:r>
          <w:tab/>
        </w:r>
        <w:r>
          <w:rPr>
            <w:rFonts w:ascii="Times New Roman" w:hAnsi="Times New Roman" w:cs="Times New Roman"/>
            <w:sz w:val="28"/>
            <w:szCs w:val="28"/>
          </w:rPr>
          <w:t>D5</w:t>
        </w:r>
      </w:ins>
    </w:p>
    <w:p w14:paraId="18B36D37" w14:textId="77777777" w:rsidR="0087474A" w:rsidRDefault="0087474A" w:rsidP="0087474A">
      <w:pPr>
        <w:rPr>
          <w:ins w:id="1599" w:author="Kai Pa" w:date="2018-05-08T21:17:00Z"/>
        </w:rPr>
      </w:pPr>
    </w:p>
    <w:p w14:paraId="36718450" w14:textId="77777777" w:rsidR="0087474A" w:rsidRDefault="0087474A" w:rsidP="0087474A">
      <w:pPr>
        <w:tabs>
          <w:tab w:val="left" w:pos="3795"/>
        </w:tabs>
        <w:rPr>
          <w:ins w:id="1600" w:author="Kai Pa" w:date="2018-05-08T21:17:00Z"/>
        </w:rPr>
      </w:pPr>
      <w:ins w:id="1601" w:author="Kai Pa" w:date="2018-05-08T21:17:00Z">
        <w:r>
          <w:tab/>
        </w:r>
      </w:ins>
    </w:p>
    <w:p w14:paraId="3BEDC6C8" w14:textId="77777777" w:rsidR="0087474A" w:rsidRDefault="0087474A" w:rsidP="0087474A">
      <w:pPr>
        <w:tabs>
          <w:tab w:val="left" w:pos="3795"/>
          <w:tab w:val="left" w:pos="5370"/>
        </w:tabs>
        <w:rPr>
          <w:ins w:id="1602" w:author="Kai Pa" w:date="2018-05-08T21:17:00Z"/>
          <w:sz w:val="28"/>
          <w:szCs w:val="28"/>
        </w:rPr>
      </w:pPr>
      <w:ins w:id="1603" w:author="Kai Pa" w:date="2018-05-08T21:17:00Z">
        <w:r>
          <w:rPr>
            <w:noProof/>
          </w:rPr>
          <mc:AlternateContent>
            <mc:Choice Requires="wps">
              <w:drawing>
                <wp:anchor distT="0" distB="0" distL="114300" distR="114300" simplePos="0" relativeHeight="251742208" behindDoc="0" locked="0" layoutInCell="1" allowOverlap="1" wp14:anchorId="1F945973" wp14:editId="1938483A">
                  <wp:simplePos x="0" y="0"/>
                  <wp:positionH relativeFrom="column">
                    <wp:posOffset>2809558</wp:posOffset>
                  </wp:positionH>
                  <wp:positionV relativeFrom="paragraph">
                    <wp:posOffset>191136</wp:posOffset>
                  </wp:positionV>
                  <wp:extent cx="753745" cy="132080"/>
                  <wp:effectExtent l="25083" t="0" r="33337" b="33338"/>
                  <wp:wrapNone/>
                  <wp:docPr id="81" name="Right Arrow 8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5A3D04" id="Right Arrow 81" o:spid="_x0000_s1026" type="#_x0000_t13" style="position:absolute;margin-left:221.25pt;margin-top:15.05pt;width:59.35pt;height:10.4pt;rotation:-90;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YX2qA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744256" behindDoc="0" locked="0" layoutInCell="1" allowOverlap="1" wp14:anchorId="1F379C6F" wp14:editId="33790D1D">
                  <wp:simplePos x="0" y="0"/>
                  <wp:positionH relativeFrom="column">
                    <wp:posOffset>2215198</wp:posOffset>
                  </wp:positionH>
                  <wp:positionV relativeFrom="paragraph">
                    <wp:posOffset>168275</wp:posOffset>
                  </wp:positionV>
                  <wp:extent cx="753745" cy="119063"/>
                  <wp:effectExtent l="12700" t="25400" r="40005" b="20955"/>
                  <wp:wrapNone/>
                  <wp:docPr id="82" name="Right Arrow 82"/>
                  <wp:cNvGraphicFramePr/>
                  <a:graphic xmlns:a="http://schemas.openxmlformats.org/drawingml/2006/main">
                    <a:graphicData uri="http://schemas.microsoft.com/office/word/2010/wordprocessingShape">
                      <wps:wsp>
                        <wps:cNvSpPr/>
                        <wps:spPr>
                          <a:xfrm rot="16200000" flipV="1">
                            <a:off x="0" y="0"/>
                            <a:ext cx="753745" cy="119063"/>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19A16" id="Right Arrow 82" o:spid="_x0000_s1026" type="#_x0000_t13" style="position:absolute;margin-left:174.45pt;margin-top:13.25pt;width:59.35pt;height:9.4pt;rotation:90;flip:y;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" adj="19894" fillcolor="#5b9bd5 [3204]" strokecolor="#1f4d78 [1604]" strokeweight="1pt"/>
              </w:pict>
            </mc:Fallback>
          </mc:AlternateContent>
        </w:r>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Pr>
            <w:rFonts w:ascii="Times New Roman" w:hAnsi="Times New Roman" w:cs="Times New Roman"/>
            <w:sz w:val="28"/>
            <w:szCs w:val="28"/>
          </w:rPr>
          <w:t>D3</w:t>
        </w:r>
        <w:r>
          <w:tab/>
        </w:r>
        <w:r>
          <w:rPr>
            <w:rFonts w:ascii="Times New Roman" w:hAnsi="Times New Roman" w:cs="Times New Roman"/>
            <w:sz w:val="28"/>
            <w:szCs w:val="28"/>
          </w:rPr>
          <w:t>D4</w:t>
        </w:r>
      </w:ins>
    </w:p>
    <w:p w14:paraId="2BEFB8B4" w14:textId="77777777" w:rsidR="0087474A" w:rsidRPr="00FC302E" w:rsidRDefault="0087474A" w:rsidP="0087474A">
      <w:pPr>
        <w:rPr>
          <w:ins w:id="1604" w:author="Kai Pa" w:date="2018-05-08T21:17:00Z"/>
          <w:sz w:val="28"/>
          <w:szCs w:val="28"/>
        </w:rPr>
      </w:pPr>
      <w:ins w:id="1605" w:author="Kai Pa" w:date="2018-05-08T21:17:00Z">
        <w:r>
          <w:rPr>
            <w:noProof/>
            <w:sz w:val="28"/>
            <w:szCs w:val="28"/>
          </w:rPr>
          <mc:AlternateContent>
            <mc:Choice Requires="wps">
              <w:drawing>
                <wp:anchor distT="0" distB="0" distL="114300" distR="114300" simplePos="0" relativeHeight="251745280" behindDoc="0" locked="0" layoutInCell="1" allowOverlap="1" wp14:anchorId="45F8F39E" wp14:editId="7AA6C551">
                  <wp:simplePos x="0" y="0"/>
                  <wp:positionH relativeFrom="column">
                    <wp:posOffset>1790065</wp:posOffset>
                  </wp:positionH>
                  <wp:positionV relativeFrom="paragraph">
                    <wp:posOffset>334645</wp:posOffset>
                  </wp:positionV>
                  <wp:extent cx="2219325" cy="0"/>
                  <wp:effectExtent l="0" t="0" r="28575" b="19050"/>
                  <wp:wrapNone/>
                  <wp:docPr id="83" name="Straight Connector 83"/>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62F0B3E" id="Straight Connector 83" o:spid="_x0000_s1026" style="position:absolute;z-index:251745280;visibility:visible;mso-wrap-style:square;mso-wrap-distance-left:9pt;mso-wrap-distance-top:0;mso-wrap-distance-right:9pt;mso-wrap-distance-bottom:0;mso-position-horizontal:absolute;mso-position-horizontal-relative:text;mso-position-vertical:absolute;mso-position-vertical-relative:text" from="140.95pt,26.35pt" to="315.7pt,2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" strokecolor="#5b9bd5 [3204]" strokeweight="1.5pt">
                  <v:stroke joinstyle="miter"/>
                </v:line>
              </w:pict>
            </mc:Fallback>
          </mc:AlternateContent>
        </w:r>
      </w:ins>
    </w:p>
    <w:p w14:paraId="268DA743" w14:textId="77777777" w:rsidR="0087474A" w:rsidRDefault="0087474A" w:rsidP="0087474A">
      <w:pPr>
        <w:tabs>
          <w:tab w:val="left" w:pos="1605"/>
        </w:tabs>
        <w:rPr>
          <w:ins w:id="1606" w:author="Kai Pa" w:date="2018-05-08T21:17:00Z"/>
          <w:rFonts w:ascii="Times New Roman" w:hAnsi="Times New Roman" w:cs="Times New Roman"/>
          <w:sz w:val="28"/>
          <w:szCs w:val="28"/>
        </w:rPr>
      </w:pPr>
      <w:ins w:id="1607" w:author="Kai Pa" w:date="2018-05-08T21:17:00Z">
        <w:r>
          <w:rPr>
            <w:noProof/>
            <w:sz w:val="28"/>
            <w:szCs w:val="28"/>
          </w:rPr>
          <mc:AlternateContent>
            <mc:Choice Requires="wps">
              <w:drawing>
                <wp:anchor distT="0" distB="0" distL="114300" distR="114300" simplePos="0" relativeHeight="251746304" behindDoc="0" locked="0" layoutInCell="1" allowOverlap="1" wp14:anchorId="6AECBB38" wp14:editId="16D74ADB">
                  <wp:simplePos x="0" y="0"/>
                  <wp:positionH relativeFrom="column">
                    <wp:posOffset>1771650</wp:posOffset>
                  </wp:positionH>
                  <wp:positionV relativeFrom="paragraph">
                    <wp:posOffset>401320</wp:posOffset>
                  </wp:positionV>
                  <wp:extent cx="2219325" cy="0"/>
                  <wp:effectExtent l="0" t="0" r="28575" b="19050"/>
                  <wp:wrapNone/>
                  <wp:docPr id="84" name="Straight Connector 84"/>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57D624B" id="Straight Connector 84"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39.5pt,31.6pt" to="314.25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23566EF6" w14:textId="77777777" w:rsidR="0087474A" w:rsidRDefault="0087474A" w:rsidP="0087474A">
      <w:pPr>
        <w:tabs>
          <w:tab w:val="left" w:pos="1605"/>
        </w:tabs>
        <w:jc w:val="center"/>
        <w:rPr>
          <w:ins w:id="1608" w:author="Kai Pa" w:date="2018-05-08T21:17:00Z"/>
          <w:rFonts w:ascii="Times New Roman" w:hAnsi="Times New Roman" w:cs="Times New Roman"/>
          <w:i/>
          <w:sz w:val="28"/>
          <w:szCs w:val="28"/>
        </w:rPr>
      </w:pPr>
      <w:ins w:id="1609" w:author="Kai Pa" w:date="2018-05-08T21:17:00Z">
        <w:r>
          <w:rPr>
            <w:rFonts w:ascii="Times New Roman" w:hAnsi="Times New Roman" w:cs="Times New Roman"/>
            <w:i/>
            <w:sz w:val="28"/>
            <w:szCs w:val="28"/>
          </w:rPr>
          <w:t>Sơ đồ DFD rút tiền STK có kỳ hạn.</w:t>
        </w:r>
      </w:ins>
    </w:p>
    <w:p w14:paraId="45EBA0FE" w14:textId="77777777" w:rsidR="0087474A" w:rsidRDefault="0087474A" w:rsidP="0087474A">
      <w:pPr>
        <w:tabs>
          <w:tab w:val="left" w:pos="1605"/>
        </w:tabs>
        <w:rPr>
          <w:ins w:id="1610" w:author="Kai Pa" w:date="2018-05-08T21:17:00Z"/>
          <w:rFonts w:ascii="Times New Roman" w:hAnsi="Times New Roman" w:cs="Times New Roman"/>
          <w:sz w:val="28"/>
          <w:szCs w:val="28"/>
        </w:rPr>
      </w:pPr>
      <w:ins w:id="1611" w:author="Kai Pa" w:date="2018-05-08T21:17:00Z">
        <w:r>
          <w:rPr>
            <w:rFonts w:ascii="Times New Roman" w:hAnsi="Times New Roman" w:cs="Times New Roman"/>
            <w:sz w:val="28"/>
            <w:szCs w:val="28"/>
          </w:rPr>
          <w:t>D1</w:t>
        </w:r>
        <w:r w:rsidRPr="00A66274">
          <w:rPr>
            <w:rFonts w:ascii="Times New Roman" w:hAnsi="Times New Roman" w:cs="Times New Roman"/>
            <w:sz w:val="28"/>
            <w:szCs w:val="28"/>
          </w:rPr>
          <w:t xml:space="preserve">: </w:t>
        </w:r>
        <w:r w:rsidRPr="00A66274">
          <w:rPr>
            <w:sz w:val="32"/>
            <w:szCs w:val="32"/>
          </w:rPr>
          <w:t>MASTK</w:t>
        </w:r>
        <w:r w:rsidRPr="00A66274">
          <w:rPr>
            <w:rFonts w:ascii="Times New Roman" w:hAnsi="Times New Roman" w:cs="Times New Roman"/>
            <w:sz w:val="28"/>
            <w:szCs w:val="28"/>
          </w:rPr>
          <w:t>,</w:t>
        </w:r>
        <w:r>
          <w:rPr>
            <w:rFonts w:ascii="Times New Roman" w:hAnsi="Times New Roman" w:cs="Times New Roman"/>
            <w:sz w:val="28"/>
            <w:szCs w:val="28"/>
          </w:rPr>
          <w:t xml:space="preserve"> CMND</w:t>
        </w:r>
      </w:ins>
    </w:p>
    <w:p w14:paraId="7B8C1101" w14:textId="77777777" w:rsidR="0087474A" w:rsidRDefault="0087474A" w:rsidP="0087474A">
      <w:pPr>
        <w:tabs>
          <w:tab w:val="left" w:pos="1605"/>
        </w:tabs>
        <w:rPr>
          <w:ins w:id="1612" w:author="Kai Pa" w:date="2018-05-08T21:17:00Z"/>
          <w:rFonts w:ascii="Times New Roman" w:hAnsi="Times New Roman" w:cs="Times New Roman"/>
          <w:sz w:val="28"/>
          <w:szCs w:val="28"/>
        </w:rPr>
      </w:pPr>
      <w:ins w:id="1613" w:author="Kai Pa" w:date="2018-05-08T21:17:00Z">
        <w:r>
          <w:rPr>
            <w:rFonts w:ascii="Times New Roman" w:hAnsi="Times New Roman" w:cs="Times New Roman"/>
            <w:sz w:val="28"/>
            <w:szCs w:val="28"/>
          </w:rPr>
          <w:t>D2: Xuất tổng số tiền rút + HOTEN, MASTK, NGAYGD, SODU.</w:t>
        </w:r>
      </w:ins>
    </w:p>
    <w:p w14:paraId="4775404F" w14:textId="77777777" w:rsidR="0087474A" w:rsidRDefault="0087474A" w:rsidP="0087474A">
      <w:pPr>
        <w:tabs>
          <w:tab w:val="left" w:pos="1605"/>
        </w:tabs>
        <w:rPr>
          <w:ins w:id="1614" w:author="Kai Pa" w:date="2018-05-08T21:17:00Z"/>
          <w:rFonts w:ascii="Times New Roman" w:hAnsi="Times New Roman" w:cs="Times New Roman"/>
          <w:sz w:val="28"/>
          <w:szCs w:val="28"/>
        </w:rPr>
      </w:pPr>
      <w:ins w:id="1615" w:author="Kai Pa" w:date="2018-05-08T21:17:00Z">
        <w:r>
          <w:rPr>
            <w:rFonts w:ascii="Times New Roman" w:hAnsi="Times New Roman" w:cs="Times New Roman"/>
            <w:sz w:val="28"/>
            <w:szCs w:val="28"/>
          </w:rPr>
          <w:lastRenderedPageBreak/>
          <w:t>D3 : HOTEN, MASTK, TENLOAITK, LAISUAT, NGAYBD, NGAYDH, KIHAN</w:t>
        </w:r>
      </w:ins>
    </w:p>
    <w:p w14:paraId="7830F4BB" w14:textId="77777777" w:rsidR="0087474A" w:rsidRDefault="0087474A" w:rsidP="0087474A">
      <w:pPr>
        <w:tabs>
          <w:tab w:val="left" w:pos="1605"/>
        </w:tabs>
        <w:rPr>
          <w:ins w:id="1616" w:author="Kai Pa" w:date="2018-05-08T21:17:00Z"/>
          <w:rFonts w:ascii="Times New Roman" w:hAnsi="Times New Roman" w:cs="Times New Roman"/>
          <w:sz w:val="28"/>
          <w:szCs w:val="28"/>
        </w:rPr>
      </w:pPr>
      <w:ins w:id="1617" w:author="Kai Pa" w:date="2018-05-08T21:17:00Z">
        <w:r>
          <w:rPr>
            <w:rFonts w:ascii="Times New Roman" w:hAnsi="Times New Roman" w:cs="Times New Roman"/>
            <w:sz w:val="28"/>
            <w:szCs w:val="28"/>
          </w:rPr>
          <w:t>D4 : D3 + SODU, NGAYGD</w:t>
        </w:r>
      </w:ins>
    </w:p>
    <w:p w14:paraId="0929A891" w14:textId="77777777" w:rsidR="0087474A" w:rsidRDefault="0087474A" w:rsidP="0087474A">
      <w:pPr>
        <w:tabs>
          <w:tab w:val="left" w:pos="1605"/>
        </w:tabs>
        <w:rPr>
          <w:ins w:id="1618" w:author="Kai Pa" w:date="2018-05-08T21:17:00Z"/>
          <w:rFonts w:ascii="Times New Roman" w:hAnsi="Times New Roman" w:cs="Times New Roman"/>
          <w:sz w:val="28"/>
          <w:szCs w:val="28"/>
        </w:rPr>
      </w:pPr>
      <w:ins w:id="1619" w:author="Kai Pa" w:date="2018-05-08T21:17:00Z">
        <w:r>
          <w:rPr>
            <w:rFonts w:ascii="Times New Roman" w:hAnsi="Times New Roman" w:cs="Times New Roman"/>
            <w:sz w:val="28"/>
            <w:szCs w:val="28"/>
          </w:rPr>
          <w:t>D5 : D2</w:t>
        </w:r>
      </w:ins>
    </w:p>
    <w:p w14:paraId="1E347541" w14:textId="77777777" w:rsidR="0087474A" w:rsidRDefault="0087474A" w:rsidP="0087474A">
      <w:pPr>
        <w:tabs>
          <w:tab w:val="left" w:pos="1605"/>
        </w:tabs>
        <w:rPr>
          <w:ins w:id="1620" w:author="Kai Pa" w:date="2018-05-08T21:17:00Z"/>
          <w:rFonts w:ascii="Times New Roman" w:hAnsi="Times New Roman" w:cs="Times New Roman"/>
          <w:b/>
          <w:i/>
          <w:sz w:val="28"/>
          <w:szCs w:val="28"/>
          <w:u w:val="single"/>
        </w:rPr>
      </w:pPr>
      <w:ins w:id="1621" w:author="Kai Pa" w:date="2018-05-08T21:17:00Z">
        <w:r w:rsidRPr="007B3B50">
          <w:rPr>
            <w:rFonts w:ascii="Times New Roman" w:hAnsi="Times New Roman" w:cs="Times New Roman"/>
            <w:b/>
            <w:i/>
            <w:sz w:val="28"/>
            <w:szCs w:val="28"/>
            <w:u w:val="single"/>
          </w:rPr>
          <w:t>Xử lý</w:t>
        </w:r>
        <w:r>
          <w:rPr>
            <w:rFonts w:ascii="Times New Roman" w:hAnsi="Times New Roman" w:cs="Times New Roman"/>
            <w:b/>
            <w:i/>
            <w:sz w:val="28"/>
            <w:szCs w:val="28"/>
            <w:u w:val="single"/>
          </w:rPr>
          <w:t xml:space="preserve">:  </w:t>
        </w:r>
      </w:ins>
    </w:p>
    <w:p w14:paraId="5D830964" w14:textId="77777777" w:rsidR="0087474A" w:rsidRDefault="0087474A" w:rsidP="0087474A">
      <w:pPr>
        <w:pStyle w:val="ListParagraph"/>
        <w:numPr>
          <w:ilvl w:val="0"/>
          <w:numId w:val="20"/>
        </w:numPr>
        <w:tabs>
          <w:tab w:val="left" w:pos="1605"/>
        </w:tabs>
        <w:rPr>
          <w:ins w:id="1622" w:author="Kai Pa" w:date="2018-05-08T21:17:00Z"/>
          <w:rFonts w:ascii="Times New Roman" w:hAnsi="Times New Roman" w:cs="Times New Roman"/>
          <w:sz w:val="28"/>
          <w:szCs w:val="28"/>
        </w:rPr>
      </w:pPr>
      <w:ins w:id="1623" w:author="Kai Pa" w:date="2018-05-08T21:17:00Z">
        <w:r>
          <w:rPr>
            <w:rFonts w:ascii="Times New Roman" w:hAnsi="Times New Roman" w:cs="Times New Roman"/>
            <w:sz w:val="28"/>
            <w:szCs w:val="28"/>
          </w:rPr>
          <w:t>Bước 1: Kết nối với cơ sở dữ liệu.</w:t>
        </w:r>
      </w:ins>
    </w:p>
    <w:p w14:paraId="070C25D0" w14:textId="77777777" w:rsidR="0087474A" w:rsidRDefault="0087474A" w:rsidP="0087474A">
      <w:pPr>
        <w:pStyle w:val="ListParagraph"/>
        <w:numPr>
          <w:ilvl w:val="0"/>
          <w:numId w:val="20"/>
        </w:numPr>
        <w:tabs>
          <w:tab w:val="left" w:pos="1605"/>
        </w:tabs>
        <w:rPr>
          <w:ins w:id="1624" w:author="Kai Pa" w:date="2018-05-08T21:17:00Z"/>
          <w:rFonts w:ascii="Times New Roman" w:hAnsi="Times New Roman" w:cs="Times New Roman"/>
          <w:sz w:val="28"/>
          <w:szCs w:val="28"/>
        </w:rPr>
      </w:pPr>
      <w:ins w:id="1625" w:author="Kai Pa" w:date="2018-05-08T21:17:00Z">
        <w:r>
          <w:rPr>
            <w:rFonts w:ascii="Times New Roman" w:hAnsi="Times New Roman" w:cs="Times New Roman"/>
            <w:sz w:val="28"/>
            <w:szCs w:val="28"/>
          </w:rPr>
          <w:t>Bước 2: Nhập MASTK, CMND.</w:t>
        </w:r>
      </w:ins>
    </w:p>
    <w:p w14:paraId="78133FED" w14:textId="77777777" w:rsidR="0087474A" w:rsidRDefault="0087474A" w:rsidP="0087474A">
      <w:pPr>
        <w:pStyle w:val="ListParagraph"/>
        <w:numPr>
          <w:ilvl w:val="0"/>
          <w:numId w:val="20"/>
        </w:numPr>
        <w:tabs>
          <w:tab w:val="left" w:pos="1605"/>
        </w:tabs>
        <w:rPr>
          <w:ins w:id="1626" w:author="Kai Pa" w:date="2018-05-08T21:17:00Z"/>
          <w:rFonts w:ascii="Times New Roman" w:hAnsi="Times New Roman" w:cs="Times New Roman"/>
          <w:sz w:val="28"/>
          <w:szCs w:val="28"/>
        </w:rPr>
      </w:pPr>
      <w:ins w:id="1627" w:author="Kai Pa" w:date="2018-05-08T21:17:00Z">
        <w:r>
          <w:rPr>
            <w:rFonts w:ascii="Times New Roman" w:hAnsi="Times New Roman" w:cs="Times New Roman"/>
            <w:sz w:val="28"/>
            <w:szCs w:val="28"/>
          </w:rPr>
          <w:t>Bước 3: Lấy thông tin CSDL (D3), kiểm tra số dư có thoả mãn điều kiện để rút tiền không, nếu không thoả mãn điều kiện, tới bước 6.</w:t>
        </w:r>
      </w:ins>
    </w:p>
    <w:p w14:paraId="15885D1D" w14:textId="77777777" w:rsidR="0087474A" w:rsidRPr="008405C7" w:rsidRDefault="0087474A" w:rsidP="0087474A">
      <w:pPr>
        <w:pStyle w:val="ListParagraph"/>
        <w:numPr>
          <w:ilvl w:val="0"/>
          <w:numId w:val="21"/>
        </w:numPr>
        <w:tabs>
          <w:tab w:val="left" w:pos="1605"/>
        </w:tabs>
        <w:rPr>
          <w:ins w:id="1628" w:author="Kai Pa" w:date="2018-05-08T21:17:00Z"/>
          <w:rFonts w:ascii="Times New Roman" w:hAnsi="Times New Roman" w:cs="Times New Roman"/>
          <w:sz w:val="28"/>
          <w:szCs w:val="28"/>
        </w:rPr>
      </w:pPr>
      <w:ins w:id="1629" w:author="Kai Pa" w:date="2018-05-08T21:17:00Z">
        <w:r>
          <w:rPr>
            <w:rFonts w:ascii="Times New Roman" w:hAnsi="Times New Roman" w:cs="Times New Roman"/>
            <w:sz w:val="28"/>
            <w:szCs w:val="28"/>
          </w:rPr>
          <w:t>Bước 4 :</w:t>
        </w:r>
        <w:r w:rsidRPr="008405C7">
          <w:rPr>
            <w:rFonts w:ascii="Times New Roman" w:hAnsi="Times New Roman" w:cs="Times New Roman"/>
            <w:sz w:val="28"/>
            <w:szCs w:val="28"/>
          </w:rPr>
          <w:t xml:space="preserve"> Xuất </w:t>
        </w:r>
        <w:r>
          <w:rPr>
            <w:rFonts w:ascii="Times New Roman" w:hAnsi="Times New Roman" w:cs="Times New Roman"/>
            <w:sz w:val="28"/>
            <w:szCs w:val="28"/>
          </w:rPr>
          <w:t>D2</w:t>
        </w:r>
      </w:ins>
    </w:p>
    <w:p w14:paraId="2B68D84F" w14:textId="77777777" w:rsidR="0087474A" w:rsidRDefault="0087474A" w:rsidP="0087474A">
      <w:pPr>
        <w:pStyle w:val="ListParagraph"/>
        <w:numPr>
          <w:ilvl w:val="0"/>
          <w:numId w:val="21"/>
        </w:numPr>
        <w:tabs>
          <w:tab w:val="left" w:pos="1605"/>
        </w:tabs>
        <w:rPr>
          <w:ins w:id="1630" w:author="Kai Pa" w:date="2018-05-08T21:17:00Z"/>
          <w:rFonts w:ascii="Times New Roman" w:hAnsi="Times New Roman" w:cs="Times New Roman"/>
          <w:sz w:val="28"/>
          <w:szCs w:val="28"/>
        </w:rPr>
      </w:pPr>
      <w:ins w:id="1631" w:author="Kai Pa" w:date="2018-05-08T21:17:00Z">
        <w:r w:rsidRPr="008405C7">
          <w:rPr>
            <w:rFonts w:ascii="Times New Roman" w:hAnsi="Times New Roman" w:cs="Times New Roman"/>
            <w:sz w:val="28"/>
            <w:szCs w:val="28"/>
          </w:rPr>
          <w:t>Bước 5</w:t>
        </w:r>
        <w:r>
          <w:rPr>
            <w:rFonts w:ascii="Times New Roman" w:hAnsi="Times New Roman" w:cs="Times New Roman"/>
            <w:sz w:val="28"/>
            <w:szCs w:val="28"/>
          </w:rPr>
          <w:t xml:space="preserve"> : In phiếu rút tiền (D5)</w:t>
        </w:r>
      </w:ins>
    </w:p>
    <w:p w14:paraId="703F2012" w14:textId="77777777" w:rsidR="0087474A" w:rsidRPr="008405C7" w:rsidRDefault="0087474A" w:rsidP="0087474A">
      <w:pPr>
        <w:pStyle w:val="ListParagraph"/>
        <w:numPr>
          <w:ilvl w:val="0"/>
          <w:numId w:val="21"/>
        </w:numPr>
        <w:tabs>
          <w:tab w:val="left" w:pos="1605"/>
        </w:tabs>
        <w:rPr>
          <w:ins w:id="1632" w:author="Kai Pa" w:date="2018-05-08T21:17:00Z"/>
          <w:rFonts w:ascii="Times New Roman" w:hAnsi="Times New Roman" w:cs="Times New Roman"/>
          <w:sz w:val="28"/>
          <w:szCs w:val="28"/>
        </w:rPr>
      </w:pPr>
      <w:ins w:id="1633" w:author="Kai Pa" w:date="2018-05-08T21:17:00Z">
        <w:r w:rsidRPr="008405C7">
          <w:rPr>
            <w:rFonts w:ascii="Times New Roman" w:hAnsi="Times New Roman" w:cs="Times New Roman"/>
            <w:sz w:val="28"/>
            <w:szCs w:val="28"/>
          </w:rPr>
          <w:t>Bước 6</w:t>
        </w:r>
        <w:r>
          <w:rPr>
            <w:rFonts w:ascii="Times New Roman" w:hAnsi="Times New Roman" w:cs="Times New Roman"/>
            <w:sz w:val="28"/>
            <w:szCs w:val="28"/>
          </w:rPr>
          <w:t xml:space="preserve"> </w:t>
        </w:r>
        <w:r w:rsidRPr="008405C7">
          <w:rPr>
            <w:rFonts w:ascii="Times New Roman" w:hAnsi="Times New Roman" w:cs="Times New Roman"/>
            <w:sz w:val="28"/>
            <w:szCs w:val="28"/>
          </w:rPr>
          <w:t>: Đóng CSDL</w:t>
        </w:r>
      </w:ins>
    </w:p>
    <w:p w14:paraId="40BE366B" w14:textId="77777777" w:rsidR="0087474A" w:rsidRPr="007C7CAB" w:rsidRDefault="0087474A" w:rsidP="0087474A">
      <w:pPr>
        <w:pStyle w:val="ListParagraph"/>
        <w:numPr>
          <w:ilvl w:val="0"/>
          <w:numId w:val="21"/>
        </w:numPr>
        <w:tabs>
          <w:tab w:val="left" w:pos="1605"/>
        </w:tabs>
        <w:rPr>
          <w:ins w:id="1634" w:author="Kai Pa" w:date="2018-05-08T21:17:00Z"/>
          <w:rFonts w:ascii="Times New Roman" w:hAnsi="Times New Roman" w:cs="Times New Roman"/>
          <w:sz w:val="28"/>
          <w:szCs w:val="28"/>
        </w:rPr>
      </w:pPr>
      <w:ins w:id="1635" w:author="Kai Pa" w:date="2018-05-08T21:17:00Z">
        <w:r>
          <w:rPr>
            <w:rFonts w:ascii="Times New Roman" w:hAnsi="Times New Roman" w:cs="Times New Roman"/>
            <w:sz w:val="28"/>
            <w:szCs w:val="28"/>
          </w:rPr>
          <w:t>Bước 7 : Kết thúc.</w:t>
        </w:r>
      </w:ins>
    </w:p>
    <w:p w14:paraId="5C3A85A7" w14:textId="77777777" w:rsidR="0087474A" w:rsidRPr="007C7CAB" w:rsidRDefault="0087474A" w:rsidP="0087474A">
      <w:pPr>
        <w:tabs>
          <w:tab w:val="left" w:pos="1605"/>
        </w:tabs>
        <w:rPr>
          <w:ins w:id="1636" w:author="Kai Pa" w:date="2018-05-08T21:17:00Z"/>
          <w:rFonts w:ascii="Times New Roman" w:hAnsi="Times New Roman" w:cs="Times New Roman"/>
          <w:sz w:val="28"/>
          <w:szCs w:val="28"/>
        </w:rPr>
      </w:pPr>
    </w:p>
    <w:p w14:paraId="4C264F41" w14:textId="77777777" w:rsidR="0087474A" w:rsidRDefault="0087474A" w:rsidP="0087474A">
      <w:pPr>
        <w:tabs>
          <w:tab w:val="left" w:pos="1605"/>
        </w:tabs>
        <w:rPr>
          <w:ins w:id="1637" w:author="Kai Pa" w:date="2018-05-08T21:17:00Z"/>
          <w:rFonts w:ascii="Times New Roman" w:hAnsi="Times New Roman" w:cs="Times New Roman"/>
          <w:sz w:val="28"/>
          <w:szCs w:val="28"/>
        </w:rPr>
      </w:pPr>
    </w:p>
    <w:p w14:paraId="74BB468E" w14:textId="77777777" w:rsidR="0087474A" w:rsidRPr="00B957C2" w:rsidRDefault="0087474A" w:rsidP="0087474A">
      <w:pPr>
        <w:tabs>
          <w:tab w:val="left" w:pos="1605"/>
        </w:tabs>
        <w:rPr>
          <w:ins w:id="1638" w:author="Kai Pa" w:date="2018-05-08T21:17:00Z"/>
          <w:rFonts w:ascii="Times New Roman" w:hAnsi="Times New Roman" w:cs="Times New Roman"/>
          <w:sz w:val="28"/>
          <w:szCs w:val="28"/>
        </w:rPr>
      </w:pPr>
    </w:p>
    <w:p w14:paraId="4F8E9C89" w14:textId="77777777" w:rsidR="0087474A" w:rsidRDefault="0087474A" w:rsidP="0087474A">
      <w:pPr>
        <w:tabs>
          <w:tab w:val="left" w:pos="1605"/>
        </w:tabs>
        <w:rPr>
          <w:ins w:id="1639" w:author="Kai Pa" w:date="2018-05-08T21:17:00Z"/>
          <w:rFonts w:ascii="Times New Roman" w:hAnsi="Times New Roman" w:cs="Times New Roman"/>
          <w:sz w:val="28"/>
          <w:szCs w:val="28"/>
        </w:rPr>
      </w:pPr>
    </w:p>
    <w:p w14:paraId="2D1823CA" w14:textId="77777777" w:rsidR="0087474A" w:rsidRDefault="0087474A" w:rsidP="0087474A">
      <w:pPr>
        <w:tabs>
          <w:tab w:val="left" w:pos="1605"/>
        </w:tabs>
        <w:rPr>
          <w:ins w:id="1640" w:author="Kai Pa" w:date="2018-05-08T21:17:00Z"/>
          <w:rFonts w:ascii="Times New Roman" w:hAnsi="Times New Roman" w:cs="Times New Roman"/>
          <w:sz w:val="28"/>
          <w:szCs w:val="28"/>
        </w:rPr>
      </w:pPr>
    </w:p>
    <w:p w14:paraId="1221C511" w14:textId="77777777" w:rsidR="0087474A" w:rsidRDefault="0087474A" w:rsidP="0087474A">
      <w:pPr>
        <w:tabs>
          <w:tab w:val="left" w:pos="1605"/>
        </w:tabs>
        <w:rPr>
          <w:ins w:id="1641" w:author="Kai Pa" w:date="2018-05-08T21:17:00Z"/>
          <w:rFonts w:ascii="Times New Roman" w:hAnsi="Times New Roman" w:cs="Times New Roman"/>
          <w:sz w:val="28"/>
          <w:szCs w:val="28"/>
        </w:rPr>
      </w:pPr>
    </w:p>
    <w:p w14:paraId="3491D7FF" w14:textId="77777777" w:rsidR="0087474A" w:rsidRDefault="0087474A" w:rsidP="0087474A">
      <w:pPr>
        <w:tabs>
          <w:tab w:val="left" w:pos="1605"/>
        </w:tabs>
        <w:rPr>
          <w:ins w:id="1642" w:author="Kai Pa" w:date="2018-05-08T21:17:00Z"/>
          <w:rFonts w:ascii="Times New Roman" w:hAnsi="Times New Roman" w:cs="Times New Roman"/>
          <w:sz w:val="28"/>
          <w:szCs w:val="28"/>
        </w:rPr>
      </w:pPr>
    </w:p>
    <w:p w14:paraId="5A181BAA" w14:textId="77777777" w:rsidR="0087474A" w:rsidRDefault="0087474A" w:rsidP="0087474A">
      <w:pPr>
        <w:tabs>
          <w:tab w:val="left" w:pos="1605"/>
        </w:tabs>
        <w:rPr>
          <w:ins w:id="1643" w:author="Kai Pa" w:date="2018-05-08T21:17:00Z"/>
          <w:rFonts w:ascii="Times New Roman" w:hAnsi="Times New Roman" w:cs="Times New Roman"/>
          <w:sz w:val="28"/>
          <w:szCs w:val="28"/>
        </w:rPr>
      </w:pPr>
    </w:p>
    <w:p w14:paraId="69EA3447" w14:textId="77777777" w:rsidR="0087474A" w:rsidRDefault="0087474A" w:rsidP="0087474A">
      <w:pPr>
        <w:tabs>
          <w:tab w:val="left" w:pos="1605"/>
        </w:tabs>
        <w:rPr>
          <w:ins w:id="1644" w:author="Kai Pa" w:date="2018-05-08T21:17:00Z"/>
          <w:rFonts w:ascii="Times New Roman" w:hAnsi="Times New Roman" w:cs="Times New Roman"/>
          <w:sz w:val="28"/>
          <w:szCs w:val="28"/>
        </w:rPr>
      </w:pPr>
    </w:p>
    <w:p w14:paraId="58E47ABB" w14:textId="77777777" w:rsidR="0087474A" w:rsidRDefault="0087474A" w:rsidP="0087474A">
      <w:pPr>
        <w:tabs>
          <w:tab w:val="left" w:pos="1605"/>
        </w:tabs>
        <w:rPr>
          <w:ins w:id="1645" w:author="Kai Pa" w:date="2018-05-08T21:17:00Z"/>
          <w:rFonts w:ascii="Times New Roman" w:hAnsi="Times New Roman" w:cs="Times New Roman"/>
          <w:sz w:val="28"/>
          <w:szCs w:val="28"/>
        </w:rPr>
      </w:pPr>
    </w:p>
    <w:p w14:paraId="50454A33" w14:textId="77777777" w:rsidR="0087474A" w:rsidRDefault="0087474A" w:rsidP="0087474A">
      <w:pPr>
        <w:tabs>
          <w:tab w:val="left" w:pos="1605"/>
        </w:tabs>
        <w:rPr>
          <w:ins w:id="1646" w:author="Kai Pa" w:date="2018-05-08T21:17:00Z"/>
          <w:rFonts w:ascii="Times New Roman" w:hAnsi="Times New Roman" w:cs="Times New Roman"/>
          <w:sz w:val="28"/>
          <w:szCs w:val="28"/>
        </w:rPr>
      </w:pPr>
    </w:p>
    <w:p w14:paraId="0D3C6072" w14:textId="77777777" w:rsidR="0087474A" w:rsidRPr="00A05CBC" w:rsidRDefault="0087474A" w:rsidP="0087474A">
      <w:pPr>
        <w:tabs>
          <w:tab w:val="left" w:pos="1605"/>
        </w:tabs>
        <w:rPr>
          <w:ins w:id="1647" w:author="Kai Pa" w:date="2018-05-08T21:17:00Z"/>
          <w:rFonts w:ascii="Times New Roman" w:hAnsi="Times New Roman" w:cs="Times New Roman"/>
          <w:sz w:val="28"/>
          <w:szCs w:val="28"/>
        </w:rPr>
      </w:pPr>
    </w:p>
    <w:p w14:paraId="604CA7B0" w14:textId="77777777" w:rsidR="0087474A" w:rsidRPr="00A05CBC" w:rsidRDefault="0087474A" w:rsidP="0087474A">
      <w:pPr>
        <w:pStyle w:val="ListParagraph"/>
        <w:numPr>
          <w:ilvl w:val="0"/>
          <w:numId w:val="27"/>
        </w:numPr>
        <w:tabs>
          <w:tab w:val="left" w:pos="1605"/>
        </w:tabs>
        <w:rPr>
          <w:ins w:id="1648" w:author="Kai Pa" w:date="2018-05-08T21:17:00Z"/>
          <w:rFonts w:ascii="Times New Roman" w:hAnsi="Times New Roman" w:cs="Times New Roman"/>
          <w:sz w:val="28"/>
          <w:szCs w:val="28"/>
        </w:rPr>
      </w:pPr>
      <w:ins w:id="1649" w:author="Kai Pa" w:date="2018-05-08T21:17:00Z">
        <w:r>
          <w:rPr>
            <w:noProof/>
          </w:rPr>
          <mc:AlternateContent>
            <mc:Choice Requires="wps">
              <w:drawing>
                <wp:anchor distT="0" distB="0" distL="114300" distR="114300" simplePos="0" relativeHeight="251683840" behindDoc="0" locked="0" layoutInCell="1" allowOverlap="1" wp14:anchorId="5C5F829B" wp14:editId="57226659">
                  <wp:simplePos x="0" y="0"/>
                  <wp:positionH relativeFrom="column">
                    <wp:posOffset>2095500</wp:posOffset>
                  </wp:positionH>
                  <wp:positionV relativeFrom="paragraph">
                    <wp:posOffset>120650</wp:posOffset>
                  </wp:positionV>
                  <wp:extent cx="1590675" cy="542925"/>
                  <wp:effectExtent l="0" t="0" r="28575" b="28575"/>
                  <wp:wrapNone/>
                  <wp:docPr id="35" name="Rectangle 35"/>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F486A9"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Nhân viên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5F829B" id="Rectangle 35" o:spid="_x0000_s1039" style="position:absolute;left:0;text-align:left;margin-left:165pt;margin-top:9.5pt;width:125.25pt;height:42.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" fillcolor="#5b9bd5 [3204]" strokecolor="#1f4d78 [1604]" strokeweight="1pt">
                  <v:textbox>
                    <w:txbxContent>
                      <w:p w14:paraId="59F486A9"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Nhân viên </w:t>
                        </w:r>
                      </w:p>
                    </w:txbxContent>
                  </v:textbox>
                </v:rect>
              </w:pict>
            </mc:Fallback>
          </mc:AlternateContent>
        </w:r>
        <w:r>
          <w:rPr>
            <w:noProof/>
          </w:rPr>
          <mc:AlternateContent>
            <mc:Choice Requires="wps">
              <w:drawing>
                <wp:anchor distT="0" distB="0" distL="114300" distR="114300" simplePos="0" relativeHeight="251686912" behindDoc="0" locked="0" layoutInCell="1" allowOverlap="1" wp14:anchorId="5DBD4FB4" wp14:editId="42A79165">
                  <wp:simplePos x="0" y="0"/>
                  <wp:positionH relativeFrom="column">
                    <wp:posOffset>2209482</wp:posOffset>
                  </wp:positionH>
                  <wp:positionV relativeFrom="paragraph">
                    <wp:posOffset>1008063</wp:posOffset>
                  </wp:positionV>
                  <wp:extent cx="753745" cy="132080"/>
                  <wp:effectExtent l="25083" t="0" r="33337" b="33338"/>
                  <wp:wrapNone/>
                  <wp:docPr id="36" name="Right Arrow 36"/>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AE2A7D" id="Right Arrow 36" o:spid="_x0000_s1026" type="#_x0000_t13" style="position:absolute;margin-left:173.95pt;margin-top:79.4pt;width:59.35pt;height:10.4pt;rotation:-90;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11pwIAAKs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" adj="19707" fillcolor="#5b9bd5 [3204]" strokecolor="#1f4d78 [1604]" strokeweight="1pt"/>
              </w:pict>
            </mc:Fallback>
          </mc:AlternateContent>
        </w:r>
        <w:r>
          <w:rPr>
            <w:noProof/>
          </w:rPr>
          <mc:AlternateContent>
            <mc:Choice Requires="wps">
              <w:drawing>
                <wp:anchor distT="0" distB="0" distL="114300" distR="114300" simplePos="0" relativeHeight="251684864" behindDoc="0" locked="0" layoutInCell="1" allowOverlap="1" wp14:anchorId="3181A3D6" wp14:editId="557721E8">
                  <wp:simplePos x="0" y="0"/>
                  <wp:positionH relativeFrom="column">
                    <wp:posOffset>2824162</wp:posOffset>
                  </wp:positionH>
                  <wp:positionV relativeFrom="paragraph">
                    <wp:posOffset>985838</wp:posOffset>
                  </wp:positionV>
                  <wp:extent cx="753745" cy="132080"/>
                  <wp:effectExtent l="25083" t="13017" r="33337" b="14288"/>
                  <wp:wrapNone/>
                  <wp:docPr id="37" name="Right Arrow 37"/>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C3C0A3" id="Right Arrow 37" o:spid="_x0000_s1026" type="#_x0000_t13" style="position:absolute;margin-left:222.35pt;margin-top:77.65pt;width:59.35pt;height:10.4pt;rotation:90;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K4btr6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77CA0691" w14:textId="77777777" w:rsidR="0087474A" w:rsidRPr="005161BD" w:rsidRDefault="0087474A" w:rsidP="0087474A">
      <w:pPr>
        <w:rPr>
          <w:ins w:id="1650" w:author="Kai Pa" w:date="2018-05-08T21:17:00Z"/>
        </w:rPr>
      </w:pPr>
    </w:p>
    <w:p w14:paraId="1C6ADDA4" w14:textId="77777777" w:rsidR="0087474A" w:rsidRDefault="0087474A" w:rsidP="0087474A">
      <w:pPr>
        <w:rPr>
          <w:ins w:id="1651" w:author="Kai Pa" w:date="2018-05-08T21:17:00Z"/>
        </w:rPr>
      </w:pPr>
    </w:p>
    <w:p w14:paraId="4AC5A4E2" w14:textId="77777777" w:rsidR="0087474A" w:rsidRPr="00781C00" w:rsidRDefault="0087474A" w:rsidP="0087474A">
      <w:pPr>
        <w:tabs>
          <w:tab w:val="left" w:pos="3405"/>
          <w:tab w:val="left" w:pos="5340"/>
        </w:tabs>
        <w:rPr>
          <w:ins w:id="1652" w:author="Kai Pa" w:date="2018-05-08T21:17:00Z"/>
          <w:rFonts w:ascii="Times New Roman" w:hAnsi="Times New Roman" w:cs="Times New Roman"/>
        </w:rPr>
      </w:pPr>
      <w:ins w:id="1653" w:author="Kai Pa" w:date="2018-05-08T21:17:00Z">
        <w:r>
          <w:lastRenderedPageBreak/>
          <w:tab/>
        </w:r>
        <w:r w:rsidRPr="00781C00">
          <w:rPr>
            <w:rFonts w:ascii="Times New Roman" w:hAnsi="Times New Roman" w:cs="Times New Roman"/>
            <w:sz w:val="28"/>
            <w:szCs w:val="28"/>
          </w:rPr>
          <w:t>D1</w:t>
        </w:r>
        <w:r>
          <w:tab/>
        </w:r>
        <w:r w:rsidRPr="00781C00">
          <w:rPr>
            <w:rFonts w:ascii="Times New Roman" w:hAnsi="Times New Roman" w:cs="Times New Roman"/>
            <w:sz w:val="28"/>
            <w:szCs w:val="28"/>
          </w:rPr>
          <w:t>D2</w:t>
        </w:r>
      </w:ins>
    </w:p>
    <w:p w14:paraId="1B5356CF" w14:textId="77777777" w:rsidR="0087474A" w:rsidRPr="005161BD" w:rsidRDefault="0087474A" w:rsidP="0087474A">
      <w:pPr>
        <w:rPr>
          <w:ins w:id="1654" w:author="Kai Pa" w:date="2018-05-08T21:17:00Z"/>
        </w:rPr>
      </w:pPr>
      <w:ins w:id="1655" w:author="Kai Pa" w:date="2018-05-08T21:17:00Z">
        <w:r>
          <w:rPr>
            <w:noProof/>
          </w:rPr>
          <mc:AlternateContent>
            <mc:Choice Requires="wps">
              <w:drawing>
                <wp:anchor distT="0" distB="0" distL="114300" distR="114300" simplePos="0" relativeHeight="251682816" behindDoc="0" locked="0" layoutInCell="1" allowOverlap="1" wp14:anchorId="565CA0F7" wp14:editId="3A97FBD9">
                  <wp:simplePos x="0" y="0"/>
                  <wp:positionH relativeFrom="column">
                    <wp:posOffset>1743075</wp:posOffset>
                  </wp:positionH>
                  <wp:positionV relativeFrom="paragraph">
                    <wp:posOffset>268605</wp:posOffset>
                  </wp:positionV>
                  <wp:extent cx="2247900" cy="714375"/>
                  <wp:effectExtent l="0" t="0" r="19050" b="28575"/>
                  <wp:wrapNone/>
                  <wp:docPr id="38" name="Oval 38"/>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505325"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Tìm kiếm thông tin STK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5CA0F7" id="Oval 38" o:spid="_x0000_s1040" style="position:absolute;margin-left:137.25pt;margin-top:21.15pt;width:177pt;height:56.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" fillcolor="#5b9bd5 [3204]" strokecolor="#1f4d78 [1604]" strokeweight="1pt">
                  <v:stroke joinstyle="miter"/>
                  <v:textbox>
                    <w:txbxContent>
                      <w:p w14:paraId="48505325"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Tìm kiếm thông tin STK</w:t>
                        </w:r>
                      </w:p>
                    </w:txbxContent>
                  </v:textbox>
                </v:oval>
              </w:pict>
            </mc:Fallback>
          </mc:AlternateContent>
        </w:r>
      </w:ins>
    </w:p>
    <w:p w14:paraId="6735FB78" w14:textId="77777777" w:rsidR="0087474A" w:rsidRPr="000C320D" w:rsidRDefault="0087474A" w:rsidP="0087474A">
      <w:pPr>
        <w:tabs>
          <w:tab w:val="left" w:pos="6480"/>
        </w:tabs>
        <w:rPr>
          <w:ins w:id="1656" w:author="Kai Pa" w:date="2018-05-08T21:17:00Z"/>
          <w:rFonts w:ascii="Times New Roman" w:hAnsi="Times New Roman" w:cs="Times New Roman"/>
          <w:sz w:val="28"/>
          <w:szCs w:val="28"/>
        </w:rPr>
      </w:pPr>
      <w:ins w:id="1657" w:author="Kai Pa" w:date="2018-05-08T21:17:00Z">
        <w:r>
          <w:tab/>
        </w:r>
      </w:ins>
    </w:p>
    <w:p w14:paraId="1CFD143F" w14:textId="77777777" w:rsidR="0087474A" w:rsidRPr="005161BD" w:rsidRDefault="0087474A" w:rsidP="0087474A">
      <w:pPr>
        <w:rPr>
          <w:ins w:id="1658" w:author="Kai Pa" w:date="2018-05-08T21:17:00Z"/>
        </w:rPr>
      </w:pPr>
    </w:p>
    <w:p w14:paraId="33FE6CB6" w14:textId="77777777" w:rsidR="0087474A" w:rsidRDefault="0087474A" w:rsidP="0087474A">
      <w:pPr>
        <w:rPr>
          <w:ins w:id="1659" w:author="Kai Pa" w:date="2018-05-08T21:17:00Z"/>
        </w:rPr>
      </w:pPr>
    </w:p>
    <w:p w14:paraId="429D41F5" w14:textId="77777777" w:rsidR="0087474A" w:rsidRDefault="0087474A" w:rsidP="0087474A">
      <w:pPr>
        <w:tabs>
          <w:tab w:val="left" w:pos="3795"/>
        </w:tabs>
        <w:rPr>
          <w:ins w:id="1660" w:author="Kai Pa" w:date="2018-05-08T21:17:00Z"/>
        </w:rPr>
      </w:pPr>
      <w:ins w:id="1661" w:author="Kai Pa" w:date="2018-05-08T21:17:00Z">
        <w:r>
          <w:rPr>
            <w:noProof/>
          </w:rPr>
          <mc:AlternateContent>
            <mc:Choice Requires="wps">
              <w:drawing>
                <wp:anchor distT="0" distB="0" distL="114300" distR="114300" simplePos="0" relativeHeight="251687936" behindDoc="0" locked="0" layoutInCell="1" allowOverlap="1" wp14:anchorId="73A57EAF" wp14:editId="2EF9EB06">
                  <wp:simplePos x="0" y="0"/>
                  <wp:positionH relativeFrom="column">
                    <wp:posOffset>2238057</wp:posOffset>
                  </wp:positionH>
                  <wp:positionV relativeFrom="paragraph">
                    <wp:posOffset>186374</wp:posOffset>
                  </wp:positionV>
                  <wp:extent cx="753745" cy="132080"/>
                  <wp:effectExtent l="25083" t="13017" r="33337" b="14288"/>
                  <wp:wrapNone/>
                  <wp:docPr id="39" name="Right Arrow 39"/>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C2905" id="Right Arrow 39" o:spid="_x0000_s1026" type="#_x0000_t13" style="position:absolute;margin-left:176.2pt;margin-top:14.7pt;width:59.35pt;height:10.4pt;rotation:90;flip: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yBqA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685888" behindDoc="0" locked="0" layoutInCell="1" allowOverlap="1" wp14:anchorId="44BA0AF0" wp14:editId="30427726">
                  <wp:simplePos x="0" y="0"/>
                  <wp:positionH relativeFrom="column">
                    <wp:posOffset>2828608</wp:posOffset>
                  </wp:positionH>
                  <wp:positionV relativeFrom="paragraph">
                    <wp:posOffset>164149</wp:posOffset>
                  </wp:positionV>
                  <wp:extent cx="753745" cy="132080"/>
                  <wp:effectExtent l="25083" t="0" r="33337" b="33338"/>
                  <wp:wrapNone/>
                  <wp:docPr id="40" name="Right Arrow 40"/>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631ED" id="Right Arrow 40" o:spid="_x0000_s1026" type="#_x0000_t13" style="position:absolute;margin-left:222.75pt;margin-top:12.95pt;width:59.35pt;height:10.4pt;rotation:-90;flip:y;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cwF25q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25F8248E" w14:textId="77777777" w:rsidR="0087474A" w:rsidRDefault="0087474A" w:rsidP="0087474A">
      <w:pPr>
        <w:tabs>
          <w:tab w:val="left" w:pos="3795"/>
          <w:tab w:val="left" w:pos="5370"/>
        </w:tabs>
        <w:rPr>
          <w:ins w:id="1662" w:author="Kai Pa" w:date="2018-05-08T21:17:00Z"/>
          <w:sz w:val="28"/>
          <w:szCs w:val="28"/>
        </w:rPr>
      </w:pPr>
      <w:ins w:id="1663"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3B9F192D" w14:textId="77777777" w:rsidR="0087474A" w:rsidRPr="00FC302E" w:rsidRDefault="0087474A" w:rsidP="0087474A">
      <w:pPr>
        <w:rPr>
          <w:ins w:id="1664" w:author="Kai Pa" w:date="2018-05-08T21:17:00Z"/>
          <w:sz w:val="28"/>
          <w:szCs w:val="28"/>
        </w:rPr>
      </w:pPr>
      <w:ins w:id="1665" w:author="Kai Pa" w:date="2018-05-08T21:17:00Z">
        <w:r>
          <w:rPr>
            <w:noProof/>
            <w:sz w:val="28"/>
            <w:szCs w:val="28"/>
          </w:rPr>
          <mc:AlternateContent>
            <mc:Choice Requires="wps">
              <w:drawing>
                <wp:anchor distT="0" distB="0" distL="114300" distR="114300" simplePos="0" relativeHeight="251688960" behindDoc="0" locked="0" layoutInCell="1" allowOverlap="1" wp14:anchorId="00E1BE1B" wp14:editId="6F46C85B">
                  <wp:simplePos x="0" y="0"/>
                  <wp:positionH relativeFrom="column">
                    <wp:posOffset>1790065</wp:posOffset>
                  </wp:positionH>
                  <wp:positionV relativeFrom="paragraph">
                    <wp:posOffset>182245</wp:posOffset>
                  </wp:positionV>
                  <wp:extent cx="2219325" cy="0"/>
                  <wp:effectExtent l="0" t="0" r="28575" b="19050"/>
                  <wp:wrapNone/>
                  <wp:docPr id="41" name="Straight Connector 41"/>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B4DD06E" id="Straight Connector 4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" strokecolor="#5b9bd5 [3204]" strokeweight="1.5pt">
                  <v:stroke joinstyle="miter"/>
                </v:line>
              </w:pict>
            </mc:Fallback>
          </mc:AlternateContent>
        </w:r>
      </w:ins>
    </w:p>
    <w:p w14:paraId="6195B906" w14:textId="77777777" w:rsidR="0087474A" w:rsidRPr="00A05CBC" w:rsidRDefault="0087474A" w:rsidP="0087474A">
      <w:pPr>
        <w:pStyle w:val="ListParagraph"/>
        <w:tabs>
          <w:tab w:val="left" w:pos="1605"/>
        </w:tabs>
        <w:rPr>
          <w:ins w:id="1666" w:author="Kai Pa" w:date="2018-05-08T21:17:00Z"/>
          <w:rFonts w:ascii="Times New Roman" w:hAnsi="Times New Roman" w:cs="Times New Roman"/>
          <w:b/>
          <w:sz w:val="28"/>
          <w:szCs w:val="28"/>
        </w:rPr>
      </w:pPr>
      <w:ins w:id="1667" w:author="Kai Pa" w:date="2018-05-08T21:17:00Z">
        <w:r>
          <w:rPr>
            <w:rFonts w:ascii="Times New Roman" w:hAnsi="Times New Roman" w:cs="Times New Roman"/>
            <w:b/>
            <w:sz w:val="28"/>
            <w:szCs w:val="28"/>
          </w:rPr>
          <w:t xml:space="preserve">                                           Cơ sở dữ liệu</w:t>
        </w:r>
      </w:ins>
    </w:p>
    <w:p w14:paraId="47E807AD" w14:textId="77777777" w:rsidR="0087474A" w:rsidRDefault="0087474A" w:rsidP="0087474A">
      <w:pPr>
        <w:pStyle w:val="ListParagraph"/>
        <w:tabs>
          <w:tab w:val="left" w:pos="1605"/>
        </w:tabs>
        <w:jc w:val="center"/>
        <w:rPr>
          <w:ins w:id="1668" w:author="Kai Pa" w:date="2018-05-08T21:17:00Z"/>
          <w:rFonts w:ascii="Times New Roman" w:hAnsi="Times New Roman" w:cs="Times New Roman"/>
          <w:i/>
          <w:sz w:val="28"/>
          <w:szCs w:val="28"/>
        </w:rPr>
      </w:pPr>
    </w:p>
    <w:p w14:paraId="2B7B524A" w14:textId="77777777" w:rsidR="0087474A" w:rsidRDefault="0087474A" w:rsidP="0087474A">
      <w:pPr>
        <w:pStyle w:val="ListParagraph"/>
        <w:tabs>
          <w:tab w:val="left" w:pos="1605"/>
        </w:tabs>
        <w:jc w:val="center"/>
        <w:rPr>
          <w:ins w:id="1669" w:author="Kai Pa" w:date="2018-05-08T21:17:00Z"/>
          <w:rFonts w:ascii="Times New Roman" w:hAnsi="Times New Roman" w:cs="Times New Roman"/>
          <w:i/>
          <w:sz w:val="28"/>
          <w:szCs w:val="28"/>
        </w:rPr>
      </w:pPr>
      <w:ins w:id="1670" w:author="Kai Pa" w:date="2018-05-08T21:17:00Z">
        <w:r>
          <w:rPr>
            <w:noProof/>
            <w:sz w:val="28"/>
            <w:szCs w:val="28"/>
          </w:rPr>
          <mc:AlternateContent>
            <mc:Choice Requires="wps">
              <w:drawing>
                <wp:anchor distT="0" distB="0" distL="114300" distR="114300" simplePos="0" relativeHeight="251689984" behindDoc="0" locked="0" layoutInCell="1" allowOverlap="1" wp14:anchorId="09812DE5" wp14:editId="3BCA5952">
                  <wp:simplePos x="0" y="0"/>
                  <wp:positionH relativeFrom="margin">
                    <wp:align>center</wp:align>
                  </wp:positionH>
                  <wp:positionV relativeFrom="paragraph">
                    <wp:posOffset>6985</wp:posOffset>
                  </wp:positionV>
                  <wp:extent cx="2219325" cy="0"/>
                  <wp:effectExtent l="0" t="0" r="28575" b="19050"/>
                  <wp:wrapNone/>
                  <wp:docPr id="42" name="Straight Connector 42"/>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29262E2" id="Straight Connector 42" o:spid="_x0000_s1026" style="position:absolute;z-index:251689984;visibility:visible;mso-wrap-style:square;mso-wrap-distance-left:9pt;mso-wrap-distance-top:0;mso-wrap-distance-right:9pt;mso-wrap-distance-bottom:0;mso-position-horizontal:center;mso-position-horizontal-relative:margin;mso-position-vertical:absolute;mso-position-vertical-relative:text" from="0,.55pt" to="174.75pt,.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" strokecolor="#5b9bd5 [3204]" strokeweight="1.5pt">
                  <v:stroke joinstyle="miter"/>
                  <w10:wrap anchorx="margin"/>
                </v:line>
              </w:pict>
            </mc:Fallback>
          </mc:AlternateContent>
        </w:r>
      </w:ins>
    </w:p>
    <w:p w14:paraId="35109D93" w14:textId="77777777" w:rsidR="0087474A" w:rsidRDefault="0087474A" w:rsidP="0087474A">
      <w:pPr>
        <w:pStyle w:val="ListParagraph"/>
        <w:tabs>
          <w:tab w:val="left" w:pos="1605"/>
        </w:tabs>
        <w:jc w:val="center"/>
        <w:rPr>
          <w:ins w:id="1671" w:author="Kai Pa" w:date="2018-05-08T21:17:00Z"/>
          <w:rFonts w:ascii="Times New Roman" w:hAnsi="Times New Roman" w:cs="Times New Roman"/>
          <w:i/>
          <w:sz w:val="28"/>
          <w:szCs w:val="28"/>
        </w:rPr>
      </w:pPr>
      <w:ins w:id="1672" w:author="Kai Pa" w:date="2018-05-08T21:17:00Z">
        <w:r>
          <w:rPr>
            <w:rFonts w:ascii="Times New Roman" w:hAnsi="Times New Roman" w:cs="Times New Roman"/>
            <w:i/>
            <w:sz w:val="28"/>
            <w:szCs w:val="28"/>
          </w:rPr>
          <w:t>Sơ đồ DFD nghiệp vụ tra cứu sổ tiết kiệm</w:t>
        </w:r>
      </w:ins>
    </w:p>
    <w:p w14:paraId="5979EF2F" w14:textId="77777777" w:rsidR="0087474A" w:rsidRDefault="0087474A" w:rsidP="0087474A">
      <w:pPr>
        <w:pStyle w:val="ListParagraph"/>
        <w:tabs>
          <w:tab w:val="left" w:pos="1605"/>
        </w:tabs>
        <w:jc w:val="center"/>
        <w:rPr>
          <w:ins w:id="1673" w:author="Kai Pa" w:date="2018-05-08T21:17:00Z"/>
          <w:rFonts w:ascii="Times New Roman" w:hAnsi="Times New Roman" w:cs="Times New Roman"/>
          <w:i/>
          <w:sz w:val="28"/>
          <w:szCs w:val="28"/>
        </w:rPr>
      </w:pPr>
    </w:p>
    <w:p w14:paraId="35D9D5A9" w14:textId="77777777" w:rsidR="0087474A" w:rsidRDefault="0087474A" w:rsidP="0087474A">
      <w:pPr>
        <w:pStyle w:val="ListParagraph"/>
        <w:tabs>
          <w:tab w:val="left" w:pos="1605"/>
        </w:tabs>
        <w:rPr>
          <w:ins w:id="1674" w:author="Kai Pa" w:date="2018-05-08T21:17:00Z"/>
          <w:rFonts w:ascii="Times New Roman" w:hAnsi="Times New Roman" w:cs="Times New Roman"/>
          <w:sz w:val="28"/>
          <w:szCs w:val="28"/>
        </w:rPr>
      </w:pPr>
      <w:ins w:id="1675" w:author="Kai Pa" w:date="2018-05-08T21:17:00Z">
        <w:r>
          <w:rPr>
            <w:rFonts w:ascii="Times New Roman" w:hAnsi="Times New Roman" w:cs="Times New Roman"/>
            <w:sz w:val="28"/>
            <w:szCs w:val="28"/>
          </w:rPr>
          <w:t>D1:  HOTEN, MASTK</w:t>
        </w:r>
      </w:ins>
    </w:p>
    <w:p w14:paraId="00E68A57" w14:textId="77777777" w:rsidR="0087474A" w:rsidRDefault="0087474A" w:rsidP="0087474A">
      <w:pPr>
        <w:pStyle w:val="ListParagraph"/>
        <w:tabs>
          <w:tab w:val="left" w:pos="1605"/>
        </w:tabs>
        <w:rPr>
          <w:ins w:id="1676" w:author="Kai Pa" w:date="2018-05-08T21:17:00Z"/>
          <w:rFonts w:ascii="Times New Roman" w:hAnsi="Times New Roman" w:cs="Times New Roman"/>
          <w:sz w:val="28"/>
          <w:szCs w:val="28"/>
        </w:rPr>
      </w:pPr>
      <w:ins w:id="1677" w:author="Kai Pa" w:date="2018-05-08T21:17:00Z">
        <w:r>
          <w:rPr>
            <w:rFonts w:ascii="Times New Roman" w:hAnsi="Times New Roman" w:cs="Times New Roman"/>
            <w:sz w:val="28"/>
            <w:szCs w:val="28"/>
          </w:rPr>
          <w:t>D2: Thông tin liên quan tới khách hàng có trong STK bao gồm ( HOTEN, CMND, MASTK, MALOAITK, NGAYBD, NGAYDH, NGAYMO, TENLOAITK, LAISUAT, KIHAN).</w:t>
        </w:r>
      </w:ins>
    </w:p>
    <w:p w14:paraId="2755EC32" w14:textId="77777777" w:rsidR="0087474A" w:rsidRDefault="0087474A" w:rsidP="0087474A">
      <w:pPr>
        <w:pStyle w:val="ListParagraph"/>
        <w:tabs>
          <w:tab w:val="left" w:pos="1605"/>
        </w:tabs>
        <w:rPr>
          <w:ins w:id="1678" w:author="Kai Pa" w:date="2018-05-08T21:17:00Z"/>
          <w:rFonts w:ascii="Times New Roman" w:hAnsi="Times New Roman" w:cs="Times New Roman"/>
          <w:sz w:val="28"/>
          <w:szCs w:val="28"/>
        </w:rPr>
      </w:pPr>
      <w:ins w:id="1679" w:author="Kai Pa" w:date="2018-05-08T21:17:00Z">
        <w:r>
          <w:rPr>
            <w:rFonts w:ascii="Times New Roman" w:hAnsi="Times New Roman" w:cs="Times New Roman"/>
            <w:sz w:val="28"/>
            <w:szCs w:val="28"/>
          </w:rPr>
          <w:t>D3: D2</w:t>
        </w:r>
      </w:ins>
    </w:p>
    <w:p w14:paraId="265303AC" w14:textId="77777777" w:rsidR="0087474A" w:rsidRDefault="0087474A" w:rsidP="0087474A">
      <w:pPr>
        <w:pStyle w:val="ListParagraph"/>
        <w:tabs>
          <w:tab w:val="left" w:pos="1605"/>
        </w:tabs>
        <w:rPr>
          <w:ins w:id="1680" w:author="Kai Pa" w:date="2018-05-08T21:17:00Z"/>
          <w:rFonts w:ascii="Times New Roman" w:hAnsi="Times New Roman" w:cs="Times New Roman"/>
          <w:sz w:val="28"/>
          <w:szCs w:val="28"/>
        </w:rPr>
      </w:pPr>
      <w:ins w:id="1681" w:author="Kai Pa" w:date="2018-05-08T21:17:00Z">
        <w:r>
          <w:rPr>
            <w:rFonts w:ascii="Times New Roman" w:hAnsi="Times New Roman" w:cs="Times New Roman"/>
            <w:sz w:val="28"/>
            <w:szCs w:val="28"/>
          </w:rPr>
          <w:t>D4: Không có</w:t>
        </w:r>
      </w:ins>
    </w:p>
    <w:p w14:paraId="59C0A3BA" w14:textId="77777777" w:rsidR="0087474A" w:rsidRDefault="0087474A" w:rsidP="0087474A">
      <w:pPr>
        <w:pStyle w:val="ListParagraph"/>
        <w:tabs>
          <w:tab w:val="left" w:pos="1605"/>
        </w:tabs>
        <w:rPr>
          <w:ins w:id="1682" w:author="Kai Pa" w:date="2018-05-08T21:17:00Z"/>
          <w:rFonts w:ascii="Times New Roman" w:hAnsi="Times New Roman" w:cs="Times New Roman"/>
          <w:sz w:val="28"/>
          <w:szCs w:val="28"/>
        </w:rPr>
      </w:pPr>
    </w:p>
    <w:p w14:paraId="4E560EA4" w14:textId="77777777" w:rsidR="0087474A" w:rsidRDefault="0087474A" w:rsidP="0087474A">
      <w:pPr>
        <w:pStyle w:val="ListParagraph"/>
        <w:tabs>
          <w:tab w:val="left" w:pos="1605"/>
        </w:tabs>
        <w:rPr>
          <w:ins w:id="1683" w:author="Kai Pa" w:date="2018-05-08T21:17:00Z"/>
          <w:rFonts w:ascii="Times New Roman" w:hAnsi="Times New Roman" w:cs="Times New Roman"/>
          <w:b/>
          <w:i/>
          <w:sz w:val="28"/>
          <w:szCs w:val="28"/>
          <w:u w:val="single"/>
        </w:rPr>
      </w:pPr>
      <w:ins w:id="1684" w:author="Kai Pa" w:date="2018-05-08T21:17:00Z">
        <w:r w:rsidRPr="006E7EB2">
          <w:rPr>
            <w:rFonts w:ascii="Times New Roman" w:hAnsi="Times New Roman" w:cs="Times New Roman"/>
            <w:b/>
            <w:i/>
            <w:sz w:val="28"/>
            <w:szCs w:val="28"/>
            <w:u w:val="single"/>
          </w:rPr>
          <w:t>Xử lý:</w:t>
        </w:r>
        <w:r>
          <w:rPr>
            <w:rFonts w:ascii="Times New Roman" w:hAnsi="Times New Roman" w:cs="Times New Roman"/>
            <w:b/>
            <w:i/>
            <w:sz w:val="28"/>
            <w:szCs w:val="28"/>
            <w:u w:val="single"/>
          </w:rPr>
          <w:t xml:space="preserve"> </w:t>
        </w:r>
      </w:ins>
    </w:p>
    <w:p w14:paraId="567C99AB" w14:textId="77777777" w:rsidR="0087474A" w:rsidRDefault="0087474A" w:rsidP="0087474A">
      <w:pPr>
        <w:pStyle w:val="ListParagraph"/>
        <w:numPr>
          <w:ilvl w:val="0"/>
          <w:numId w:val="22"/>
        </w:numPr>
        <w:tabs>
          <w:tab w:val="left" w:pos="1605"/>
        </w:tabs>
        <w:rPr>
          <w:ins w:id="1685" w:author="Kai Pa" w:date="2018-05-08T21:17:00Z"/>
          <w:rFonts w:ascii="Times New Roman" w:hAnsi="Times New Roman" w:cs="Times New Roman"/>
          <w:sz w:val="28"/>
          <w:szCs w:val="28"/>
        </w:rPr>
      </w:pPr>
      <w:ins w:id="1686" w:author="Kai Pa" w:date="2018-05-08T21:17:00Z">
        <w:r>
          <w:rPr>
            <w:rFonts w:ascii="Times New Roman" w:hAnsi="Times New Roman" w:cs="Times New Roman"/>
            <w:sz w:val="28"/>
            <w:szCs w:val="28"/>
          </w:rPr>
          <w:t>Bước 1: Kết nối cơ sở dữ liệu.</w:t>
        </w:r>
      </w:ins>
    </w:p>
    <w:p w14:paraId="05202B23" w14:textId="77777777" w:rsidR="0087474A" w:rsidRDefault="0087474A" w:rsidP="0087474A">
      <w:pPr>
        <w:pStyle w:val="ListParagraph"/>
        <w:numPr>
          <w:ilvl w:val="0"/>
          <w:numId w:val="22"/>
        </w:numPr>
        <w:tabs>
          <w:tab w:val="left" w:pos="1605"/>
        </w:tabs>
        <w:rPr>
          <w:ins w:id="1687" w:author="Kai Pa" w:date="2018-05-08T21:17:00Z"/>
          <w:rFonts w:ascii="Times New Roman" w:hAnsi="Times New Roman" w:cs="Times New Roman"/>
          <w:sz w:val="28"/>
          <w:szCs w:val="28"/>
        </w:rPr>
      </w:pPr>
      <w:ins w:id="1688" w:author="Kai Pa" w:date="2018-05-08T21:17:00Z">
        <w:r>
          <w:rPr>
            <w:rFonts w:ascii="Times New Roman" w:hAnsi="Times New Roman" w:cs="Times New Roman"/>
            <w:sz w:val="28"/>
            <w:szCs w:val="28"/>
          </w:rPr>
          <w:t>Bước 2: Nhập D1</w:t>
        </w:r>
      </w:ins>
    </w:p>
    <w:p w14:paraId="3E23946A" w14:textId="77777777" w:rsidR="0087474A" w:rsidRDefault="0087474A" w:rsidP="0087474A">
      <w:pPr>
        <w:pStyle w:val="ListParagraph"/>
        <w:numPr>
          <w:ilvl w:val="0"/>
          <w:numId w:val="22"/>
        </w:numPr>
        <w:tabs>
          <w:tab w:val="left" w:pos="1605"/>
        </w:tabs>
        <w:rPr>
          <w:ins w:id="1689" w:author="Kai Pa" w:date="2018-05-08T21:17:00Z"/>
          <w:rFonts w:ascii="Times New Roman" w:hAnsi="Times New Roman" w:cs="Times New Roman"/>
          <w:sz w:val="28"/>
          <w:szCs w:val="28"/>
        </w:rPr>
      </w:pPr>
      <w:ins w:id="1690" w:author="Kai Pa" w:date="2018-05-08T21:17:00Z">
        <w:r>
          <w:rPr>
            <w:rFonts w:ascii="Times New Roman" w:hAnsi="Times New Roman" w:cs="Times New Roman"/>
            <w:sz w:val="28"/>
            <w:szCs w:val="28"/>
          </w:rPr>
          <w:t>Bước 3: Xác định thông tin cần tra cứu.</w:t>
        </w:r>
      </w:ins>
    </w:p>
    <w:p w14:paraId="760170E9" w14:textId="77777777" w:rsidR="0087474A" w:rsidRDefault="0087474A" w:rsidP="0087474A">
      <w:pPr>
        <w:pStyle w:val="ListParagraph"/>
        <w:numPr>
          <w:ilvl w:val="0"/>
          <w:numId w:val="22"/>
        </w:numPr>
        <w:tabs>
          <w:tab w:val="left" w:pos="1605"/>
        </w:tabs>
        <w:rPr>
          <w:ins w:id="1691" w:author="Kai Pa" w:date="2018-05-08T21:17:00Z"/>
          <w:rFonts w:ascii="Times New Roman" w:hAnsi="Times New Roman" w:cs="Times New Roman"/>
          <w:sz w:val="28"/>
          <w:szCs w:val="28"/>
        </w:rPr>
      </w:pPr>
      <w:ins w:id="1692" w:author="Kai Pa" w:date="2018-05-08T21:17:00Z">
        <w:r>
          <w:rPr>
            <w:rFonts w:ascii="Times New Roman" w:hAnsi="Times New Roman" w:cs="Times New Roman"/>
            <w:sz w:val="28"/>
            <w:szCs w:val="28"/>
          </w:rPr>
          <w:t>Bước 4: Xuất các thông tin liên quan tới Khách hàng có trong STK (D2).</w:t>
        </w:r>
      </w:ins>
    </w:p>
    <w:p w14:paraId="305582A5" w14:textId="77777777" w:rsidR="0087474A" w:rsidRDefault="0087474A" w:rsidP="0087474A">
      <w:pPr>
        <w:pStyle w:val="ListParagraph"/>
        <w:numPr>
          <w:ilvl w:val="0"/>
          <w:numId w:val="22"/>
        </w:numPr>
        <w:tabs>
          <w:tab w:val="left" w:pos="1605"/>
        </w:tabs>
        <w:rPr>
          <w:ins w:id="1693" w:author="Kai Pa" w:date="2018-05-08T21:17:00Z"/>
          <w:rFonts w:ascii="Times New Roman" w:hAnsi="Times New Roman" w:cs="Times New Roman"/>
          <w:sz w:val="28"/>
          <w:szCs w:val="28"/>
        </w:rPr>
      </w:pPr>
      <w:ins w:id="1694" w:author="Kai Pa" w:date="2018-05-08T21:17:00Z">
        <w:r>
          <w:rPr>
            <w:rFonts w:ascii="Times New Roman" w:hAnsi="Times New Roman" w:cs="Times New Roman"/>
            <w:sz w:val="28"/>
            <w:szCs w:val="28"/>
          </w:rPr>
          <w:t>Bước 5: Đóng CSDL</w:t>
        </w:r>
      </w:ins>
    </w:p>
    <w:p w14:paraId="5B81D246" w14:textId="77777777" w:rsidR="0087474A" w:rsidRDefault="0087474A" w:rsidP="0087474A">
      <w:pPr>
        <w:pStyle w:val="ListParagraph"/>
        <w:numPr>
          <w:ilvl w:val="0"/>
          <w:numId w:val="22"/>
        </w:numPr>
        <w:tabs>
          <w:tab w:val="left" w:pos="1605"/>
        </w:tabs>
        <w:rPr>
          <w:ins w:id="1695" w:author="Kai Pa" w:date="2018-05-08T21:17:00Z"/>
          <w:rFonts w:ascii="Times New Roman" w:hAnsi="Times New Roman" w:cs="Times New Roman"/>
          <w:sz w:val="28"/>
          <w:szCs w:val="28"/>
        </w:rPr>
      </w:pPr>
      <w:ins w:id="1696" w:author="Kai Pa" w:date="2018-05-08T21:17:00Z">
        <w:r>
          <w:rPr>
            <w:rFonts w:ascii="Times New Roman" w:hAnsi="Times New Roman" w:cs="Times New Roman"/>
            <w:sz w:val="28"/>
            <w:szCs w:val="28"/>
          </w:rPr>
          <w:t>Bước 6: Kết thúc</w:t>
        </w:r>
      </w:ins>
    </w:p>
    <w:p w14:paraId="1E6CBB92" w14:textId="77777777" w:rsidR="0087474A" w:rsidRDefault="0087474A" w:rsidP="0087474A">
      <w:pPr>
        <w:tabs>
          <w:tab w:val="left" w:pos="1605"/>
        </w:tabs>
        <w:rPr>
          <w:ins w:id="1697" w:author="Kai Pa" w:date="2018-05-08T21:17:00Z"/>
          <w:rFonts w:ascii="Times New Roman" w:hAnsi="Times New Roman" w:cs="Times New Roman"/>
          <w:sz w:val="28"/>
          <w:szCs w:val="28"/>
        </w:rPr>
      </w:pPr>
    </w:p>
    <w:p w14:paraId="4C649858" w14:textId="77777777" w:rsidR="0087474A" w:rsidRDefault="0087474A" w:rsidP="0087474A">
      <w:pPr>
        <w:pStyle w:val="ListParagraph"/>
        <w:numPr>
          <w:ilvl w:val="0"/>
          <w:numId w:val="27"/>
        </w:numPr>
        <w:tabs>
          <w:tab w:val="left" w:pos="1605"/>
        </w:tabs>
        <w:rPr>
          <w:ins w:id="1698" w:author="Kai Pa" w:date="2018-05-08T21:17:00Z"/>
          <w:rFonts w:ascii="Times New Roman" w:hAnsi="Times New Roman" w:cs="Times New Roman"/>
          <w:sz w:val="28"/>
          <w:szCs w:val="28"/>
        </w:rPr>
      </w:pPr>
    </w:p>
    <w:p w14:paraId="4A354CAC" w14:textId="77777777" w:rsidR="0087474A" w:rsidRDefault="0087474A" w:rsidP="0087474A">
      <w:pPr>
        <w:rPr>
          <w:ins w:id="1699" w:author="Kai Pa" w:date="2018-05-08T21:17:00Z"/>
        </w:rPr>
      </w:pPr>
    </w:p>
    <w:p w14:paraId="79CB411E" w14:textId="77777777" w:rsidR="0087474A" w:rsidRDefault="0087474A" w:rsidP="0087474A">
      <w:pPr>
        <w:rPr>
          <w:ins w:id="1700" w:author="Kai Pa" w:date="2018-05-08T21:17:00Z"/>
        </w:rPr>
      </w:pPr>
      <w:ins w:id="1701" w:author="Kai Pa" w:date="2018-05-08T21:17:00Z">
        <w:r>
          <w:rPr>
            <w:noProof/>
          </w:rPr>
          <mc:AlternateContent>
            <mc:Choice Requires="wps">
              <w:drawing>
                <wp:anchor distT="0" distB="0" distL="114300" distR="114300" simplePos="0" relativeHeight="251692032" behindDoc="0" locked="0" layoutInCell="1" allowOverlap="1" wp14:anchorId="5CD1824B" wp14:editId="6C80597A">
                  <wp:simplePos x="0" y="0"/>
                  <wp:positionH relativeFrom="column">
                    <wp:posOffset>2095500</wp:posOffset>
                  </wp:positionH>
                  <wp:positionV relativeFrom="paragraph">
                    <wp:posOffset>120650</wp:posOffset>
                  </wp:positionV>
                  <wp:extent cx="1590675" cy="5429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1F57B3"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D1824B" id="Rectangle 43" o:spid="_x0000_s1041" style="position:absolute;margin-left:165pt;margin-top:9.5pt;width:125.25pt;height:42.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xShkun8CAABO&#10;BQAADgAAAAAAAAAAAAAAAAAuAgAAZHJzL2Uyb0RvYy54bWxQSwECLQAUAAYACAAAACEArh8CzdwA&#10;AAAKAQAADwAAAAAAAAAAAAAAAADZBAAAZHJzL2Rvd25yZXYueG1sUEsFBgAAAAAEAAQA8wAAAOIF&#10;AAAAAA==&#10;" fillcolor="#5b9bd5 [3204]" strokecolor="#1f4d78 [1604]" strokeweight="1pt">
                  <v:textbox>
                    <w:txbxContent>
                      <w:p w14:paraId="2D1F57B3"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v:textbox>
                </v:rect>
              </w:pict>
            </mc:Fallback>
          </mc:AlternateContent>
        </w:r>
        <w:r>
          <w:rPr>
            <w:noProof/>
          </w:rPr>
          <mc:AlternateContent>
            <mc:Choice Requires="wps">
              <w:drawing>
                <wp:anchor distT="0" distB="0" distL="114300" distR="114300" simplePos="0" relativeHeight="251696128" behindDoc="0" locked="0" layoutInCell="1" allowOverlap="1" wp14:anchorId="12F57C2F" wp14:editId="6EA9C90D">
                  <wp:simplePos x="0" y="0"/>
                  <wp:positionH relativeFrom="column">
                    <wp:posOffset>2228532</wp:posOffset>
                  </wp:positionH>
                  <wp:positionV relativeFrom="paragraph">
                    <wp:posOffset>2505393</wp:posOffset>
                  </wp:positionV>
                  <wp:extent cx="753745" cy="132080"/>
                  <wp:effectExtent l="25083" t="13017" r="33337" b="14288"/>
                  <wp:wrapNone/>
                  <wp:docPr id="13" name="Right Arrow 13"/>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4704FB" id="Right Arrow 13" o:spid="_x0000_s1026" type="#_x0000_t13" style="position:absolute;margin-left:175.45pt;margin-top:197.3pt;width:59.35pt;height:10.4pt;rotation:90;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Gsnpw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" adj="19707" fillcolor="#5b9bd5 [3204]" strokecolor="#1f4d78 [1604]" strokeweight="1pt"/>
              </w:pict>
            </mc:Fallback>
          </mc:AlternateContent>
        </w:r>
        <w:r>
          <w:rPr>
            <w:noProof/>
          </w:rPr>
          <mc:AlternateContent>
            <mc:Choice Requires="wps">
              <w:drawing>
                <wp:anchor distT="0" distB="0" distL="114300" distR="114300" simplePos="0" relativeHeight="251695104" behindDoc="0" locked="0" layoutInCell="1" allowOverlap="1" wp14:anchorId="0292D77C" wp14:editId="566168EB">
                  <wp:simplePos x="0" y="0"/>
                  <wp:positionH relativeFrom="column">
                    <wp:posOffset>2209482</wp:posOffset>
                  </wp:positionH>
                  <wp:positionV relativeFrom="paragraph">
                    <wp:posOffset>1008063</wp:posOffset>
                  </wp:positionV>
                  <wp:extent cx="753745" cy="132080"/>
                  <wp:effectExtent l="25083" t="0" r="33337" b="33338"/>
                  <wp:wrapNone/>
                  <wp:docPr id="44" name="Right Arrow 44"/>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5FC9F" id="Right Arrow 44" o:spid="_x0000_s1026" type="#_x0000_t13" style="position:absolute;margin-left:173.95pt;margin-top:79.4pt;width:59.35pt;height:10.4pt;rotation:-90;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" adj="19707" fillcolor="#5b9bd5 [3204]" strokecolor="#1f4d78 [1604]" strokeweight="1pt"/>
              </w:pict>
            </mc:Fallback>
          </mc:AlternateContent>
        </w:r>
        <w:r>
          <w:rPr>
            <w:noProof/>
          </w:rPr>
          <mc:AlternateContent>
            <mc:Choice Requires="wps">
              <w:drawing>
                <wp:anchor distT="0" distB="0" distL="114300" distR="114300" simplePos="0" relativeHeight="251693056" behindDoc="0" locked="0" layoutInCell="1" allowOverlap="1" wp14:anchorId="7202D40A" wp14:editId="718D7E36">
                  <wp:simplePos x="0" y="0"/>
                  <wp:positionH relativeFrom="column">
                    <wp:posOffset>2824162</wp:posOffset>
                  </wp:positionH>
                  <wp:positionV relativeFrom="paragraph">
                    <wp:posOffset>985838</wp:posOffset>
                  </wp:positionV>
                  <wp:extent cx="753745" cy="132080"/>
                  <wp:effectExtent l="25083" t="13017" r="33337" b="14288"/>
                  <wp:wrapNone/>
                  <wp:docPr id="45" name="Right Arrow 45"/>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5675CE" id="Right Arrow 45" o:spid="_x0000_s1026" type="#_x0000_t13" style="position:absolute;margin-left:222.35pt;margin-top:77.65pt;width:59.35pt;height:10.4pt;rotation:90;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IhHpg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" adj="19707" fillcolor="#5b9bd5 [3204]" strokecolor="#1f4d78 [1604]" strokeweight="1pt"/>
              </w:pict>
            </mc:Fallback>
          </mc:AlternateContent>
        </w:r>
      </w:ins>
    </w:p>
    <w:p w14:paraId="058E058D" w14:textId="77777777" w:rsidR="0087474A" w:rsidRPr="005161BD" w:rsidRDefault="0087474A" w:rsidP="0087474A">
      <w:pPr>
        <w:rPr>
          <w:ins w:id="1702" w:author="Kai Pa" w:date="2018-05-08T21:17:00Z"/>
        </w:rPr>
      </w:pPr>
    </w:p>
    <w:p w14:paraId="3477AA32" w14:textId="77777777" w:rsidR="0087474A" w:rsidRDefault="0087474A" w:rsidP="0087474A">
      <w:pPr>
        <w:rPr>
          <w:ins w:id="1703" w:author="Kai Pa" w:date="2018-05-08T21:17:00Z"/>
        </w:rPr>
      </w:pPr>
    </w:p>
    <w:p w14:paraId="6DC90DF0" w14:textId="77777777" w:rsidR="0087474A" w:rsidRPr="00781C00" w:rsidRDefault="0087474A" w:rsidP="0087474A">
      <w:pPr>
        <w:tabs>
          <w:tab w:val="left" w:pos="3405"/>
          <w:tab w:val="left" w:pos="5340"/>
        </w:tabs>
        <w:rPr>
          <w:ins w:id="1704" w:author="Kai Pa" w:date="2018-05-08T21:17:00Z"/>
          <w:rFonts w:ascii="Times New Roman" w:hAnsi="Times New Roman" w:cs="Times New Roman"/>
        </w:rPr>
      </w:pPr>
      <w:ins w:id="1705" w:author="Kai Pa" w:date="2018-05-08T21:17:00Z">
        <w:r>
          <w:tab/>
        </w:r>
        <w:r w:rsidRPr="00781C00">
          <w:rPr>
            <w:rFonts w:ascii="Times New Roman" w:hAnsi="Times New Roman" w:cs="Times New Roman"/>
            <w:sz w:val="28"/>
            <w:szCs w:val="28"/>
          </w:rPr>
          <w:t>D1</w:t>
        </w:r>
        <w:r>
          <w:tab/>
        </w:r>
        <w:r w:rsidRPr="00781C00">
          <w:rPr>
            <w:rFonts w:ascii="Times New Roman" w:hAnsi="Times New Roman" w:cs="Times New Roman"/>
            <w:sz w:val="28"/>
            <w:szCs w:val="28"/>
          </w:rPr>
          <w:t>D2</w:t>
        </w:r>
      </w:ins>
    </w:p>
    <w:p w14:paraId="55289EDB" w14:textId="77777777" w:rsidR="0087474A" w:rsidRPr="005161BD" w:rsidRDefault="0087474A" w:rsidP="0087474A">
      <w:pPr>
        <w:rPr>
          <w:ins w:id="1706" w:author="Kai Pa" w:date="2018-05-08T21:17:00Z"/>
        </w:rPr>
      </w:pPr>
      <w:ins w:id="1707" w:author="Kai Pa" w:date="2018-05-08T21:17:00Z">
        <w:r>
          <w:rPr>
            <w:noProof/>
          </w:rPr>
          <mc:AlternateContent>
            <mc:Choice Requires="wps">
              <w:drawing>
                <wp:anchor distT="0" distB="0" distL="114300" distR="114300" simplePos="0" relativeHeight="251691008" behindDoc="0" locked="0" layoutInCell="1" allowOverlap="1" wp14:anchorId="5C2FE41D" wp14:editId="344F082C">
                  <wp:simplePos x="0" y="0"/>
                  <wp:positionH relativeFrom="column">
                    <wp:posOffset>1743075</wp:posOffset>
                  </wp:positionH>
                  <wp:positionV relativeFrom="paragraph">
                    <wp:posOffset>268605</wp:posOffset>
                  </wp:positionV>
                  <wp:extent cx="2247900" cy="714375"/>
                  <wp:effectExtent l="0" t="0" r="19050" b="28575"/>
                  <wp:wrapNone/>
                  <wp:docPr id="46" name="Oval 46"/>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468935"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Cập nhật thông tin </w:t>
                              </w:r>
                              <w:del w:id="1708" w:author="Kai Pa" w:date="2018-05-08T21:20:00Z">
                                <w:r w:rsidDel="00F10CD7">
                                  <w:rPr>
                                    <w:rFonts w:ascii="Times New Roman" w:hAnsi="Times New Roman" w:cs="Times New Roman"/>
                                    <w:sz w:val="28"/>
                                    <w:szCs w:val="28"/>
                                  </w:rPr>
                                  <w:delText>STK</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2FE41D" id="Oval 46" o:spid="_x0000_s1042" style="position:absolute;margin-left:137.25pt;margin-top:21.15pt;width:177pt;height:56.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" fillcolor="#5b9bd5 [3204]" strokecolor="#1f4d78 [1604]" strokeweight="1pt">
                  <v:stroke joinstyle="miter"/>
                  <v:textbox>
                    <w:txbxContent>
                      <w:p w14:paraId="55468935"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Cập nhật thông tin </w:t>
                        </w:r>
                        <w:del w:id="1709" w:author="Kai Pa" w:date="2018-05-08T21:20:00Z">
                          <w:r w:rsidDel="00F10CD7">
                            <w:rPr>
                              <w:rFonts w:ascii="Times New Roman" w:hAnsi="Times New Roman" w:cs="Times New Roman"/>
                              <w:sz w:val="28"/>
                              <w:szCs w:val="28"/>
                            </w:rPr>
                            <w:delText>STK</w:delText>
                          </w:r>
                        </w:del>
                      </w:p>
                    </w:txbxContent>
                  </v:textbox>
                </v:oval>
              </w:pict>
            </mc:Fallback>
          </mc:AlternateContent>
        </w:r>
      </w:ins>
    </w:p>
    <w:p w14:paraId="12631C57" w14:textId="77777777" w:rsidR="0087474A" w:rsidRPr="000C320D" w:rsidRDefault="0087474A" w:rsidP="0087474A">
      <w:pPr>
        <w:tabs>
          <w:tab w:val="left" w:pos="6480"/>
        </w:tabs>
        <w:rPr>
          <w:ins w:id="1710" w:author="Kai Pa" w:date="2018-05-08T21:17:00Z"/>
          <w:rFonts w:ascii="Times New Roman" w:hAnsi="Times New Roman" w:cs="Times New Roman"/>
          <w:sz w:val="28"/>
          <w:szCs w:val="28"/>
        </w:rPr>
      </w:pPr>
      <w:ins w:id="1711" w:author="Kai Pa" w:date="2018-05-08T21:17:00Z">
        <w:r>
          <w:tab/>
        </w:r>
      </w:ins>
    </w:p>
    <w:p w14:paraId="7F42F4D7" w14:textId="77777777" w:rsidR="0087474A" w:rsidRPr="005161BD" w:rsidRDefault="0087474A" w:rsidP="0087474A">
      <w:pPr>
        <w:rPr>
          <w:ins w:id="1712" w:author="Kai Pa" w:date="2018-05-08T21:17:00Z"/>
        </w:rPr>
      </w:pPr>
    </w:p>
    <w:p w14:paraId="46B7E7FF" w14:textId="77777777" w:rsidR="0087474A" w:rsidRDefault="0087474A" w:rsidP="0087474A">
      <w:pPr>
        <w:rPr>
          <w:ins w:id="1713" w:author="Kai Pa" w:date="2018-05-08T21:17:00Z"/>
        </w:rPr>
      </w:pPr>
    </w:p>
    <w:p w14:paraId="184C0046" w14:textId="77777777" w:rsidR="0087474A" w:rsidRDefault="0087474A" w:rsidP="0087474A">
      <w:pPr>
        <w:tabs>
          <w:tab w:val="left" w:pos="3795"/>
        </w:tabs>
        <w:rPr>
          <w:ins w:id="1714" w:author="Kai Pa" w:date="2018-05-08T21:17:00Z"/>
        </w:rPr>
      </w:pPr>
      <w:ins w:id="1715" w:author="Kai Pa" w:date="2018-05-08T21:17:00Z">
        <w:r>
          <w:rPr>
            <w:noProof/>
          </w:rPr>
          <mc:AlternateContent>
            <mc:Choice Requires="wps">
              <w:drawing>
                <wp:anchor distT="0" distB="0" distL="114300" distR="114300" simplePos="0" relativeHeight="251694080" behindDoc="0" locked="0" layoutInCell="1" allowOverlap="1" wp14:anchorId="56F95F71" wp14:editId="37CF5BA0">
                  <wp:simplePos x="0" y="0"/>
                  <wp:positionH relativeFrom="column">
                    <wp:posOffset>2828608</wp:posOffset>
                  </wp:positionH>
                  <wp:positionV relativeFrom="paragraph">
                    <wp:posOffset>164149</wp:posOffset>
                  </wp:positionV>
                  <wp:extent cx="753745" cy="132080"/>
                  <wp:effectExtent l="25083" t="0" r="33337" b="33338"/>
                  <wp:wrapNone/>
                  <wp:docPr id="47" name="Right Arrow 47"/>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06B182" id="Right Arrow 47" o:spid="_x0000_s1026" type="#_x0000_t13" style="position:absolute;margin-left:222.75pt;margin-top:12.95pt;width:59.35pt;height:10.4pt;rotation:-9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bVoqca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36B340B7" w14:textId="77777777" w:rsidR="0087474A" w:rsidRDefault="0087474A" w:rsidP="0087474A">
      <w:pPr>
        <w:tabs>
          <w:tab w:val="left" w:pos="3795"/>
          <w:tab w:val="left" w:pos="5370"/>
        </w:tabs>
        <w:rPr>
          <w:ins w:id="1716" w:author="Kai Pa" w:date="2018-05-08T21:17:00Z"/>
          <w:sz w:val="28"/>
          <w:szCs w:val="28"/>
        </w:rPr>
      </w:pPr>
      <w:ins w:id="1717"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15C68AAB" w14:textId="77777777" w:rsidR="0087474A" w:rsidRPr="00FC302E" w:rsidRDefault="0087474A" w:rsidP="0087474A">
      <w:pPr>
        <w:rPr>
          <w:ins w:id="1718" w:author="Kai Pa" w:date="2018-05-08T21:17:00Z"/>
          <w:sz w:val="28"/>
          <w:szCs w:val="28"/>
        </w:rPr>
      </w:pPr>
      <w:ins w:id="1719" w:author="Kai Pa" w:date="2018-05-08T21:17:00Z">
        <w:r>
          <w:rPr>
            <w:noProof/>
            <w:sz w:val="28"/>
            <w:szCs w:val="28"/>
          </w:rPr>
          <mc:AlternateContent>
            <mc:Choice Requires="wps">
              <w:drawing>
                <wp:anchor distT="0" distB="0" distL="114300" distR="114300" simplePos="0" relativeHeight="251697152" behindDoc="0" locked="0" layoutInCell="1" allowOverlap="1" wp14:anchorId="28FAE058" wp14:editId="3B7D53EE">
                  <wp:simplePos x="0" y="0"/>
                  <wp:positionH relativeFrom="column">
                    <wp:posOffset>1790065</wp:posOffset>
                  </wp:positionH>
                  <wp:positionV relativeFrom="paragraph">
                    <wp:posOffset>182245</wp:posOffset>
                  </wp:positionV>
                  <wp:extent cx="2219325" cy="0"/>
                  <wp:effectExtent l="0" t="0" r="28575" b="19050"/>
                  <wp:wrapNone/>
                  <wp:docPr id="48" name="Straight Connector 48"/>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AFE55EB" id="Straight Connector 48"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" strokecolor="#5b9bd5 [3204]" strokeweight="1.5pt">
                  <v:stroke joinstyle="miter"/>
                </v:line>
              </w:pict>
            </mc:Fallback>
          </mc:AlternateContent>
        </w:r>
      </w:ins>
    </w:p>
    <w:p w14:paraId="7CC281F5" w14:textId="77777777" w:rsidR="0087474A" w:rsidRDefault="0087474A" w:rsidP="0087474A">
      <w:pPr>
        <w:tabs>
          <w:tab w:val="left" w:pos="1605"/>
        </w:tabs>
        <w:rPr>
          <w:ins w:id="1720" w:author="Kai Pa" w:date="2018-05-08T21:17:00Z"/>
          <w:rFonts w:ascii="Times New Roman" w:hAnsi="Times New Roman" w:cs="Times New Roman"/>
          <w:sz w:val="28"/>
          <w:szCs w:val="28"/>
        </w:rPr>
      </w:pPr>
      <w:ins w:id="1721" w:author="Kai Pa" w:date="2018-05-08T21:17:00Z">
        <w:r>
          <w:rPr>
            <w:noProof/>
            <w:sz w:val="28"/>
            <w:szCs w:val="28"/>
          </w:rPr>
          <mc:AlternateContent>
            <mc:Choice Requires="wps">
              <w:drawing>
                <wp:anchor distT="0" distB="0" distL="114300" distR="114300" simplePos="0" relativeHeight="251698176" behindDoc="0" locked="0" layoutInCell="1" allowOverlap="1" wp14:anchorId="5209A1A2" wp14:editId="568AAB54">
                  <wp:simplePos x="0" y="0"/>
                  <wp:positionH relativeFrom="column">
                    <wp:posOffset>1809750</wp:posOffset>
                  </wp:positionH>
                  <wp:positionV relativeFrom="paragraph">
                    <wp:posOffset>245745</wp:posOffset>
                  </wp:positionV>
                  <wp:extent cx="2219325" cy="0"/>
                  <wp:effectExtent l="0" t="0" r="28575" b="19050"/>
                  <wp:wrapNone/>
                  <wp:docPr id="49" name="Straight Connector 49"/>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BE9306A" id="Straight Connector 49"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4D008AEA" w14:textId="77777777" w:rsidR="0087474A" w:rsidRDefault="0087474A" w:rsidP="0087474A">
      <w:pPr>
        <w:tabs>
          <w:tab w:val="left" w:pos="1605"/>
        </w:tabs>
        <w:jc w:val="center"/>
        <w:rPr>
          <w:ins w:id="1722" w:author="Kai Pa" w:date="2018-05-08T21:17:00Z"/>
          <w:rFonts w:ascii="Times New Roman" w:hAnsi="Times New Roman" w:cs="Times New Roman"/>
          <w:sz w:val="28"/>
          <w:szCs w:val="28"/>
        </w:rPr>
      </w:pPr>
      <w:ins w:id="1723" w:author="Kai Pa" w:date="2018-05-08T21:17:00Z">
        <w:r>
          <w:rPr>
            <w:rFonts w:ascii="Times New Roman" w:hAnsi="Times New Roman" w:cs="Times New Roman"/>
            <w:i/>
            <w:sz w:val="28"/>
            <w:szCs w:val="28"/>
          </w:rPr>
          <w:t>Sơ đồ DFD nghiệp vụ Cập nhật thông tin STK</w:t>
        </w:r>
      </w:ins>
    </w:p>
    <w:p w14:paraId="28DE170A" w14:textId="77777777" w:rsidR="0087474A" w:rsidRDefault="0087474A" w:rsidP="0087474A">
      <w:pPr>
        <w:tabs>
          <w:tab w:val="left" w:pos="1605"/>
        </w:tabs>
        <w:rPr>
          <w:ins w:id="1724" w:author="Kai Pa" w:date="2018-05-08T21:17:00Z"/>
          <w:rFonts w:ascii="Times New Roman" w:hAnsi="Times New Roman" w:cs="Times New Roman"/>
          <w:sz w:val="28"/>
          <w:szCs w:val="28"/>
        </w:rPr>
      </w:pPr>
      <w:ins w:id="1725" w:author="Kai Pa" w:date="2018-05-08T21:17:00Z">
        <w:r>
          <w:rPr>
            <w:rFonts w:ascii="Times New Roman" w:hAnsi="Times New Roman" w:cs="Times New Roman"/>
            <w:sz w:val="28"/>
            <w:szCs w:val="28"/>
          </w:rPr>
          <w:t xml:space="preserve">         D1: HOTEN, MASTK</w:t>
        </w:r>
      </w:ins>
    </w:p>
    <w:p w14:paraId="6B26A0EA" w14:textId="77777777" w:rsidR="0087474A" w:rsidRDefault="0087474A" w:rsidP="0087474A">
      <w:pPr>
        <w:tabs>
          <w:tab w:val="left" w:pos="1605"/>
        </w:tabs>
        <w:rPr>
          <w:ins w:id="1726" w:author="Kai Pa" w:date="2018-05-08T21:17:00Z"/>
          <w:rFonts w:ascii="Times New Roman" w:hAnsi="Times New Roman" w:cs="Times New Roman"/>
          <w:sz w:val="28"/>
          <w:szCs w:val="28"/>
        </w:rPr>
      </w:pPr>
      <w:ins w:id="1727" w:author="Kai Pa" w:date="2018-05-08T21:17:00Z">
        <w:r>
          <w:rPr>
            <w:rFonts w:ascii="Times New Roman" w:hAnsi="Times New Roman" w:cs="Times New Roman"/>
            <w:sz w:val="28"/>
            <w:szCs w:val="28"/>
          </w:rPr>
          <w:t xml:space="preserve">         D2</w:t>
        </w:r>
        <w:r w:rsidRPr="00997A83">
          <w:rPr>
            <w:rFonts w:ascii="Times New Roman" w:hAnsi="Times New Roman" w:cs="Times New Roman"/>
            <w:sz w:val="28"/>
            <w:szCs w:val="28"/>
          </w:rPr>
          <w:t xml:space="preserve">: </w:t>
        </w:r>
        <w:r w:rsidRPr="00997A83">
          <w:rPr>
            <w:sz w:val="32"/>
            <w:szCs w:val="32"/>
          </w:rPr>
          <w:t>MACN</w:t>
        </w:r>
        <w:r w:rsidRPr="00621FD6">
          <w:rPr>
            <w:sz w:val="32"/>
            <w:szCs w:val="32"/>
          </w:rPr>
          <w:t>,</w:t>
        </w:r>
        <w:r>
          <w:rPr>
            <w:sz w:val="32"/>
            <w:szCs w:val="32"/>
          </w:rPr>
          <w:t xml:space="preserve"> MAGDV, MASTK</w:t>
        </w:r>
        <w:r w:rsidRPr="00621FD6">
          <w:rPr>
            <w:sz w:val="32"/>
            <w:szCs w:val="32"/>
          </w:rPr>
          <w:t xml:space="preserve">, </w:t>
        </w:r>
        <w:r>
          <w:rPr>
            <w:sz w:val="32"/>
            <w:szCs w:val="32"/>
          </w:rPr>
          <w:t>MALOAITK, NGAYCAPNHAT</w:t>
        </w:r>
        <w:r w:rsidRPr="00621FD6">
          <w:rPr>
            <w:sz w:val="32"/>
            <w:szCs w:val="32"/>
          </w:rPr>
          <w:t xml:space="preserve">, </w:t>
        </w:r>
        <w:r>
          <w:rPr>
            <w:sz w:val="32"/>
            <w:szCs w:val="32"/>
          </w:rPr>
          <w:t>SODU</w:t>
        </w:r>
        <w:r w:rsidRPr="00621FD6">
          <w:rPr>
            <w:sz w:val="32"/>
            <w:szCs w:val="32"/>
          </w:rPr>
          <w:t xml:space="preserve">, </w:t>
        </w:r>
        <w:r>
          <w:rPr>
            <w:sz w:val="32"/>
            <w:szCs w:val="32"/>
          </w:rPr>
          <w:t>NGAYBD</w:t>
        </w:r>
        <w:r w:rsidRPr="00621FD6">
          <w:rPr>
            <w:sz w:val="32"/>
            <w:szCs w:val="32"/>
          </w:rPr>
          <w:t xml:space="preserve">, </w:t>
        </w:r>
        <w:r>
          <w:rPr>
            <w:sz w:val="32"/>
            <w:szCs w:val="32"/>
          </w:rPr>
          <w:t>NGAYDH</w:t>
        </w:r>
        <w:r w:rsidRPr="00621FD6">
          <w:rPr>
            <w:sz w:val="32"/>
            <w:szCs w:val="32"/>
          </w:rPr>
          <w:t>.</w:t>
        </w:r>
      </w:ins>
    </w:p>
    <w:p w14:paraId="43F81962" w14:textId="77777777" w:rsidR="0087474A" w:rsidRDefault="0087474A" w:rsidP="0087474A">
      <w:pPr>
        <w:tabs>
          <w:tab w:val="left" w:pos="1605"/>
        </w:tabs>
        <w:rPr>
          <w:ins w:id="1728" w:author="Kai Pa" w:date="2018-05-08T21:17:00Z"/>
          <w:rFonts w:ascii="Times New Roman" w:hAnsi="Times New Roman" w:cs="Times New Roman"/>
          <w:sz w:val="28"/>
          <w:szCs w:val="28"/>
        </w:rPr>
      </w:pPr>
      <w:ins w:id="1729" w:author="Kai Pa" w:date="2018-05-08T21:17:00Z">
        <w:r>
          <w:rPr>
            <w:rFonts w:ascii="Times New Roman" w:hAnsi="Times New Roman" w:cs="Times New Roman"/>
            <w:sz w:val="28"/>
            <w:szCs w:val="28"/>
          </w:rPr>
          <w:t xml:space="preserve">         D3 : D2</w:t>
        </w:r>
      </w:ins>
    </w:p>
    <w:p w14:paraId="1FF29F7E" w14:textId="77777777" w:rsidR="0087474A" w:rsidRDefault="0087474A" w:rsidP="0087474A">
      <w:pPr>
        <w:tabs>
          <w:tab w:val="left" w:pos="1605"/>
        </w:tabs>
        <w:rPr>
          <w:ins w:id="1730" w:author="Kai Pa" w:date="2018-05-08T21:17:00Z"/>
          <w:rFonts w:ascii="Times New Roman" w:hAnsi="Times New Roman" w:cs="Times New Roman"/>
          <w:sz w:val="28"/>
          <w:szCs w:val="28"/>
        </w:rPr>
      </w:pPr>
      <w:ins w:id="1731" w:author="Kai Pa" w:date="2018-05-08T21:17:00Z">
        <w:r>
          <w:rPr>
            <w:rFonts w:ascii="Times New Roman" w:hAnsi="Times New Roman" w:cs="Times New Roman"/>
            <w:sz w:val="28"/>
            <w:szCs w:val="28"/>
          </w:rPr>
          <w:t xml:space="preserve">         D4 : D3</w:t>
        </w:r>
      </w:ins>
    </w:p>
    <w:p w14:paraId="39DD64EA" w14:textId="77777777" w:rsidR="0087474A" w:rsidRDefault="0087474A" w:rsidP="0087474A">
      <w:pPr>
        <w:tabs>
          <w:tab w:val="left" w:pos="1605"/>
        </w:tabs>
        <w:rPr>
          <w:ins w:id="1732" w:author="Kai Pa" w:date="2018-05-08T21:17:00Z"/>
          <w:rFonts w:ascii="Times New Roman" w:hAnsi="Times New Roman" w:cs="Times New Roman"/>
          <w:sz w:val="28"/>
          <w:szCs w:val="28"/>
        </w:rPr>
      </w:pPr>
      <w:ins w:id="1733" w:author="Kai Pa" w:date="2018-05-08T21:17:00Z">
        <w:r>
          <w:rPr>
            <w:rFonts w:ascii="Times New Roman" w:hAnsi="Times New Roman" w:cs="Times New Roman"/>
            <w:b/>
            <w:i/>
            <w:sz w:val="28"/>
            <w:szCs w:val="28"/>
            <w:u w:val="single"/>
          </w:rPr>
          <w:t xml:space="preserve"> Xử lý: </w:t>
        </w:r>
      </w:ins>
    </w:p>
    <w:p w14:paraId="7D752B10" w14:textId="77777777" w:rsidR="0087474A" w:rsidRPr="002F0A1C" w:rsidRDefault="0087474A" w:rsidP="0087474A">
      <w:pPr>
        <w:pStyle w:val="ListParagraph"/>
        <w:numPr>
          <w:ilvl w:val="0"/>
          <w:numId w:val="23"/>
        </w:numPr>
        <w:tabs>
          <w:tab w:val="left" w:pos="1605"/>
        </w:tabs>
        <w:rPr>
          <w:ins w:id="1734" w:author="Kai Pa" w:date="2018-05-08T21:17:00Z"/>
          <w:rFonts w:ascii="Times New Roman" w:hAnsi="Times New Roman" w:cs="Times New Roman"/>
          <w:sz w:val="28"/>
          <w:szCs w:val="28"/>
        </w:rPr>
      </w:pPr>
      <w:ins w:id="1735" w:author="Kai Pa" w:date="2018-05-08T21:17:00Z">
        <w:r>
          <w:rPr>
            <w:rFonts w:ascii="Times New Roman" w:hAnsi="Times New Roman" w:cs="Times New Roman"/>
            <w:sz w:val="28"/>
            <w:szCs w:val="28"/>
          </w:rPr>
          <w:t>Bước 1: Kết nối cơ sở dữ liệu</w:t>
        </w:r>
        <w:r w:rsidRPr="002F0A1C">
          <w:rPr>
            <w:rFonts w:ascii="Times New Roman" w:hAnsi="Times New Roman" w:cs="Times New Roman"/>
            <w:sz w:val="28"/>
            <w:szCs w:val="28"/>
          </w:rPr>
          <w:t>.</w:t>
        </w:r>
      </w:ins>
    </w:p>
    <w:p w14:paraId="1301FEA6" w14:textId="77777777" w:rsidR="0087474A" w:rsidRDefault="0087474A" w:rsidP="0087474A">
      <w:pPr>
        <w:pStyle w:val="ListParagraph"/>
        <w:numPr>
          <w:ilvl w:val="0"/>
          <w:numId w:val="23"/>
        </w:numPr>
        <w:tabs>
          <w:tab w:val="left" w:pos="1605"/>
        </w:tabs>
        <w:rPr>
          <w:ins w:id="1736" w:author="Kai Pa" w:date="2018-05-08T21:17:00Z"/>
          <w:rFonts w:ascii="Times New Roman" w:hAnsi="Times New Roman" w:cs="Times New Roman"/>
          <w:sz w:val="28"/>
          <w:szCs w:val="28"/>
        </w:rPr>
      </w:pPr>
      <w:ins w:id="1737" w:author="Kai Pa" w:date="2018-05-08T21:17:00Z">
        <w:r>
          <w:rPr>
            <w:rFonts w:ascii="Times New Roman" w:hAnsi="Times New Roman" w:cs="Times New Roman"/>
            <w:sz w:val="28"/>
            <w:szCs w:val="28"/>
          </w:rPr>
          <w:t>Bước 2: Nhập D1</w:t>
        </w:r>
      </w:ins>
    </w:p>
    <w:p w14:paraId="4E92E744" w14:textId="77777777" w:rsidR="0087474A" w:rsidRPr="007B7A8A" w:rsidRDefault="0087474A" w:rsidP="0087474A">
      <w:pPr>
        <w:pStyle w:val="ListParagraph"/>
        <w:numPr>
          <w:ilvl w:val="0"/>
          <w:numId w:val="23"/>
        </w:numPr>
        <w:tabs>
          <w:tab w:val="left" w:pos="1605"/>
        </w:tabs>
        <w:rPr>
          <w:ins w:id="1738" w:author="Kai Pa" w:date="2018-05-08T21:17:00Z"/>
          <w:rFonts w:ascii="Times New Roman" w:hAnsi="Times New Roman" w:cs="Times New Roman"/>
          <w:sz w:val="28"/>
          <w:szCs w:val="28"/>
        </w:rPr>
      </w:pPr>
      <w:ins w:id="1739" w:author="Kai Pa" w:date="2018-05-08T21:17:00Z">
        <w:r w:rsidRPr="007B7A8A">
          <w:rPr>
            <w:rFonts w:ascii="Times New Roman" w:hAnsi="Times New Roman" w:cs="Times New Roman"/>
            <w:sz w:val="28"/>
            <w:szCs w:val="28"/>
          </w:rPr>
          <w:t>Bước 3: Xác định thông tin STK cần được cập nhật cho Khách hàng (</w:t>
        </w:r>
        <w:r w:rsidRPr="007B7A8A">
          <w:rPr>
            <w:sz w:val="32"/>
            <w:szCs w:val="32"/>
          </w:rPr>
          <w:t>MAGDV, MASTK, MALOAITK, NGAYCAPNHAT, SODU, NGAYBD, NGAYDH</w:t>
        </w:r>
        <w:r w:rsidRPr="007B7A8A">
          <w:rPr>
            <w:rFonts w:ascii="Times New Roman" w:hAnsi="Times New Roman" w:cs="Times New Roman"/>
            <w:sz w:val="28"/>
            <w:szCs w:val="28"/>
          </w:rPr>
          <w:t>)</w:t>
        </w:r>
        <w:r>
          <w:rPr>
            <w:rFonts w:ascii="Times New Roman" w:hAnsi="Times New Roman" w:cs="Times New Roman"/>
            <w:sz w:val="28"/>
            <w:szCs w:val="28"/>
          </w:rPr>
          <w:t>.</w:t>
        </w:r>
      </w:ins>
    </w:p>
    <w:p w14:paraId="74BF080C" w14:textId="77777777" w:rsidR="0087474A" w:rsidRDefault="0087474A" w:rsidP="0087474A">
      <w:pPr>
        <w:pStyle w:val="ListParagraph"/>
        <w:numPr>
          <w:ilvl w:val="0"/>
          <w:numId w:val="23"/>
        </w:numPr>
        <w:tabs>
          <w:tab w:val="left" w:pos="1605"/>
        </w:tabs>
        <w:rPr>
          <w:ins w:id="1740" w:author="Kai Pa" w:date="2018-05-08T21:17:00Z"/>
          <w:rFonts w:ascii="Times New Roman" w:hAnsi="Times New Roman" w:cs="Times New Roman"/>
          <w:sz w:val="28"/>
          <w:szCs w:val="28"/>
        </w:rPr>
      </w:pPr>
      <w:ins w:id="1741" w:author="Kai Pa" w:date="2018-05-08T21:17:00Z">
        <w:r>
          <w:rPr>
            <w:rFonts w:ascii="Times New Roman" w:hAnsi="Times New Roman" w:cs="Times New Roman"/>
            <w:sz w:val="28"/>
            <w:szCs w:val="28"/>
          </w:rPr>
          <w:t>Bước 4: Lưu D4 xuống bộ nhớ phụ.</w:t>
        </w:r>
      </w:ins>
    </w:p>
    <w:p w14:paraId="5FA4A739" w14:textId="77777777" w:rsidR="0087474A" w:rsidRDefault="0087474A" w:rsidP="0087474A">
      <w:pPr>
        <w:pStyle w:val="ListParagraph"/>
        <w:numPr>
          <w:ilvl w:val="0"/>
          <w:numId w:val="23"/>
        </w:numPr>
        <w:tabs>
          <w:tab w:val="left" w:pos="1605"/>
        </w:tabs>
        <w:rPr>
          <w:ins w:id="1742" w:author="Kai Pa" w:date="2018-05-08T21:17:00Z"/>
          <w:rFonts w:ascii="Times New Roman" w:hAnsi="Times New Roman" w:cs="Times New Roman"/>
          <w:sz w:val="28"/>
          <w:szCs w:val="28"/>
        </w:rPr>
      </w:pPr>
      <w:ins w:id="1743" w:author="Kai Pa" w:date="2018-05-08T21:17:00Z">
        <w:r>
          <w:rPr>
            <w:rFonts w:ascii="Times New Roman" w:hAnsi="Times New Roman" w:cs="Times New Roman"/>
            <w:sz w:val="28"/>
            <w:szCs w:val="28"/>
          </w:rPr>
          <w:t xml:space="preserve">Bước 5: Xuất D2 </w:t>
        </w:r>
      </w:ins>
    </w:p>
    <w:p w14:paraId="4AB02114" w14:textId="77777777" w:rsidR="0087474A" w:rsidRDefault="0087474A" w:rsidP="0087474A">
      <w:pPr>
        <w:pStyle w:val="ListParagraph"/>
        <w:numPr>
          <w:ilvl w:val="0"/>
          <w:numId w:val="23"/>
        </w:numPr>
        <w:tabs>
          <w:tab w:val="left" w:pos="1605"/>
        </w:tabs>
        <w:rPr>
          <w:ins w:id="1744" w:author="Kai Pa" w:date="2018-05-08T21:17:00Z"/>
          <w:rFonts w:ascii="Times New Roman" w:hAnsi="Times New Roman" w:cs="Times New Roman"/>
          <w:sz w:val="28"/>
          <w:szCs w:val="28"/>
        </w:rPr>
      </w:pPr>
      <w:ins w:id="1745" w:author="Kai Pa" w:date="2018-05-08T21:17:00Z">
        <w:r>
          <w:rPr>
            <w:rFonts w:ascii="Times New Roman" w:hAnsi="Times New Roman" w:cs="Times New Roman"/>
            <w:sz w:val="28"/>
            <w:szCs w:val="28"/>
          </w:rPr>
          <w:t>Bước 6: Đóng kết nối CSDL</w:t>
        </w:r>
      </w:ins>
    </w:p>
    <w:p w14:paraId="61F1E144" w14:textId="77777777" w:rsidR="0087474A" w:rsidRDefault="0087474A" w:rsidP="0087474A">
      <w:pPr>
        <w:pStyle w:val="ListParagraph"/>
        <w:numPr>
          <w:ilvl w:val="0"/>
          <w:numId w:val="23"/>
        </w:numPr>
        <w:tabs>
          <w:tab w:val="left" w:pos="1605"/>
        </w:tabs>
        <w:rPr>
          <w:ins w:id="1746" w:author="Kai Pa" w:date="2018-05-08T21:17:00Z"/>
          <w:rFonts w:ascii="Times New Roman" w:hAnsi="Times New Roman" w:cs="Times New Roman"/>
          <w:sz w:val="28"/>
          <w:szCs w:val="28"/>
        </w:rPr>
      </w:pPr>
      <w:ins w:id="1747" w:author="Kai Pa" w:date="2018-05-08T21:17:00Z">
        <w:r>
          <w:rPr>
            <w:rFonts w:ascii="Times New Roman" w:hAnsi="Times New Roman" w:cs="Times New Roman"/>
            <w:sz w:val="28"/>
            <w:szCs w:val="28"/>
          </w:rPr>
          <w:t>Bước 7: Kết thúc.</w:t>
        </w:r>
      </w:ins>
    </w:p>
    <w:p w14:paraId="175BE837" w14:textId="77777777" w:rsidR="0087474A" w:rsidRPr="00D26997" w:rsidRDefault="0087474A" w:rsidP="0087474A">
      <w:pPr>
        <w:pStyle w:val="ListParagraph"/>
        <w:numPr>
          <w:ilvl w:val="0"/>
          <w:numId w:val="27"/>
        </w:numPr>
        <w:tabs>
          <w:tab w:val="left" w:pos="1605"/>
        </w:tabs>
        <w:rPr>
          <w:ins w:id="1748" w:author="Kai Pa" w:date="2018-05-08T21:17:00Z"/>
          <w:rFonts w:ascii="Times New Roman" w:hAnsi="Times New Roman" w:cs="Times New Roman"/>
          <w:sz w:val="28"/>
          <w:szCs w:val="28"/>
        </w:rPr>
      </w:pPr>
    </w:p>
    <w:p w14:paraId="3BE838C8" w14:textId="77777777" w:rsidR="0087474A" w:rsidRDefault="0087474A" w:rsidP="0087474A">
      <w:pPr>
        <w:tabs>
          <w:tab w:val="left" w:pos="1605"/>
        </w:tabs>
        <w:rPr>
          <w:ins w:id="1749" w:author="Kai Pa" w:date="2018-05-08T21:17:00Z"/>
          <w:rFonts w:ascii="Times New Roman" w:hAnsi="Times New Roman" w:cs="Times New Roman"/>
          <w:sz w:val="28"/>
          <w:szCs w:val="28"/>
        </w:rPr>
      </w:pPr>
    </w:p>
    <w:p w14:paraId="56D73057" w14:textId="77777777" w:rsidR="0087474A" w:rsidRPr="005161BD" w:rsidRDefault="0087474A" w:rsidP="0087474A">
      <w:pPr>
        <w:rPr>
          <w:ins w:id="1750" w:author="Kai Pa" w:date="2018-05-08T21:17:00Z"/>
        </w:rPr>
      </w:pPr>
      <w:ins w:id="1751" w:author="Kai Pa" w:date="2018-05-08T21:17:00Z">
        <w:r>
          <w:rPr>
            <w:noProof/>
          </w:rPr>
          <mc:AlternateContent>
            <mc:Choice Requires="wps">
              <w:drawing>
                <wp:anchor distT="0" distB="0" distL="114300" distR="114300" simplePos="0" relativeHeight="251700224" behindDoc="0" locked="0" layoutInCell="1" allowOverlap="1" wp14:anchorId="20DB8970" wp14:editId="213451F3">
                  <wp:simplePos x="0" y="0"/>
                  <wp:positionH relativeFrom="column">
                    <wp:posOffset>2085975</wp:posOffset>
                  </wp:positionH>
                  <wp:positionV relativeFrom="paragraph">
                    <wp:posOffset>15875</wp:posOffset>
                  </wp:positionV>
                  <wp:extent cx="1590675" cy="5429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62F691"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DB8970" id="Rectangle 50" o:spid="_x0000_s1043" style="position:absolute;margin-left:164.25pt;margin-top:1.25pt;width:125.25pt;height:42.7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" fillcolor="#5b9bd5 [3204]" strokecolor="#1f4d78 [1604]" strokeweight="1pt">
                  <v:textbox>
                    <w:txbxContent>
                      <w:p w14:paraId="4962F691"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Khách hàng, Nhân viên giao dịch</w:t>
                        </w:r>
                      </w:p>
                    </w:txbxContent>
                  </v:textbox>
                </v:rect>
              </w:pict>
            </mc:Fallback>
          </mc:AlternateContent>
        </w:r>
      </w:ins>
    </w:p>
    <w:p w14:paraId="186651B9" w14:textId="77777777" w:rsidR="0087474A" w:rsidRDefault="0087474A" w:rsidP="0087474A">
      <w:pPr>
        <w:rPr>
          <w:ins w:id="1752" w:author="Kai Pa" w:date="2018-05-08T21:17:00Z"/>
        </w:rPr>
      </w:pPr>
    </w:p>
    <w:p w14:paraId="2859F110" w14:textId="77777777" w:rsidR="0087474A" w:rsidRPr="00781C00" w:rsidRDefault="0087474A" w:rsidP="0087474A">
      <w:pPr>
        <w:tabs>
          <w:tab w:val="left" w:pos="3405"/>
          <w:tab w:val="left" w:pos="5340"/>
        </w:tabs>
        <w:rPr>
          <w:ins w:id="1753" w:author="Kai Pa" w:date="2018-05-08T21:17:00Z"/>
          <w:rFonts w:ascii="Times New Roman" w:hAnsi="Times New Roman" w:cs="Times New Roman"/>
        </w:rPr>
      </w:pPr>
      <w:ins w:id="1754" w:author="Kai Pa" w:date="2018-05-08T21:17:00Z">
        <w:r>
          <w:rPr>
            <w:noProof/>
          </w:rPr>
          <mc:AlternateContent>
            <mc:Choice Requires="wps">
              <w:drawing>
                <wp:anchor distT="0" distB="0" distL="114300" distR="114300" simplePos="0" relativeHeight="251703296" behindDoc="0" locked="0" layoutInCell="1" allowOverlap="1" wp14:anchorId="6F389CF5" wp14:editId="69EA605B">
                  <wp:simplePos x="0" y="0"/>
                  <wp:positionH relativeFrom="column">
                    <wp:posOffset>2190115</wp:posOffset>
                  </wp:positionH>
                  <wp:positionV relativeFrom="paragraph">
                    <wp:posOffset>322580</wp:posOffset>
                  </wp:positionV>
                  <wp:extent cx="753745" cy="132080"/>
                  <wp:effectExtent l="25083" t="0" r="33337" b="33338"/>
                  <wp:wrapNone/>
                  <wp:docPr id="51" name="Right Arrow 51"/>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584D59" id="Right Arrow 51" o:spid="_x0000_s1026" type="#_x0000_t13" style="position:absolute;margin-left:172.45pt;margin-top:25.4pt;width:59.35pt;height:10.4pt;rotation:-9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d4qA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" adj="19707" fillcolor="#5b9bd5 [3204]" strokecolor="#1f4d78 [1604]" strokeweight="1pt"/>
              </w:pict>
            </mc:Fallback>
          </mc:AlternateContent>
        </w:r>
        <w:r>
          <w:tab/>
        </w:r>
        <w:r w:rsidRPr="00781C00">
          <w:rPr>
            <w:rFonts w:ascii="Times New Roman" w:hAnsi="Times New Roman" w:cs="Times New Roman"/>
            <w:sz w:val="28"/>
            <w:szCs w:val="28"/>
          </w:rPr>
          <w:t>D1</w:t>
        </w:r>
        <w:r>
          <w:tab/>
        </w:r>
        <w:r w:rsidRPr="00781C00">
          <w:rPr>
            <w:rFonts w:ascii="Times New Roman" w:hAnsi="Times New Roman" w:cs="Times New Roman"/>
            <w:sz w:val="28"/>
            <w:szCs w:val="28"/>
          </w:rPr>
          <w:t>D2</w:t>
        </w:r>
      </w:ins>
    </w:p>
    <w:p w14:paraId="1D81B7E6" w14:textId="77777777" w:rsidR="0087474A" w:rsidRPr="005161BD" w:rsidRDefault="0087474A" w:rsidP="0087474A">
      <w:pPr>
        <w:rPr>
          <w:ins w:id="1755" w:author="Kai Pa" w:date="2018-05-08T21:17:00Z"/>
        </w:rPr>
      </w:pPr>
      <w:ins w:id="1756" w:author="Kai Pa" w:date="2018-05-08T21:17:00Z">
        <w:r>
          <w:rPr>
            <w:noProof/>
          </w:rPr>
          <mc:AlternateContent>
            <mc:Choice Requires="wps">
              <w:drawing>
                <wp:anchor distT="0" distB="0" distL="114300" distR="114300" simplePos="0" relativeHeight="251701248" behindDoc="0" locked="0" layoutInCell="1" allowOverlap="1" wp14:anchorId="5F7F7EEA" wp14:editId="3934BA83">
                  <wp:simplePos x="0" y="0"/>
                  <wp:positionH relativeFrom="column">
                    <wp:posOffset>2795587</wp:posOffset>
                  </wp:positionH>
                  <wp:positionV relativeFrom="paragraph">
                    <wp:posOffset>11748</wp:posOffset>
                  </wp:positionV>
                  <wp:extent cx="753745" cy="132080"/>
                  <wp:effectExtent l="25083" t="13017" r="33337" b="14288"/>
                  <wp:wrapNone/>
                  <wp:docPr id="52" name="Right Arrow 52"/>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37486" id="Right Arrow 52" o:spid="_x0000_s1026" type="#_x0000_t13" style="position:absolute;margin-left:220.1pt;margin-top:.95pt;width:59.35pt;height:10.4pt;rotation:90;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" adj="19707" fillcolor="#5b9bd5 [3204]" strokecolor="#1f4d78 [1604]" strokeweight="1pt"/>
              </w:pict>
            </mc:Fallback>
          </mc:AlternateContent>
        </w:r>
      </w:ins>
    </w:p>
    <w:p w14:paraId="1478B82B" w14:textId="77777777" w:rsidR="0087474A" w:rsidRPr="000C320D" w:rsidRDefault="0087474A" w:rsidP="0087474A">
      <w:pPr>
        <w:tabs>
          <w:tab w:val="left" w:pos="6480"/>
        </w:tabs>
        <w:rPr>
          <w:ins w:id="1757" w:author="Kai Pa" w:date="2018-05-08T21:17:00Z"/>
          <w:rFonts w:ascii="Times New Roman" w:hAnsi="Times New Roman" w:cs="Times New Roman"/>
          <w:sz w:val="28"/>
          <w:szCs w:val="28"/>
        </w:rPr>
      </w:pPr>
      <w:ins w:id="1758" w:author="Kai Pa" w:date="2018-05-08T21:17:00Z">
        <w:r>
          <w:rPr>
            <w:noProof/>
          </w:rPr>
          <mc:AlternateContent>
            <mc:Choice Requires="wps">
              <w:drawing>
                <wp:anchor distT="0" distB="0" distL="114300" distR="114300" simplePos="0" relativeHeight="251699200" behindDoc="0" locked="0" layoutInCell="1" allowOverlap="1" wp14:anchorId="36E415D2" wp14:editId="6725F825">
                  <wp:simplePos x="0" y="0"/>
                  <wp:positionH relativeFrom="column">
                    <wp:posOffset>1752600</wp:posOffset>
                  </wp:positionH>
                  <wp:positionV relativeFrom="paragraph">
                    <wp:posOffset>182880</wp:posOffset>
                  </wp:positionV>
                  <wp:extent cx="2247900" cy="714375"/>
                  <wp:effectExtent l="0" t="0" r="19050" b="28575"/>
                  <wp:wrapNone/>
                  <wp:docPr id="53" name="Oval 53"/>
                  <wp:cNvGraphicFramePr/>
                  <a:graphic xmlns:a="http://schemas.openxmlformats.org/drawingml/2006/main">
                    <a:graphicData uri="http://schemas.microsoft.com/office/word/2010/wordprocessingShape">
                      <wps:wsp>
                        <wps:cNvSpPr/>
                        <wps:spPr>
                          <a:xfrm>
                            <a:off x="0" y="0"/>
                            <a:ext cx="2247900"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4F943C"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Cập nhật loại sổ tiết kiệm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E415D2" id="Oval 53" o:spid="_x0000_s1044" style="position:absolute;margin-left:138pt;margin-top:14.4pt;width:177pt;height:56.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" fillcolor="#5b9bd5 [3204]" strokecolor="#1f4d78 [1604]" strokeweight="1pt">
                  <v:stroke joinstyle="miter"/>
                  <v:textbox>
                    <w:txbxContent>
                      <w:p w14:paraId="524F943C"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Cập nhật loại sổ tiết kiệm</w:t>
                        </w:r>
                      </w:p>
                    </w:txbxContent>
                  </v:textbox>
                </v:oval>
              </w:pict>
            </mc:Fallback>
          </mc:AlternateContent>
        </w:r>
        <w:r>
          <w:tab/>
        </w:r>
      </w:ins>
    </w:p>
    <w:p w14:paraId="763DF347" w14:textId="77777777" w:rsidR="0087474A" w:rsidRPr="005161BD" w:rsidRDefault="0087474A" w:rsidP="0087474A">
      <w:pPr>
        <w:rPr>
          <w:ins w:id="1759" w:author="Kai Pa" w:date="2018-05-08T21:17:00Z"/>
        </w:rPr>
      </w:pPr>
    </w:p>
    <w:p w14:paraId="41AAEAB2" w14:textId="77777777" w:rsidR="0087474A" w:rsidRDefault="0087474A" w:rsidP="0087474A">
      <w:pPr>
        <w:rPr>
          <w:ins w:id="1760" w:author="Kai Pa" w:date="2018-05-08T21:17:00Z"/>
        </w:rPr>
      </w:pPr>
    </w:p>
    <w:p w14:paraId="54FA8AE6" w14:textId="77777777" w:rsidR="0087474A" w:rsidRDefault="0087474A" w:rsidP="0087474A">
      <w:pPr>
        <w:tabs>
          <w:tab w:val="left" w:pos="3795"/>
        </w:tabs>
        <w:rPr>
          <w:ins w:id="1761" w:author="Kai Pa" w:date="2018-05-08T21:17:00Z"/>
        </w:rPr>
      </w:pPr>
      <w:ins w:id="1762" w:author="Kai Pa" w:date="2018-05-08T21:17:00Z">
        <w:r>
          <w:tab/>
        </w:r>
      </w:ins>
    </w:p>
    <w:p w14:paraId="2AAF8A66" w14:textId="77777777" w:rsidR="0087474A" w:rsidRDefault="0087474A" w:rsidP="0087474A">
      <w:pPr>
        <w:tabs>
          <w:tab w:val="left" w:pos="3795"/>
          <w:tab w:val="left" w:pos="5370"/>
        </w:tabs>
        <w:rPr>
          <w:ins w:id="1763" w:author="Kai Pa" w:date="2018-05-08T21:17:00Z"/>
          <w:sz w:val="28"/>
          <w:szCs w:val="28"/>
        </w:rPr>
      </w:pPr>
      <w:ins w:id="1764" w:author="Kai Pa" w:date="2018-05-08T21:17:00Z">
        <w:r>
          <w:rPr>
            <w:noProof/>
          </w:rPr>
          <mc:AlternateContent>
            <mc:Choice Requires="wps">
              <w:drawing>
                <wp:anchor distT="0" distB="0" distL="114300" distR="114300" simplePos="0" relativeHeight="251702272" behindDoc="0" locked="0" layoutInCell="1" allowOverlap="1" wp14:anchorId="36ADA1FF" wp14:editId="3E2C8575">
                  <wp:simplePos x="0" y="0"/>
                  <wp:positionH relativeFrom="column">
                    <wp:posOffset>2819083</wp:posOffset>
                  </wp:positionH>
                  <wp:positionV relativeFrom="paragraph">
                    <wp:posOffset>32704</wp:posOffset>
                  </wp:positionV>
                  <wp:extent cx="753745" cy="132080"/>
                  <wp:effectExtent l="25083" t="0" r="33337" b="33338"/>
                  <wp:wrapNone/>
                  <wp:docPr id="54" name="Right Arrow 54"/>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E968D" id="Right Arrow 54" o:spid="_x0000_s1026" type="#_x0000_t13" style="position:absolute;margin-left:222pt;margin-top:2.6pt;width:59.35pt;height:10.4pt;rotation:-90;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mXIpw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" adj="19707" fillcolor="#5b9bd5 [3204]" strokecolor="#1f4d78 [1604]" strokeweight="1pt"/>
              </w:pict>
            </mc:Fallback>
          </mc:AlternateContent>
        </w:r>
        <w:r>
          <w:rPr>
            <w:noProof/>
          </w:rPr>
          <mc:AlternateContent>
            <mc:Choice Requires="wps">
              <w:drawing>
                <wp:anchor distT="0" distB="0" distL="114300" distR="114300" simplePos="0" relativeHeight="251704320" behindDoc="0" locked="0" layoutInCell="1" allowOverlap="1" wp14:anchorId="4D08C0D4" wp14:editId="63DA715C">
                  <wp:simplePos x="0" y="0"/>
                  <wp:positionH relativeFrom="column">
                    <wp:posOffset>2161857</wp:posOffset>
                  </wp:positionH>
                  <wp:positionV relativeFrom="paragraph">
                    <wp:posOffset>51753</wp:posOffset>
                  </wp:positionV>
                  <wp:extent cx="753745" cy="132080"/>
                  <wp:effectExtent l="25083" t="13017" r="33337" b="14288"/>
                  <wp:wrapNone/>
                  <wp:docPr id="55" name="Right Arrow 55"/>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ECF093" id="Right Arrow 55" o:spid="_x0000_s1026" type="#_x0000_t13" style="position:absolute;margin-left:170.2pt;margin-top:4.1pt;width:59.35pt;height:10.4pt;rotation:90;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1bDpw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" adj="19707" fillcolor="#5b9bd5 [3204]" strokecolor="#1f4d78 [1604]" strokeweight="1pt"/>
              </w:pict>
            </mc:Fallback>
          </mc:AlternateContent>
        </w:r>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sidRPr="00781C00">
          <w:rPr>
            <w:rFonts w:ascii="Times New Roman" w:hAnsi="Times New Roman" w:cs="Times New Roman"/>
            <w:sz w:val="28"/>
            <w:szCs w:val="28"/>
          </w:rPr>
          <w:t>D3</w:t>
        </w:r>
        <w:r>
          <w:tab/>
        </w:r>
        <w:r w:rsidRPr="00781C00">
          <w:rPr>
            <w:rFonts w:ascii="Times New Roman" w:hAnsi="Times New Roman" w:cs="Times New Roman"/>
            <w:sz w:val="28"/>
            <w:szCs w:val="28"/>
          </w:rPr>
          <w:t>D4</w:t>
        </w:r>
      </w:ins>
    </w:p>
    <w:p w14:paraId="2B5D33A9" w14:textId="77777777" w:rsidR="0087474A" w:rsidRPr="00FC302E" w:rsidRDefault="0087474A" w:rsidP="0087474A">
      <w:pPr>
        <w:rPr>
          <w:ins w:id="1765" w:author="Kai Pa" w:date="2018-05-08T21:17:00Z"/>
          <w:sz w:val="28"/>
          <w:szCs w:val="28"/>
        </w:rPr>
      </w:pPr>
      <w:ins w:id="1766" w:author="Kai Pa" w:date="2018-05-08T21:17:00Z">
        <w:r>
          <w:rPr>
            <w:noProof/>
            <w:sz w:val="28"/>
            <w:szCs w:val="28"/>
          </w:rPr>
          <mc:AlternateContent>
            <mc:Choice Requires="wps">
              <w:drawing>
                <wp:anchor distT="0" distB="0" distL="114300" distR="114300" simplePos="0" relativeHeight="251705344" behindDoc="0" locked="0" layoutInCell="1" allowOverlap="1" wp14:anchorId="4E3BC949" wp14:editId="66A5E0D1">
                  <wp:simplePos x="0" y="0"/>
                  <wp:positionH relativeFrom="column">
                    <wp:posOffset>1790065</wp:posOffset>
                  </wp:positionH>
                  <wp:positionV relativeFrom="paragraph">
                    <wp:posOffset>182245</wp:posOffset>
                  </wp:positionV>
                  <wp:extent cx="2219325" cy="0"/>
                  <wp:effectExtent l="0" t="0" r="28575" b="19050"/>
                  <wp:wrapNone/>
                  <wp:docPr id="56" name="Straight Connector 56"/>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91DCA1D" id="Straight Connector 56"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BU5Imt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3193B49C" w14:textId="77777777" w:rsidR="0087474A" w:rsidRDefault="0087474A" w:rsidP="0087474A">
      <w:pPr>
        <w:tabs>
          <w:tab w:val="left" w:pos="1605"/>
        </w:tabs>
        <w:rPr>
          <w:ins w:id="1767" w:author="Kai Pa" w:date="2018-05-08T21:17:00Z"/>
          <w:rFonts w:ascii="Times New Roman" w:hAnsi="Times New Roman" w:cs="Times New Roman"/>
          <w:sz w:val="28"/>
          <w:szCs w:val="28"/>
        </w:rPr>
      </w:pPr>
      <w:ins w:id="1768" w:author="Kai Pa" w:date="2018-05-08T21:17:00Z">
        <w:r>
          <w:rPr>
            <w:noProof/>
            <w:sz w:val="28"/>
            <w:szCs w:val="28"/>
          </w:rPr>
          <mc:AlternateContent>
            <mc:Choice Requires="wps">
              <w:drawing>
                <wp:anchor distT="0" distB="0" distL="114300" distR="114300" simplePos="0" relativeHeight="251706368" behindDoc="0" locked="0" layoutInCell="1" allowOverlap="1" wp14:anchorId="04AE8FF7" wp14:editId="37D5A8A2">
                  <wp:simplePos x="0" y="0"/>
                  <wp:positionH relativeFrom="column">
                    <wp:posOffset>1809750</wp:posOffset>
                  </wp:positionH>
                  <wp:positionV relativeFrom="paragraph">
                    <wp:posOffset>245745</wp:posOffset>
                  </wp:positionV>
                  <wp:extent cx="2219325" cy="0"/>
                  <wp:effectExtent l="0" t="0" r="28575" b="19050"/>
                  <wp:wrapNone/>
                  <wp:docPr id="57" name="Straight Connector 5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5C41915" id="Straight Connector 57" o:spid="_x0000_s1026" style="position:absolute;z-index:251706368;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0A8492D3" w14:textId="77777777" w:rsidR="0087474A" w:rsidRDefault="0087474A" w:rsidP="0087474A">
      <w:pPr>
        <w:pStyle w:val="ListParagraph"/>
        <w:tabs>
          <w:tab w:val="left" w:pos="1605"/>
        </w:tabs>
        <w:jc w:val="center"/>
        <w:rPr>
          <w:ins w:id="1769" w:author="Kai Pa" w:date="2018-05-08T21:17:00Z"/>
          <w:rFonts w:ascii="Times New Roman" w:hAnsi="Times New Roman" w:cs="Times New Roman"/>
          <w:sz w:val="28"/>
          <w:szCs w:val="28"/>
        </w:rPr>
      </w:pPr>
      <w:ins w:id="1770" w:author="Kai Pa" w:date="2018-05-08T21:17:00Z">
        <w:r>
          <w:rPr>
            <w:rFonts w:ascii="Times New Roman" w:hAnsi="Times New Roman" w:cs="Times New Roman"/>
            <w:i/>
            <w:sz w:val="28"/>
            <w:szCs w:val="28"/>
          </w:rPr>
          <w:t>Sơ đồ DFD ngiệp vụ cập nhật loại sổ tiết kiểm.</w:t>
        </w:r>
      </w:ins>
    </w:p>
    <w:p w14:paraId="1B016D70" w14:textId="77777777" w:rsidR="0087474A" w:rsidRDefault="0087474A" w:rsidP="0087474A">
      <w:pPr>
        <w:pStyle w:val="ListParagraph"/>
        <w:tabs>
          <w:tab w:val="left" w:pos="1605"/>
        </w:tabs>
        <w:jc w:val="center"/>
        <w:rPr>
          <w:ins w:id="1771" w:author="Kai Pa" w:date="2018-05-08T21:17:00Z"/>
          <w:rFonts w:ascii="Times New Roman" w:hAnsi="Times New Roman" w:cs="Times New Roman"/>
          <w:sz w:val="28"/>
          <w:szCs w:val="28"/>
        </w:rPr>
      </w:pPr>
    </w:p>
    <w:p w14:paraId="20D031CA" w14:textId="77777777" w:rsidR="0087474A" w:rsidRDefault="0087474A" w:rsidP="0087474A">
      <w:pPr>
        <w:pStyle w:val="ListParagraph"/>
        <w:tabs>
          <w:tab w:val="left" w:pos="1605"/>
        </w:tabs>
        <w:rPr>
          <w:ins w:id="1772" w:author="Kai Pa" w:date="2018-05-08T21:17:00Z"/>
          <w:rFonts w:ascii="Times New Roman" w:hAnsi="Times New Roman" w:cs="Times New Roman"/>
          <w:sz w:val="28"/>
          <w:szCs w:val="28"/>
        </w:rPr>
      </w:pPr>
      <w:ins w:id="1773" w:author="Kai Pa" w:date="2018-05-08T21:17:00Z">
        <w:r>
          <w:rPr>
            <w:rFonts w:ascii="Times New Roman" w:hAnsi="Times New Roman" w:cs="Times New Roman"/>
            <w:sz w:val="28"/>
            <w:szCs w:val="28"/>
          </w:rPr>
          <w:t>D1: Họ tên khách hàng (HOTEN), Mã sổ tiết kiệm (MASTK).</w:t>
        </w:r>
      </w:ins>
    </w:p>
    <w:p w14:paraId="6E12CC86" w14:textId="77777777" w:rsidR="0087474A" w:rsidRDefault="0087474A" w:rsidP="0087474A">
      <w:pPr>
        <w:pStyle w:val="ListParagraph"/>
        <w:tabs>
          <w:tab w:val="left" w:pos="1605"/>
        </w:tabs>
        <w:rPr>
          <w:ins w:id="1774" w:author="Kai Pa" w:date="2018-05-08T21:17:00Z"/>
          <w:rFonts w:ascii="Times New Roman" w:hAnsi="Times New Roman" w:cs="Times New Roman"/>
          <w:sz w:val="28"/>
          <w:szCs w:val="28"/>
        </w:rPr>
      </w:pPr>
      <w:ins w:id="1775" w:author="Kai Pa" w:date="2018-05-08T21:17:00Z">
        <w:r>
          <w:rPr>
            <w:rFonts w:ascii="Times New Roman" w:hAnsi="Times New Roman" w:cs="Times New Roman"/>
            <w:sz w:val="28"/>
            <w:szCs w:val="28"/>
          </w:rPr>
          <w:t>D2: MaLOAITK, TENLOAITK, LAISUAT, KIHAN.</w:t>
        </w:r>
      </w:ins>
    </w:p>
    <w:p w14:paraId="623D2F15" w14:textId="77777777" w:rsidR="0087474A" w:rsidRDefault="0087474A" w:rsidP="0087474A">
      <w:pPr>
        <w:pStyle w:val="ListParagraph"/>
        <w:tabs>
          <w:tab w:val="left" w:pos="1605"/>
        </w:tabs>
        <w:rPr>
          <w:ins w:id="1776" w:author="Kai Pa" w:date="2018-05-08T21:17:00Z"/>
          <w:rFonts w:ascii="Times New Roman" w:hAnsi="Times New Roman" w:cs="Times New Roman"/>
          <w:sz w:val="28"/>
          <w:szCs w:val="28"/>
        </w:rPr>
      </w:pPr>
      <w:ins w:id="1777" w:author="Kai Pa" w:date="2018-05-08T21:17:00Z">
        <w:r>
          <w:rPr>
            <w:rFonts w:ascii="Times New Roman" w:hAnsi="Times New Roman" w:cs="Times New Roman"/>
            <w:sz w:val="28"/>
            <w:szCs w:val="28"/>
          </w:rPr>
          <w:t>D3 : D1 + D2</w:t>
        </w:r>
      </w:ins>
    </w:p>
    <w:p w14:paraId="604422F3" w14:textId="77777777" w:rsidR="0087474A" w:rsidRDefault="0087474A" w:rsidP="0087474A">
      <w:pPr>
        <w:pStyle w:val="ListParagraph"/>
        <w:tabs>
          <w:tab w:val="left" w:pos="1605"/>
        </w:tabs>
        <w:rPr>
          <w:ins w:id="1778" w:author="Kai Pa" w:date="2018-05-08T21:17:00Z"/>
          <w:rFonts w:ascii="Times New Roman" w:hAnsi="Times New Roman" w:cs="Times New Roman"/>
          <w:sz w:val="28"/>
          <w:szCs w:val="28"/>
        </w:rPr>
      </w:pPr>
      <w:ins w:id="1779" w:author="Kai Pa" w:date="2018-05-08T21:17:00Z">
        <w:r>
          <w:rPr>
            <w:rFonts w:ascii="Times New Roman" w:hAnsi="Times New Roman" w:cs="Times New Roman"/>
            <w:sz w:val="28"/>
            <w:szCs w:val="28"/>
          </w:rPr>
          <w:t>D4 : D3</w:t>
        </w:r>
      </w:ins>
    </w:p>
    <w:p w14:paraId="30FDBAD1" w14:textId="77777777" w:rsidR="0087474A" w:rsidRDefault="0087474A" w:rsidP="0087474A">
      <w:pPr>
        <w:pStyle w:val="ListParagraph"/>
        <w:tabs>
          <w:tab w:val="left" w:pos="1605"/>
        </w:tabs>
        <w:rPr>
          <w:ins w:id="1780" w:author="Kai Pa" w:date="2018-05-08T21:17:00Z"/>
          <w:rFonts w:ascii="Times New Roman" w:hAnsi="Times New Roman" w:cs="Times New Roman"/>
          <w:sz w:val="28"/>
          <w:szCs w:val="28"/>
        </w:rPr>
      </w:pPr>
    </w:p>
    <w:p w14:paraId="10F4A50B" w14:textId="77777777" w:rsidR="0087474A" w:rsidRDefault="0087474A" w:rsidP="0087474A">
      <w:pPr>
        <w:pStyle w:val="ListParagraph"/>
        <w:tabs>
          <w:tab w:val="left" w:pos="1605"/>
        </w:tabs>
        <w:rPr>
          <w:ins w:id="1781" w:author="Kai Pa" w:date="2018-05-08T21:17:00Z"/>
          <w:rFonts w:ascii="Times New Roman" w:hAnsi="Times New Roman" w:cs="Times New Roman"/>
          <w:sz w:val="28"/>
          <w:szCs w:val="28"/>
        </w:rPr>
      </w:pPr>
    </w:p>
    <w:p w14:paraId="146C448E" w14:textId="77777777" w:rsidR="0087474A" w:rsidRDefault="0087474A" w:rsidP="0087474A">
      <w:pPr>
        <w:pStyle w:val="ListParagraph"/>
        <w:tabs>
          <w:tab w:val="left" w:pos="1605"/>
        </w:tabs>
        <w:rPr>
          <w:ins w:id="1782" w:author="Kai Pa" w:date="2018-05-08T21:17:00Z"/>
          <w:rFonts w:ascii="Times New Roman" w:hAnsi="Times New Roman" w:cs="Times New Roman"/>
          <w:sz w:val="28"/>
          <w:szCs w:val="28"/>
        </w:rPr>
      </w:pPr>
      <w:ins w:id="1783" w:author="Kai Pa" w:date="2018-05-08T21:17:00Z">
        <w:r w:rsidRPr="009F54E7">
          <w:rPr>
            <w:rFonts w:ascii="Times New Roman" w:hAnsi="Times New Roman" w:cs="Times New Roman"/>
            <w:b/>
            <w:i/>
            <w:sz w:val="28"/>
            <w:szCs w:val="28"/>
            <w:u w:val="single"/>
          </w:rPr>
          <w:t>Xử lý:</w:t>
        </w:r>
      </w:ins>
    </w:p>
    <w:p w14:paraId="188EBFD9" w14:textId="77777777" w:rsidR="0087474A" w:rsidRDefault="0087474A" w:rsidP="0087474A">
      <w:pPr>
        <w:pStyle w:val="ListParagraph"/>
        <w:numPr>
          <w:ilvl w:val="0"/>
          <w:numId w:val="24"/>
        </w:numPr>
        <w:tabs>
          <w:tab w:val="left" w:pos="1605"/>
        </w:tabs>
        <w:rPr>
          <w:ins w:id="1784" w:author="Kai Pa" w:date="2018-05-08T21:17:00Z"/>
          <w:rFonts w:ascii="Times New Roman" w:hAnsi="Times New Roman" w:cs="Times New Roman"/>
          <w:sz w:val="28"/>
          <w:szCs w:val="28"/>
        </w:rPr>
      </w:pPr>
      <w:ins w:id="1785" w:author="Kai Pa" w:date="2018-05-08T21:17:00Z">
        <w:r>
          <w:rPr>
            <w:rFonts w:ascii="Times New Roman" w:hAnsi="Times New Roman" w:cs="Times New Roman"/>
            <w:sz w:val="28"/>
            <w:szCs w:val="28"/>
          </w:rPr>
          <w:t>Bước 1: Kết nối với cơ sở dữ liệu.</w:t>
        </w:r>
      </w:ins>
    </w:p>
    <w:p w14:paraId="3762AD84" w14:textId="77777777" w:rsidR="0087474A" w:rsidRDefault="0087474A" w:rsidP="0087474A">
      <w:pPr>
        <w:pStyle w:val="ListParagraph"/>
        <w:numPr>
          <w:ilvl w:val="0"/>
          <w:numId w:val="24"/>
        </w:numPr>
        <w:tabs>
          <w:tab w:val="left" w:pos="1605"/>
        </w:tabs>
        <w:rPr>
          <w:ins w:id="1786" w:author="Kai Pa" w:date="2018-05-08T21:17:00Z"/>
          <w:rFonts w:ascii="Times New Roman" w:hAnsi="Times New Roman" w:cs="Times New Roman"/>
          <w:sz w:val="28"/>
          <w:szCs w:val="28"/>
        </w:rPr>
      </w:pPr>
      <w:ins w:id="1787" w:author="Kai Pa" w:date="2018-05-08T21:17:00Z">
        <w:r>
          <w:rPr>
            <w:rFonts w:ascii="Times New Roman" w:hAnsi="Times New Roman" w:cs="Times New Roman"/>
            <w:sz w:val="28"/>
            <w:szCs w:val="28"/>
          </w:rPr>
          <w:t>Bước 2: Nhập D1</w:t>
        </w:r>
      </w:ins>
    </w:p>
    <w:p w14:paraId="5FA777F1" w14:textId="77777777" w:rsidR="0087474A" w:rsidRDefault="0087474A" w:rsidP="0087474A">
      <w:pPr>
        <w:pStyle w:val="ListParagraph"/>
        <w:numPr>
          <w:ilvl w:val="0"/>
          <w:numId w:val="24"/>
        </w:numPr>
        <w:tabs>
          <w:tab w:val="left" w:pos="1605"/>
        </w:tabs>
        <w:rPr>
          <w:ins w:id="1788" w:author="Kai Pa" w:date="2018-05-08T21:17:00Z"/>
          <w:rFonts w:ascii="Times New Roman" w:hAnsi="Times New Roman" w:cs="Times New Roman"/>
          <w:sz w:val="28"/>
          <w:szCs w:val="28"/>
        </w:rPr>
      </w:pPr>
      <w:ins w:id="1789" w:author="Kai Pa" w:date="2018-05-08T21:17:00Z">
        <w:r>
          <w:rPr>
            <w:rFonts w:ascii="Times New Roman" w:hAnsi="Times New Roman" w:cs="Times New Roman"/>
            <w:sz w:val="28"/>
            <w:szCs w:val="28"/>
          </w:rPr>
          <w:t>Bước 3: Xác định thông tin cần cập nhật bao gồm (TENLOAITK, LAISUAT, KIHAN )</w:t>
        </w:r>
      </w:ins>
    </w:p>
    <w:p w14:paraId="36B15455" w14:textId="77777777" w:rsidR="0087474A" w:rsidRDefault="0087474A" w:rsidP="0087474A">
      <w:pPr>
        <w:pStyle w:val="ListParagraph"/>
        <w:numPr>
          <w:ilvl w:val="0"/>
          <w:numId w:val="24"/>
        </w:numPr>
        <w:tabs>
          <w:tab w:val="left" w:pos="1605"/>
        </w:tabs>
        <w:rPr>
          <w:ins w:id="1790" w:author="Kai Pa" w:date="2018-05-08T21:17:00Z"/>
          <w:rFonts w:ascii="Times New Roman" w:hAnsi="Times New Roman" w:cs="Times New Roman"/>
          <w:sz w:val="28"/>
          <w:szCs w:val="28"/>
        </w:rPr>
      </w:pPr>
      <w:ins w:id="1791" w:author="Kai Pa" w:date="2018-05-08T21:17:00Z">
        <w:r>
          <w:rPr>
            <w:rFonts w:ascii="Times New Roman" w:hAnsi="Times New Roman" w:cs="Times New Roman"/>
            <w:sz w:val="28"/>
            <w:szCs w:val="28"/>
          </w:rPr>
          <w:t>Bước 4: Lưu thông tin đã cập nhật vào bộ nhớ phụ.</w:t>
        </w:r>
      </w:ins>
    </w:p>
    <w:p w14:paraId="4BFD1D6A" w14:textId="77777777" w:rsidR="0087474A" w:rsidRDefault="0087474A" w:rsidP="0087474A">
      <w:pPr>
        <w:pStyle w:val="ListParagraph"/>
        <w:numPr>
          <w:ilvl w:val="0"/>
          <w:numId w:val="24"/>
        </w:numPr>
        <w:tabs>
          <w:tab w:val="left" w:pos="1605"/>
        </w:tabs>
        <w:rPr>
          <w:ins w:id="1792" w:author="Kai Pa" w:date="2018-05-08T21:17:00Z"/>
          <w:rFonts w:ascii="Times New Roman" w:hAnsi="Times New Roman" w:cs="Times New Roman"/>
          <w:sz w:val="28"/>
          <w:szCs w:val="28"/>
        </w:rPr>
      </w:pPr>
      <w:ins w:id="1793" w:author="Kai Pa" w:date="2018-05-08T21:17:00Z">
        <w:r>
          <w:rPr>
            <w:rFonts w:ascii="Times New Roman" w:hAnsi="Times New Roman" w:cs="Times New Roman"/>
            <w:sz w:val="28"/>
            <w:szCs w:val="28"/>
          </w:rPr>
          <w:t>Bước 5: Xuất D2</w:t>
        </w:r>
      </w:ins>
    </w:p>
    <w:p w14:paraId="485E51DC" w14:textId="77777777" w:rsidR="0087474A" w:rsidRDefault="0087474A" w:rsidP="0087474A">
      <w:pPr>
        <w:pStyle w:val="ListParagraph"/>
        <w:numPr>
          <w:ilvl w:val="0"/>
          <w:numId w:val="24"/>
        </w:numPr>
        <w:tabs>
          <w:tab w:val="left" w:pos="1605"/>
        </w:tabs>
        <w:rPr>
          <w:ins w:id="1794" w:author="Kai Pa" w:date="2018-05-08T21:17:00Z"/>
          <w:rFonts w:ascii="Times New Roman" w:hAnsi="Times New Roman" w:cs="Times New Roman"/>
          <w:sz w:val="28"/>
          <w:szCs w:val="28"/>
        </w:rPr>
      </w:pPr>
      <w:ins w:id="1795" w:author="Kai Pa" w:date="2018-05-08T21:17:00Z">
        <w:r>
          <w:rPr>
            <w:rFonts w:ascii="Times New Roman" w:hAnsi="Times New Roman" w:cs="Times New Roman"/>
            <w:sz w:val="28"/>
            <w:szCs w:val="28"/>
          </w:rPr>
          <w:t>Bước 6: Đóng kết nối với cơ sở dữ liệu.</w:t>
        </w:r>
      </w:ins>
    </w:p>
    <w:p w14:paraId="65774368" w14:textId="77777777" w:rsidR="0087474A" w:rsidRDefault="0087474A" w:rsidP="0087474A">
      <w:pPr>
        <w:pStyle w:val="ListParagraph"/>
        <w:numPr>
          <w:ilvl w:val="0"/>
          <w:numId w:val="24"/>
        </w:numPr>
        <w:tabs>
          <w:tab w:val="left" w:pos="1605"/>
        </w:tabs>
        <w:rPr>
          <w:ins w:id="1796" w:author="Kai Pa" w:date="2018-05-08T21:17:00Z"/>
          <w:rFonts w:ascii="Times New Roman" w:hAnsi="Times New Roman" w:cs="Times New Roman"/>
          <w:sz w:val="28"/>
          <w:szCs w:val="28"/>
        </w:rPr>
      </w:pPr>
      <w:ins w:id="1797" w:author="Kai Pa" w:date="2018-05-08T21:17:00Z">
        <w:r>
          <w:rPr>
            <w:rFonts w:ascii="Times New Roman" w:hAnsi="Times New Roman" w:cs="Times New Roman"/>
            <w:sz w:val="28"/>
            <w:szCs w:val="28"/>
          </w:rPr>
          <w:t>Bước 7: Kết thúc.</w:t>
        </w:r>
      </w:ins>
    </w:p>
    <w:p w14:paraId="2B61C87F" w14:textId="77777777" w:rsidR="0087474A" w:rsidRDefault="0087474A" w:rsidP="0087474A">
      <w:pPr>
        <w:pStyle w:val="ListParagraph"/>
        <w:tabs>
          <w:tab w:val="left" w:pos="1605"/>
        </w:tabs>
        <w:ind w:left="1080"/>
        <w:rPr>
          <w:ins w:id="1798" w:author="Kai Pa" w:date="2018-05-08T21:17:00Z"/>
          <w:rFonts w:ascii="Times New Roman" w:hAnsi="Times New Roman" w:cs="Times New Roman"/>
          <w:color w:val="FF0000"/>
          <w:sz w:val="28"/>
          <w:szCs w:val="28"/>
        </w:rPr>
      </w:pPr>
    </w:p>
    <w:p w14:paraId="61557033" w14:textId="77777777" w:rsidR="0087474A" w:rsidRDefault="0087474A" w:rsidP="0087474A">
      <w:pPr>
        <w:pStyle w:val="ListParagraph"/>
        <w:numPr>
          <w:ilvl w:val="0"/>
          <w:numId w:val="27"/>
        </w:numPr>
        <w:tabs>
          <w:tab w:val="left" w:pos="1605"/>
        </w:tabs>
        <w:rPr>
          <w:ins w:id="1799" w:author="Kai Pa" w:date="2018-05-08T21:17:00Z"/>
          <w:rFonts w:ascii="Times New Roman" w:hAnsi="Times New Roman" w:cs="Times New Roman"/>
          <w:color w:val="FF0000"/>
          <w:sz w:val="28"/>
          <w:szCs w:val="28"/>
        </w:rPr>
      </w:pPr>
    </w:p>
    <w:p w14:paraId="25BE39FB" w14:textId="77777777" w:rsidR="0087474A" w:rsidRPr="00A20588" w:rsidRDefault="0087474A" w:rsidP="0087474A">
      <w:pPr>
        <w:tabs>
          <w:tab w:val="left" w:pos="1605"/>
        </w:tabs>
        <w:rPr>
          <w:ins w:id="1800" w:author="Kai Pa" w:date="2018-05-08T21:17:00Z"/>
          <w:sz w:val="32"/>
          <w:szCs w:val="32"/>
        </w:rPr>
      </w:pPr>
    </w:p>
    <w:p w14:paraId="0DC329C7" w14:textId="77777777" w:rsidR="0087474A" w:rsidRDefault="0087474A" w:rsidP="0087474A">
      <w:pPr>
        <w:rPr>
          <w:ins w:id="1801" w:author="Kai Pa" w:date="2018-05-08T21:17:00Z"/>
        </w:rPr>
      </w:pPr>
      <w:ins w:id="1802" w:author="Kai Pa" w:date="2018-05-08T21:17:00Z">
        <w:r>
          <w:rPr>
            <w:noProof/>
          </w:rPr>
          <mc:AlternateContent>
            <mc:Choice Requires="wps">
              <w:drawing>
                <wp:anchor distT="0" distB="0" distL="114300" distR="114300" simplePos="0" relativeHeight="251719680" behindDoc="0" locked="0" layoutInCell="1" allowOverlap="1" wp14:anchorId="1AB327A5" wp14:editId="6604A1C8">
                  <wp:simplePos x="0" y="0"/>
                  <wp:positionH relativeFrom="column">
                    <wp:posOffset>2095500</wp:posOffset>
                  </wp:positionH>
                  <wp:positionV relativeFrom="paragraph">
                    <wp:posOffset>120650</wp:posOffset>
                  </wp:positionV>
                  <wp:extent cx="1590675" cy="542925"/>
                  <wp:effectExtent l="0" t="0" r="28575" b="28575"/>
                  <wp:wrapNone/>
                  <wp:docPr id="58" name="Rectangle 58"/>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EE402D"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327A5" id="Rectangle 58" o:spid="_x0000_s1045" style="position:absolute;margin-left:165pt;margin-top:9.5pt;width:125.25pt;height:42.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YQylmn8CAABO&#10;BQAADgAAAAAAAAAAAAAAAAAuAgAAZHJzL2Uyb0RvYy54bWxQSwECLQAUAAYACAAAACEArh8CzdwA&#10;AAAKAQAADwAAAAAAAAAAAAAAAADZBAAAZHJzL2Rvd25yZXYueG1sUEsFBgAAAAAEAAQA8wAAAOIF&#10;AAAAAA==&#10;" fillcolor="#5b9bd5 [3204]" strokecolor="#1f4d78 [1604]" strokeweight="1pt">
                  <v:textbox>
                    <w:txbxContent>
                      <w:p w14:paraId="7DEE402D"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723776" behindDoc="0" locked="0" layoutInCell="1" allowOverlap="1" wp14:anchorId="5ABF6260" wp14:editId="7B2DEC37">
                  <wp:simplePos x="0" y="0"/>
                  <wp:positionH relativeFrom="column">
                    <wp:posOffset>2228532</wp:posOffset>
                  </wp:positionH>
                  <wp:positionV relativeFrom="paragraph">
                    <wp:posOffset>2505393</wp:posOffset>
                  </wp:positionV>
                  <wp:extent cx="753745" cy="132080"/>
                  <wp:effectExtent l="25083" t="13017" r="33337" b="14288"/>
                  <wp:wrapNone/>
                  <wp:docPr id="59" name="Right Arrow 59"/>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631406" id="Right Arrow 59" o:spid="_x0000_s1026" type="#_x0000_t13" style="position:absolute;margin-left:175.45pt;margin-top:197.3pt;width:59.35pt;height:10.4pt;rotation:90;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YotqA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CabYot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722752" behindDoc="0" locked="0" layoutInCell="1" allowOverlap="1" wp14:anchorId="2BCBF70A" wp14:editId="4AD0F441">
                  <wp:simplePos x="0" y="0"/>
                  <wp:positionH relativeFrom="column">
                    <wp:posOffset>2209482</wp:posOffset>
                  </wp:positionH>
                  <wp:positionV relativeFrom="paragraph">
                    <wp:posOffset>1008063</wp:posOffset>
                  </wp:positionV>
                  <wp:extent cx="753745" cy="132080"/>
                  <wp:effectExtent l="25083" t="0" r="33337" b="33338"/>
                  <wp:wrapNone/>
                  <wp:docPr id="60" name="Right Arrow 60"/>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CA96B" id="Right Arrow 60" o:spid="_x0000_s1026" type="#_x0000_t13" style="position:absolute;margin-left:173.95pt;margin-top:79.4pt;width:59.35pt;height:10.4pt;rotation:-90;flip:y;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" adj="19707" fillcolor="#5b9bd5 [3204]" strokecolor="#1f4d78 [1604]" strokeweight="1pt"/>
              </w:pict>
            </mc:Fallback>
          </mc:AlternateContent>
        </w:r>
        <w:r>
          <w:rPr>
            <w:noProof/>
          </w:rPr>
          <mc:AlternateContent>
            <mc:Choice Requires="wps">
              <w:drawing>
                <wp:anchor distT="0" distB="0" distL="114300" distR="114300" simplePos="0" relativeHeight="251720704" behindDoc="0" locked="0" layoutInCell="1" allowOverlap="1" wp14:anchorId="4D372F3D" wp14:editId="591C17E4">
                  <wp:simplePos x="0" y="0"/>
                  <wp:positionH relativeFrom="column">
                    <wp:posOffset>2824162</wp:posOffset>
                  </wp:positionH>
                  <wp:positionV relativeFrom="paragraph">
                    <wp:posOffset>985838</wp:posOffset>
                  </wp:positionV>
                  <wp:extent cx="753745" cy="132080"/>
                  <wp:effectExtent l="25083" t="13017" r="33337" b="14288"/>
                  <wp:wrapNone/>
                  <wp:docPr id="61" name="Right Arrow 61"/>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A3F584" id="Right Arrow 61" o:spid="_x0000_s1026" type="#_x0000_t13" style="position:absolute;margin-left:222.35pt;margin-top:77.65pt;width:59.35pt;height:10.4pt;rotation:90;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QH4Oz6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132677BC" w14:textId="77777777" w:rsidR="0087474A" w:rsidRPr="005161BD" w:rsidRDefault="0087474A" w:rsidP="0087474A">
      <w:pPr>
        <w:rPr>
          <w:ins w:id="1803" w:author="Kai Pa" w:date="2018-05-08T21:17:00Z"/>
        </w:rPr>
      </w:pPr>
    </w:p>
    <w:p w14:paraId="45CC22DD" w14:textId="77777777" w:rsidR="0087474A" w:rsidRDefault="0087474A" w:rsidP="0087474A">
      <w:pPr>
        <w:rPr>
          <w:ins w:id="1804" w:author="Kai Pa" w:date="2018-05-08T21:17:00Z"/>
        </w:rPr>
      </w:pPr>
    </w:p>
    <w:p w14:paraId="436261A2" w14:textId="77777777" w:rsidR="0087474A" w:rsidRPr="00781C00" w:rsidRDefault="0087474A" w:rsidP="0087474A">
      <w:pPr>
        <w:tabs>
          <w:tab w:val="left" w:pos="3405"/>
          <w:tab w:val="left" w:pos="5340"/>
        </w:tabs>
        <w:rPr>
          <w:ins w:id="1805" w:author="Kai Pa" w:date="2018-05-08T21:17:00Z"/>
          <w:rFonts w:ascii="Times New Roman" w:hAnsi="Times New Roman" w:cs="Times New Roman"/>
        </w:rPr>
      </w:pPr>
      <w:ins w:id="1806" w:author="Kai Pa" w:date="2018-05-08T21:17:00Z">
        <w:r>
          <w:tab/>
        </w:r>
        <w:r>
          <w:rPr>
            <w:rFonts w:ascii="Times New Roman" w:hAnsi="Times New Roman" w:cs="Times New Roman"/>
            <w:sz w:val="28"/>
            <w:szCs w:val="28"/>
          </w:rPr>
          <w:t>D1</w:t>
        </w:r>
        <w:r>
          <w:tab/>
        </w:r>
        <w:r>
          <w:rPr>
            <w:rFonts w:ascii="Times New Roman" w:hAnsi="Times New Roman" w:cs="Times New Roman"/>
            <w:sz w:val="28"/>
            <w:szCs w:val="28"/>
          </w:rPr>
          <w:t>D5</w:t>
        </w:r>
      </w:ins>
    </w:p>
    <w:p w14:paraId="30486C87" w14:textId="77777777" w:rsidR="0087474A" w:rsidRPr="005161BD" w:rsidRDefault="0087474A" w:rsidP="0087474A">
      <w:pPr>
        <w:rPr>
          <w:ins w:id="1807" w:author="Kai Pa" w:date="2018-05-08T21:17:00Z"/>
        </w:rPr>
      </w:pPr>
      <w:ins w:id="1808" w:author="Kai Pa" w:date="2018-05-08T21:17:00Z">
        <w:r>
          <w:rPr>
            <w:noProof/>
          </w:rPr>
          <mc:AlternateContent>
            <mc:Choice Requires="wps">
              <w:drawing>
                <wp:anchor distT="0" distB="0" distL="114300" distR="114300" simplePos="0" relativeHeight="251718656" behindDoc="0" locked="0" layoutInCell="1" allowOverlap="1" wp14:anchorId="25CD72C7" wp14:editId="55B8F3D0">
                  <wp:simplePos x="0" y="0"/>
                  <wp:positionH relativeFrom="column">
                    <wp:posOffset>1866900</wp:posOffset>
                  </wp:positionH>
                  <wp:positionV relativeFrom="paragraph">
                    <wp:posOffset>270510</wp:posOffset>
                  </wp:positionV>
                  <wp:extent cx="2047875" cy="714375"/>
                  <wp:effectExtent l="0" t="0" r="28575" b="28575"/>
                  <wp:wrapNone/>
                  <wp:docPr id="62" name="Oval 62"/>
                  <wp:cNvGraphicFramePr/>
                  <a:graphic xmlns:a="http://schemas.openxmlformats.org/drawingml/2006/main">
                    <a:graphicData uri="http://schemas.microsoft.com/office/word/2010/wordprocessingShape">
                      <wps:wsp>
                        <wps:cNvSpPr/>
                        <wps:spPr>
                          <a:xfrm>
                            <a:off x="0" y="0"/>
                            <a:ext cx="2047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87D35A"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Rút lãi không kỳ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D72C7" id="Oval 62" o:spid="_x0000_s1046" style="position:absolute;margin-left:147pt;margin-top:21.3pt;width:161.25pt;height:56.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" fillcolor="#5b9bd5 [3204]" strokecolor="#1f4d78 [1604]" strokeweight="1pt">
                  <v:stroke joinstyle="miter"/>
                  <v:textbox>
                    <w:txbxContent>
                      <w:p w14:paraId="6287D35A"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Rút lãi không kỳ hạn</w:t>
                        </w:r>
                      </w:p>
                    </w:txbxContent>
                  </v:textbox>
                </v:oval>
              </w:pict>
            </mc:Fallback>
          </mc:AlternateContent>
        </w:r>
      </w:ins>
    </w:p>
    <w:p w14:paraId="6578475D" w14:textId="77777777" w:rsidR="0087474A" w:rsidRPr="000C320D" w:rsidRDefault="0087474A" w:rsidP="0087474A">
      <w:pPr>
        <w:tabs>
          <w:tab w:val="left" w:pos="6480"/>
        </w:tabs>
        <w:rPr>
          <w:ins w:id="1809" w:author="Kai Pa" w:date="2018-05-08T21:17:00Z"/>
          <w:rFonts w:ascii="Times New Roman" w:hAnsi="Times New Roman" w:cs="Times New Roman"/>
          <w:sz w:val="28"/>
          <w:szCs w:val="28"/>
        </w:rPr>
      </w:pPr>
      <w:ins w:id="1810" w:author="Kai Pa" w:date="2018-05-08T21:17:00Z">
        <w:r>
          <w:rPr>
            <w:noProof/>
          </w:rPr>
          <mc:AlternateContent>
            <mc:Choice Requires="wps">
              <w:drawing>
                <wp:anchor distT="0" distB="0" distL="114300" distR="114300" simplePos="0" relativeHeight="251727872" behindDoc="0" locked="0" layoutInCell="1" allowOverlap="1" wp14:anchorId="336E6341" wp14:editId="2CE295A6">
                  <wp:simplePos x="0" y="0"/>
                  <wp:positionH relativeFrom="column">
                    <wp:posOffset>4781550</wp:posOffset>
                  </wp:positionH>
                  <wp:positionV relativeFrom="paragraph">
                    <wp:posOffset>75565</wp:posOffset>
                  </wp:positionV>
                  <wp:extent cx="857250" cy="438150"/>
                  <wp:effectExtent l="0" t="0" r="19050" b="19050"/>
                  <wp:wrapNone/>
                  <wp:docPr id="73" name="Rectangle 73"/>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5DDCE1" w14:textId="77777777" w:rsidR="001E6A57" w:rsidRPr="00420BC6" w:rsidRDefault="001E6A57"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36E6341" id="Rectangle 73" o:spid="_x0000_s1047" style="position:absolute;margin-left:376.5pt;margin-top:5.95pt;width:67.5pt;height:34.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" fillcolor="#5b9bd5 [3204]" strokecolor="#1f4d78 [1604]" strokeweight="1pt">
                  <v:textbox>
                    <w:txbxContent>
                      <w:p w14:paraId="6D5DDCE1" w14:textId="77777777" w:rsidR="001E6A57" w:rsidRPr="00420BC6" w:rsidRDefault="001E6A57"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0B93BD67" wp14:editId="3DD5BF75">
                  <wp:simplePos x="0" y="0"/>
                  <wp:positionH relativeFrom="column">
                    <wp:posOffset>3971925</wp:posOffset>
                  </wp:positionH>
                  <wp:positionV relativeFrom="paragraph">
                    <wp:posOffset>247650</wp:posOffset>
                  </wp:positionV>
                  <wp:extent cx="753745" cy="132080"/>
                  <wp:effectExtent l="0" t="19050" r="46355" b="39370"/>
                  <wp:wrapNone/>
                  <wp:docPr id="74" name="Right Arrow 74"/>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DF6466" id="Right Arrow 74" o:spid="_x0000_s1026" type="#_x0000_t13" style="position:absolute;margin-left:312.75pt;margin-top:19.5pt;width:59.35pt;height:10.4pt;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" adj="19707" fillcolor="#5b9bd5 [3204]" strokecolor="#1f4d78 [1604]" strokeweight="1pt"/>
              </w:pict>
            </mc:Fallback>
          </mc:AlternateContent>
        </w:r>
        <w:r>
          <w:tab/>
        </w:r>
        <w:r>
          <w:rPr>
            <w:rFonts w:ascii="Times New Roman" w:hAnsi="Times New Roman" w:cs="Times New Roman"/>
            <w:sz w:val="28"/>
            <w:szCs w:val="28"/>
          </w:rPr>
          <w:t>D4</w:t>
        </w:r>
      </w:ins>
    </w:p>
    <w:p w14:paraId="5256B032" w14:textId="77777777" w:rsidR="0087474A" w:rsidRPr="005161BD" w:rsidRDefault="0087474A" w:rsidP="0087474A">
      <w:pPr>
        <w:rPr>
          <w:ins w:id="1811" w:author="Kai Pa" w:date="2018-05-08T21:17:00Z"/>
        </w:rPr>
      </w:pPr>
    </w:p>
    <w:p w14:paraId="62B26034" w14:textId="77777777" w:rsidR="0087474A" w:rsidRDefault="0087474A" w:rsidP="0087474A">
      <w:pPr>
        <w:rPr>
          <w:ins w:id="1812" w:author="Kai Pa" w:date="2018-05-08T21:17:00Z"/>
        </w:rPr>
      </w:pPr>
    </w:p>
    <w:p w14:paraId="70219643" w14:textId="77777777" w:rsidR="0087474A" w:rsidRDefault="0087474A" w:rsidP="0087474A">
      <w:pPr>
        <w:tabs>
          <w:tab w:val="left" w:pos="3795"/>
        </w:tabs>
        <w:rPr>
          <w:ins w:id="1813" w:author="Kai Pa" w:date="2018-05-08T21:17:00Z"/>
        </w:rPr>
      </w:pPr>
      <w:ins w:id="1814" w:author="Kai Pa" w:date="2018-05-08T21:17:00Z">
        <w:r>
          <w:rPr>
            <w:noProof/>
          </w:rPr>
          <mc:AlternateContent>
            <mc:Choice Requires="wps">
              <w:drawing>
                <wp:anchor distT="0" distB="0" distL="114300" distR="114300" simplePos="0" relativeHeight="251721728" behindDoc="0" locked="0" layoutInCell="1" allowOverlap="1" wp14:anchorId="4C1EB755" wp14:editId="516C0AD3">
                  <wp:simplePos x="0" y="0"/>
                  <wp:positionH relativeFrom="column">
                    <wp:posOffset>2828608</wp:posOffset>
                  </wp:positionH>
                  <wp:positionV relativeFrom="paragraph">
                    <wp:posOffset>164149</wp:posOffset>
                  </wp:positionV>
                  <wp:extent cx="753745" cy="132080"/>
                  <wp:effectExtent l="25083" t="0" r="33337" b="33338"/>
                  <wp:wrapNone/>
                  <wp:docPr id="85" name="Right Arrow 8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1965EB" id="Right Arrow 85" o:spid="_x0000_s1026" type="#_x0000_t13" style="position:absolute;margin-left:222.75pt;margin-top:12.95pt;width:59.35pt;height:10.4pt;rotation:-90;flip:y;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BVfYuK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538E6D58" w14:textId="77777777" w:rsidR="0087474A" w:rsidRDefault="0087474A" w:rsidP="0087474A">
      <w:pPr>
        <w:tabs>
          <w:tab w:val="left" w:pos="3795"/>
          <w:tab w:val="left" w:pos="5370"/>
        </w:tabs>
        <w:rPr>
          <w:ins w:id="1815" w:author="Kai Pa" w:date="2018-05-08T21:17:00Z"/>
          <w:sz w:val="28"/>
          <w:szCs w:val="28"/>
        </w:rPr>
      </w:pPr>
      <w:ins w:id="1816"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Pr>
            <w:rFonts w:ascii="Times New Roman" w:hAnsi="Times New Roman" w:cs="Times New Roman"/>
            <w:sz w:val="28"/>
            <w:szCs w:val="28"/>
          </w:rPr>
          <w:t>D2</w:t>
        </w:r>
        <w:r>
          <w:tab/>
        </w:r>
        <w:r>
          <w:rPr>
            <w:rFonts w:ascii="Times New Roman" w:hAnsi="Times New Roman" w:cs="Times New Roman"/>
            <w:sz w:val="28"/>
            <w:szCs w:val="28"/>
          </w:rPr>
          <w:t>D3</w:t>
        </w:r>
      </w:ins>
    </w:p>
    <w:p w14:paraId="1A059D1E" w14:textId="77777777" w:rsidR="0087474A" w:rsidRPr="00FC302E" w:rsidRDefault="0087474A" w:rsidP="0087474A">
      <w:pPr>
        <w:rPr>
          <w:ins w:id="1817" w:author="Kai Pa" w:date="2018-05-08T21:17:00Z"/>
          <w:sz w:val="28"/>
          <w:szCs w:val="28"/>
        </w:rPr>
      </w:pPr>
      <w:ins w:id="1818" w:author="Kai Pa" w:date="2018-05-08T21:17:00Z">
        <w:r>
          <w:rPr>
            <w:noProof/>
            <w:sz w:val="28"/>
            <w:szCs w:val="28"/>
          </w:rPr>
          <mc:AlternateContent>
            <mc:Choice Requires="wps">
              <w:drawing>
                <wp:anchor distT="0" distB="0" distL="114300" distR="114300" simplePos="0" relativeHeight="251724800" behindDoc="0" locked="0" layoutInCell="1" allowOverlap="1" wp14:anchorId="38E81D6A" wp14:editId="3BBD4067">
                  <wp:simplePos x="0" y="0"/>
                  <wp:positionH relativeFrom="column">
                    <wp:posOffset>1790065</wp:posOffset>
                  </wp:positionH>
                  <wp:positionV relativeFrom="paragraph">
                    <wp:posOffset>182245</wp:posOffset>
                  </wp:positionV>
                  <wp:extent cx="2219325" cy="0"/>
                  <wp:effectExtent l="0" t="0" r="28575" b="19050"/>
                  <wp:wrapNone/>
                  <wp:docPr id="86" name="Straight Connector 86"/>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973C58A" id="Straight Connector 86"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AbJSOr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64693AB3" w14:textId="77777777" w:rsidR="0087474A" w:rsidRDefault="0087474A" w:rsidP="0087474A">
      <w:pPr>
        <w:tabs>
          <w:tab w:val="left" w:pos="1605"/>
        </w:tabs>
        <w:rPr>
          <w:ins w:id="1819" w:author="Kai Pa" w:date="2018-05-08T21:17:00Z"/>
          <w:rFonts w:ascii="Times New Roman" w:hAnsi="Times New Roman" w:cs="Times New Roman"/>
          <w:sz w:val="28"/>
          <w:szCs w:val="28"/>
        </w:rPr>
      </w:pPr>
      <w:ins w:id="1820" w:author="Kai Pa" w:date="2018-05-08T21:17:00Z">
        <w:r>
          <w:rPr>
            <w:noProof/>
            <w:sz w:val="28"/>
            <w:szCs w:val="28"/>
          </w:rPr>
          <mc:AlternateContent>
            <mc:Choice Requires="wps">
              <w:drawing>
                <wp:anchor distT="0" distB="0" distL="114300" distR="114300" simplePos="0" relativeHeight="251725824" behindDoc="0" locked="0" layoutInCell="1" allowOverlap="1" wp14:anchorId="665C818A" wp14:editId="05E267F9">
                  <wp:simplePos x="0" y="0"/>
                  <wp:positionH relativeFrom="column">
                    <wp:posOffset>1809750</wp:posOffset>
                  </wp:positionH>
                  <wp:positionV relativeFrom="paragraph">
                    <wp:posOffset>245745</wp:posOffset>
                  </wp:positionV>
                  <wp:extent cx="2219325" cy="0"/>
                  <wp:effectExtent l="0" t="0" r="28575" b="19050"/>
                  <wp:wrapNone/>
                  <wp:docPr id="87" name="Straight Connector 8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07B41D5" id="Straight Connector 87"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33FDC4B6" w14:textId="77777777" w:rsidR="0087474A" w:rsidRDefault="0087474A" w:rsidP="0087474A">
      <w:pPr>
        <w:pStyle w:val="ListParagraph"/>
        <w:tabs>
          <w:tab w:val="left" w:pos="1605"/>
        </w:tabs>
        <w:ind w:left="1080"/>
        <w:jc w:val="center"/>
        <w:rPr>
          <w:ins w:id="1821" w:author="Kai Pa" w:date="2018-05-08T21:17:00Z"/>
          <w:rFonts w:ascii="Times New Roman" w:hAnsi="Times New Roman" w:cs="Times New Roman"/>
          <w:i/>
          <w:sz w:val="28"/>
          <w:szCs w:val="28"/>
        </w:rPr>
      </w:pPr>
      <w:ins w:id="1822" w:author="Kai Pa" w:date="2018-05-08T21:17:00Z">
        <w:r>
          <w:rPr>
            <w:rFonts w:ascii="Times New Roman" w:hAnsi="Times New Roman" w:cs="Times New Roman"/>
            <w:i/>
            <w:sz w:val="28"/>
            <w:szCs w:val="28"/>
          </w:rPr>
          <w:t>Sơ đồ DFD nghiệp vụ rút lãi không kỳ hạn.</w:t>
        </w:r>
      </w:ins>
    </w:p>
    <w:p w14:paraId="2970523C" w14:textId="77777777" w:rsidR="0087474A" w:rsidRDefault="0087474A" w:rsidP="0087474A">
      <w:pPr>
        <w:pStyle w:val="ListParagraph"/>
        <w:tabs>
          <w:tab w:val="left" w:pos="1605"/>
        </w:tabs>
        <w:ind w:left="1080"/>
        <w:jc w:val="center"/>
        <w:rPr>
          <w:ins w:id="1823" w:author="Kai Pa" w:date="2018-05-08T21:17:00Z"/>
          <w:rFonts w:ascii="Times New Roman" w:hAnsi="Times New Roman" w:cs="Times New Roman"/>
          <w:sz w:val="28"/>
          <w:szCs w:val="28"/>
        </w:rPr>
      </w:pPr>
    </w:p>
    <w:p w14:paraId="550F92A6" w14:textId="77777777" w:rsidR="0087474A" w:rsidRDefault="0087474A" w:rsidP="0087474A">
      <w:pPr>
        <w:pStyle w:val="ListParagraph"/>
        <w:tabs>
          <w:tab w:val="left" w:pos="1605"/>
        </w:tabs>
        <w:ind w:left="1080"/>
        <w:rPr>
          <w:ins w:id="1824" w:author="Kai Pa" w:date="2018-05-08T21:17:00Z"/>
          <w:rFonts w:ascii="Times New Roman" w:hAnsi="Times New Roman" w:cs="Times New Roman"/>
          <w:sz w:val="28"/>
          <w:szCs w:val="28"/>
        </w:rPr>
      </w:pPr>
      <w:ins w:id="1825" w:author="Kai Pa" w:date="2018-05-08T21:17:00Z">
        <w:r>
          <w:rPr>
            <w:rFonts w:ascii="Times New Roman" w:hAnsi="Times New Roman" w:cs="Times New Roman"/>
            <w:sz w:val="28"/>
            <w:szCs w:val="28"/>
          </w:rPr>
          <w:t>D1 : MASTK, HOTEN</w:t>
        </w:r>
      </w:ins>
    </w:p>
    <w:p w14:paraId="5179D5C0" w14:textId="77777777" w:rsidR="0087474A" w:rsidRDefault="0087474A" w:rsidP="0087474A">
      <w:pPr>
        <w:pStyle w:val="ListParagraph"/>
        <w:tabs>
          <w:tab w:val="left" w:pos="1605"/>
        </w:tabs>
        <w:ind w:left="1080"/>
        <w:rPr>
          <w:ins w:id="1826" w:author="Kai Pa" w:date="2018-05-08T21:17:00Z"/>
          <w:sz w:val="32"/>
          <w:szCs w:val="32"/>
        </w:rPr>
      </w:pPr>
      <w:ins w:id="1827" w:author="Kai Pa" w:date="2018-05-08T21:17:00Z">
        <w:r>
          <w:rPr>
            <w:rFonts w:ascii="Times New Roman" w:hAnsi="Times New Roman" w:cs="Times New Roman"/>
            <w:sz w:val="28"/>
            <w:szCs w:val="28"/>
          </w:rPr>
          <w:t xml:space="preserve">D2 : </w:t>
        </w:r>
        <w:r>
          <w:rPr>
            <w:sz w:val="32"/>
            <w:szCs w:val="32"/>
          </w:rPr>
          <w:t>TENLOAITK</w:t>
        </w:r>
        <w:r w:rsidRPr="00621FD6">
          <w:rPr>
            <w:sz w:val="32"/>
            <w:szCs w:val="32"/>
          </w:rPr>
          <w:t xml:space="preserve">, </w:t>
        </w:r>
        <w:r>
          <w:rPr>
            <w:sz w:val="32"/>
            <w:szCs w:val="32"/>
          </w:rPr>
          <w:t>LAISUAT</w:t>
        </w:r>
        <w:r w:rsidRPr="00621FD6">
          <w:rPr>
            <w:sz w:val="32"/>
            <w:szCs w:val="32"/>
          </w:rPr>
          <w:t xml:space="preserve">, </w:t>
        </w:r>
        <w:r>
          <w:rPr>
            <w:sz w:val="32"/>
            <w:szCs w:val="32"/>
          </w:rPr>
          <w:t>NGAYBD.</w:t>
        </w:r>
      </w:ins>
    </w:p>
    <w:p w14:paraId="4A0A12B9" w14:textId="77777777" w:rsidR="0087474A" w:rsidRDefault="0087474A" w:rsidP="0087474A">
      <w:pPr>
        <w:pStyle w:val="ListParagraph"/>
        <w:tabs>
          <w:tab w:val="left" w:pos="1605"/>
        </w:tabs>
        <w:ind w:left="1080"/>
        <w:rPr>
          <w:ins w:id="1828" w:author="Kai Pa" w:date="2018-05-08T21:17:00Z"/>
          <w:rFonts w:ascii="Times New Roman" w:hAnsi="Times New Roman" w:cs="Times New Roman"/>
          <w:sz w:val="28"/>
          <w:szCs w:val="28"/>
        </w:rPr>
      </w:pPr>
      <w:ins w:id="1829" w:author="Kai Pa" w:date="2018-05-08T21:17:00Z">
        <w:r>
          <w:rPr>
            <w:rFonts w:ascii="Times New Roman" w:hAnsi="Times New Roman" w:cs="Times New Roman"/>
            <w:sz w:val="28"/>
            <w:szCs w:val="28"/>
          </w:rPr>
          <w:t>D3 :  D1 + D2 + NGAYGD, Số tiền lãi</w:t>
        </w:r>
      </w:ins>
    </w:p>
    <w:p w14:paraId="7F7D133A" w14:textId="77777777" w:rsidR="0087474A" w:rsidRDefault="0087474A" w:rsidP="0087474A">
      <w:pPr>
        <w:pStyle w:val="ListParagraph"/>
        <w:tabs>
          <w:tab w:val="left" w:pos="1605"/>
        </w:tabs>
        <w:ind w:left="1080"/>
        <w:rPr>
          <w:ins w:id="1830" w:author="Kai Pa" w:date="2018-05-08T21:17:00Z"/>
          <w:rFonts w:ascii="Times New Roman" w:hAnsi="Times New Roman" w:cs="Times New Roman"/>
          <w:sz w:val="28"/>
          <w:szCs w:val="28"/>
        </w:rPr>
      </w:pPr>
      <w:ins w:id="1831" w:author="Kai Pa" w:date="2018-05-08T21:17:00Z">
        <w:r>
          <w:rPr>
            <w:rFonts w:ascii="Times New Roman" w:hAnsi="Times New Roman" w:cs="Times New Roman"/>
            <w:sz w:val="28"/>
            <w:szCs w:val="28"/>
          </w:rPr>
          <w:t>D4 :  D3</w:t>
        </w:r>
      </w:ins>
    </w:p>
    <w:p w14:paraId="7C5797F8" w14:textId="77777777" w:rsidR="0087474A" w:rsidRDefault="0087474A" w:rsidP="0087474A">
      <w:pPr>
        <w:pStyle w:val="ListParagraph"/>
        <w:tabs>
          <w:tab w:val="left" w:pos="1605"/>
        </w:tabs>
        <w:ind w:left="1080"/>
        <w:rPr>
          <w:ins w:id="1832" w:author="Kai Pa" w:date="2018-05-08T21:17:00Z"/>
          <w:rFonts w:ascii="Times New Roman" w:hAnsi="Times New Roman" w:cs="Times New Roman"/>
          <w:sz w:val="28"/>
          <w:szCs w:val="28"/>
        </w:rPr>
      </w:pPr>
      <w:ins w:id="1833" w:author="Kai Pa" w:date="2018-05-08T21:17:00Z">
        <w:r>
          <w:rPr>
            <w:rFonts w:ascii="Times New Roman" w:hAnsi="Times New Roman" w:cs="Times New Roman"/>
            <w:sz w:val="28"/>
            <w:szCs w:val="28"/>
          </w:rPr>
          <w:t>D5 : D4</w:t>
        </w:r>
      </w:ins>
    </w:p>
    <w:p w14:paraId="476E07B2" w14:textId="77777777" w:rsidR="0087474A" w:rsidRDefault="0087474A" w:rsidP="0087474A">
      <w:pPr>
        <w:pStyle w:val="ListParagraph"/>
        <w:tabs>
          <w:tab w:val="left" w:pos="1605"/>
        </w:tabs>
        <w:ind w:left="1080"/>
        <w:rPr>
          <w:ins w:id="1834" w:author="Kai Pa" w:date="2018-05-08T21:17:00Z"/>
          <w:rFonts w:ascii="Times New Roman" w:hAnsi="Times New Roman" w:cs="Times New Roman"/>
          <w:sz w:val="28"/>
          <w:szCs w:val="28"/>
        </w:rPr>
      </w:pPr>
      <w:ins w:id="1835" w:author="Kai Pa" w:date="2018-05-08T21:17:00Z">
        <w:r>
          <w:rPr>
            <w:rFonts w:ascii="Times New Roman" w:hAnsi="Times New Roman" w:cs="Times New Roman"/>
            <w:sz w:val="28"/>
            <w:szCs w:val="28"/>
          </w:rPr>
          <w:t xml:space="preserve"> </w:t>
        </w:r>
      </w:ins>
    </w:p>
    <w:p w14:paraId="632A0237" w14:textId="77777777" w:rsidR="0087474A" w:rsidRDefault="0087474A" w:rsidP="0087474A">
      <w:pPr>
        <w:tabs>
          <w:tab w:val="left" w:pos="1605"/>
        </w:tabs>
        <w:rPr>
          <w:ins w:id="1836" w:author="Kai Pa" w:date="2018-05-08T21:17:00Z"/>
          <w:rFonts w:ascii="Times New Roman" w:hAnsi="Times New Roman" w:cs="Times New Roman"/>
          <w:b/>
          <w:i/>
          <w:sz w:val="28"/>
          <w:szCs w:val="28"/>
          <w:u w:val="single"/>
        </w:rPr>
      </w:pPr>
      <w:ins w:id="1837" w:author="Kai Pa" w:date="2018-05-08T21:17:00Z">
        <w:r>
          <w:rPr>
            <w:rFonts w:ascii="Times New Roman" w:hAnsi="Times New Roman" w:cs="Times New Roman"/>
            <w:b/>
            <w:i/>
            <w:sz w:val="28"/>
            <w:szCs w:val="28"/>
            <w:u w:val="single"/>
          </w:rPr>
          <w:t xml:space="preserve"> </w:t>
        </w:r>
        <w:r w:rsidRPr="008759E8">
          <w:rPr>
            <w:rFonts w:ascii="Times New Roman" w:hAnsi="Times New Roman" w:cs="Times New Roman"/>
            <w:b/>
            <w:i/>
            <w:sz w:val="28"/>
            <w:szCs w:val="28"/>
            <w:u w:val="single"/>
          </w:rPr>
          <w:t xml:space="preserve">Xử lý: </w:t>
        </w:r>
      </w:ins>
    </w:p>
    <w:p w14:paraId="5DA3EDEB" w14:textId="77777777" w:rsidR="0087474A" w:rsidRDefault="0087474A" w:rsidP="0087474A">
      <w:pPr>
        <w:pStyle w:val="ListParagraph"/>
        <w:numPr>
          <w:ilvl w:val="0"/>
          <w:numId w:val="25"/>
        </w:numPr>
        <w:tabs>
          <w:tab w:val="left" w:pos="1605"/>
        </w:tabs>
        <w:rPr>
          <w:ins w:id="1838" w:author="Kai Pa" w:date="2018-05-08T21:17:00Z"/>
          <w:rFonts w:ascii="Times New Roman" w:hAnsi="Times New Roman" w:cs="Times New Roman"/>
          <w:sz w:val="28"/>
          <w:szCs w:val="28"/>
        </w:rPr>
      </w:pPr>
      <w:ins w:id="1839" w:author="Kai Pa" w:date="2018-05-08T21:17:00Z">
        <w:r>
          <w:rPr>
            <w:rFonts w:ascii="Times New Roman" w:hAnsi="Times New Roman" w:cs="Times New Roman"/>
            <w:sz w:val="28"/>
            <w:szCs w:val="28"/>
          </w:rPr>
          <w:t>Bước 1: Kết nối CSDL</w:t>
        </w:r>
      </w:ins>
    </w:p>
    <w:p w14:paraId="74EB2676" w14:textId="77777777" w:rsidR="0087474A" w:rsidRDefault="0087474A" w:rsidP="0087474A">
      <w:pPr>
        <w:pStyle w:val="ListParagraph"/>
        <w:numPr>
          <w:ilvl w:val="0"/>
          <w:numId w:val="25"/>
        </w:numPr>
        <w:tabs>
          <w:tab w:val="left" w:pos="1605"/>
        </w:tabs>
        <w:rPr>
          <w:ins w:id="1840" w:author="Kai Pa" w:date="2018-05-08T21:17:00Z"/>
          <w:rFonts w:ascii="Times New Roman" w:hAnsi="Times New Roman" w:cs="Times New Roman"/>
          <w:sz w:val="28"/>
          <w:szCs w:val="28"/>
        </w:rPr>
      </w:pPr>
      <w:ins w:id="1841" w:author="Kai Pa" w:date="2018-05-08T21:17:00Z">
        <w:r>
          <w:rPr>
            <w:rFonts w:ascii="Times New Roman" w:hAnsi="Times New Roman" w:cs="Times New Roman"/>
            <w:sz w:val="28"/>
            <w:szCs w:val="28"/>
          </w:rPr>
          <w:t>Bước 2: Nhập D1</w:t>
        </w:r>
      </w:ins>
    </w:p>
    <w:p w14:paraId="7C2F71C1" w14:textId="77777777" w:rsidR="0087474A" w:rsidRDefault="0087474A" w:rsidP="0087474A">
      <w:pPr>
        <w:pStyle w:val="ListParagraph"/>
        <w:numPr>
          <w:ilvl w:val="0"/>
          <w:numId w:val="25"/>
        </w:numPr>
        <w:tabs>
          <w:tab w:val="left" w:pos="1605"/>
        </w:tabs>
        <w:rPr>
          <w:ins w:id="1842" w:author="Kai Pa" w:date="2018-05-08T21:17:00Z"/>
          <w:rFonts w:ascii="Times New Roman" w:hAnsi="Times New Roman" w:cs="Times New Roman"/>
          <w:sz w:val="28"/>
          <w:szCs w:val="28"/>
        </w:rPr>
      </w:pPr>
      <w:ins w:id="1843" w:author="Kai Pa" w:date="2018-05-08T21:17:00Z">
        <w:r>
          <w:rPr>
            <w:rFonts w:ascii="Times New Roman" w:hAnsi="Times New Roman" w:cs="Times New Roman"/>
            <w:sz w:val="28"/>
            <w:szCs w:val="28"/>
          </w:rPr>
          <w:t>Bước 3: Đọc D2 từ bộ nhớ phụ.</w:t>
        </w:r>
      </w:ins>
    </w:p>
    <w:p w14:paraId="432BE0BD" w14:textId="77777777" w:rsidR="0087474A" w:rsidRDefault="0087474A" w:rsidP="0087474A">
      <w:pPr>
        <w:pStyle w:val="ListParagraph"/>
        <w:numPr>
          <w:ilvl w:val="0"/>
          <w:numId w:val="25"/>
        </w:numPr>
        <w:tabs>
          <w:tab w:val="left" w:pos="1605"/>
        </w:tabs>
        <w:rPr>
          <w:ins w:id="1844" w:author="Kai Pa" w:date="2018-05-08T21:17:00Z"/>
          <w:rFonts w:ascii="Times New Roman" w:hAnsi="Times New Roman" w:cs="Times New Roman"/>
          <w:sz w:val="28"/>
          <w:szCs w:val="28"/>
        </w:rPr>
      </w:pPr>
      <w:ins w:id="1845" w:author="Kai Pa" w:date="2018-05-08T21:17:00Z">
        <w:r>
          <w:rPr>
            <w:rFonts w:ascii="Times New Roman" w:hAnsi="Times New Roman" w:cs="Times New Roman"/>
            <w:sz w:val="28"/>
            <w:szCs w:val="28"/>
          </w:rPr>
          <w:t>Bước 4: Tính số tiền lãi.</w:t>
        </w:r>
      </w:ins>
    </w:p>
    <w:p w14:paraId="05599498" w14:textId="77777777" w:rsidR="0087474A" w:rsidRDefault="0087474A" w:rsidP="0087474A">
      <w:pPr>
        <w:pStyle w:val="ListParagraph"/>
        <w:numPr>
          <w:ilvl w:val="0"/>
          <w:numId w:val="25"/>
        </w:numPr>
        <w:tabs>
          <w:tab w:val="left" w:pos="1605"/>
        </w:tabs>
        <w:rPr>
          <w:ins w:id="1846" w:author="Kai Pa" w:date="2018-05-08T21:17:00Z"/>
          <w:rFonts w:ascii="Times New Roman" w:hAnsi="Times New Roman" w:cs="Times New Roman"/>
          <w:sz w:val="28"/>
          <w:szCs w:val="28"/>
        </w:rPr>
      </w:pPr>
      <w:ins w:id="1847" w:author="Kai Pa" w:date="2018-05-08T21:17:00Z">
        <w:r>
          <w:rPr>
            <w:rFonts w:ascii="Times New Roman" w:hAnsi="Times New Roman" w:cs="Times New Roman"/>
            <w:sz w:val="28"/>
            <w:szCs w:val="28"/>
          </w:rPr>
          <w:t>Bước 5: Lưu D3 vào bộ nhớ.</w:t>
        </w:r>
      </w:ins>
    </w:p>
    <w:p w14:paraId="58A64E34" w14:textId="77777777" w:rsidR="0087474A" w:rsidRPr="009E07FE" w:rsidRDefault="0087474A" w:rsidP="0087474A">
      <w:pPr>
        <w:pStyle w:val="ListParagraph"/>
        <w:numPr>
          <w:ilvl w:val="0"/>
          <w:numId w:val="25"/>
        </w:numPr>
        <w:tabs>
          <w:tab w:val="left" w:pos="1605"/>
        </w:tabs>
        <w:rPr>
          <w:ins w:id="1848" w:author="Kai Pa" w:date="2018-05-08T21:17:00Z"/>
          <w:rFonts w:ascii="Times New Roman" w:hAnsi="Times New Roman" w:cs="Times New Roman"/>
          <w:sz w:val="28"/>
          <w:szCs w:val="28"/>
        </w:rPr>
      </w:pPr>
      <w:ins w:id="1849" w:author="Kai Pa" w:date="2018-05-08T21:17:00Z">
        <w:r>
          <w:rPr>
            <w:rFonts w:ascii="Times New Roman" w:hAnsi="Times New Roman" w:cs="Times New Roman"/>
            <w:sz w:val="28"/>
            <w:szCs w:val="28"/>
          </w:rPr>
          <w:t>Bước 6: Xuất D5.</w:t>
        </w:r>
      </w:ins>
    </w:p>
    <w:p w14:paraId="7F130990" w14:textId="77777777" w:rsidR="0087474A" w:rsidRDefault="0087474A" w:rsidP="0087474A">
      <w:pPr>
        <w:pStyle w:val="ListParagraph"/>
        <w:numPr>
          <w:ilvl w:val="0"/>
          <w:numId w:val="25"/>
        </w:numPr>
        <w:tabs>
          <w:tab w:val="left" w:pos="1605"/>
        </w:tabs>
        <w:rPr>
          <w:ins w:id="1850" w:author="Kai Pa" w:date="2018-05-08T21:17:00Z"/>
          <w:rFonts w:ascii="Times New Roman" w:hAnsi="Times New Roman" w:cs="Times New Roman"/>
          <w:sz w:val="28"/>
          <w:szCs w:val="28"/>
        </w:rPr>
      </w:pPr>
      <w:ins w:id="1851" w:author="Kai Pa" w:date="2018-05-08T21:17:00Z">
        <w:r w:rsidRPr="009E07FE">
          <w:rPr>
            <w:rFonts w:ascii="Times New Roman" w:hAnsi="Times New Roman" w:cs="Times New Roman"/>
            <w:sz w:val="28"/>
            <w:szCs w:val="28"/>
          </w:rPr>
          <w:t>Bước 7</w:t>
        </w:r>
        <w:r>
          <w:rPr>
            <w:rFonts w:ascii="Times New Roman" w:hAnsi="Times New Roman" w:cs="Times New Roman"/>
            <w:sz w:val="28"/>
            <w:szCs w:val="28"/>
          </w:rPr>
          <w:t>: In phiếu rút lãi (D4):</w:t>
        </w:r>
      </w:ins>
    </w:p>
    <w:p w14:paraId="1862D000" w14:textId="77777777" w:rsidR="0087474A" w:rsidRPr="009E07FE" w:rsidRDefault="0087474A" w:rsidP="0087474A">
      <w:pPr>
        <w:pStyle w:val="ListParagraph"/>
        <w:numPr>
          <w:ilvl w:val="0"/>
          <w:numId w:val="25"/>
        </w:numPr>
        <w:tabs>
          <w:tab w:val="left" w:pos="1605"/>
        </w:tabs>
        <w:rPr>
          <w:ins w:id="1852" w:author="Kai Pa" w:date="2018-05-08T21:17:00Z"/>
          <w:rFonts w:ascii="Times New Roman" w:hAnsi="Times New Roman" w:cs="Times New Roman"/>
          <w:sz w:val="28"/>
          <w:szCs w:val="28"/>
        </w:rPr>
      </w:pPr>
      <w:ins w:id="1853" w:author="Kai Pa" w:date="2018-05-08T21:17:00Z">
        <w:r w:rsidRPr="009E07FE">
          <w:rPr>
            <w:rFonts w:ascii="Times New Roman" w:hAnsi="Times New Roman" w:cs="Times New Roman"/>
            <w:sz w:val="28"/>
            <w:szCs w:val="28"/>
          </w:rPr>
          <w:t>Bước 8: Đóng kết nối với CSDL.</w:t>
        </w:r>
      </w:ins>
    </w:p>
    <w:p w14:paraId="21D25F0D" w14:textId="77777777" w:rsidR="0087474A" w:rsidRDefault="0087474A" w:rsidP="0087474A">
      <w:pPr>
        <w:pStyle w:val="ListParagraph"/>
        <w:numPr>
          <w:ilvl w:val="0"/>
          <w:numId w:val="25"/>
        </w:numPr>
        <w:tabs>
          <w:tab w:val="left" w:pos="1605"/>
        </w:tabs>
        <w:rPr>
          <w:ins w:id="1854" w:author="Kai Pa" w:date="2018-05-08T21:17:00Z"/>
          <w:rFonts w:ascii="Times New Roman" w:hAnsi="Times New Roman" w:cs="Times New Roman"/>
          <w:sz w:val="28"/>
          <w:szCs w:val="28"/>
        </w:rPr>
      </w:pPr>
      <w:ins w:id="1855" w:author="Kai Pa" w:date="2018-05-08T21:17:00Z">
        <w:r>
          <w:rPr>
            <w:rFonts w:ascii="Times New Roman" w:hAnsi="Times New Roman" w:cs="Times New Roman"/>
            <w:sz w:val="28"/>
            <w:szCs w:val="28"/>
          </w:rPr>
          <w:lastRenderedPageBreak/>
          <w:t>Bước 9: Kết thúc.</w:t>
        </w:r>
      </w:ins>
    </w:p>
    <w:p w14:paraId="1E954167" w14:textId="77777777" w:rsidR="0087474A" w:rsidRPr="00D26997" w:rsidRDefault="0087474A" w:rsidP="0087474A">
      <w:pPr>
        <w:pStyle w:val="ListParagraph"/>
        <w:tabs>
          <w:tab w:val="left" w:pos="1605"/>
        </w:tabs>
        <w:ind w:left="1425"/>
        <w:rPr>
          <w:ins w:id="1856" w:author="Kai Pa" w:date="2018-05-08T21:17:00Z"/>
          <w:sz w:val="32"/>
          <w:szCs w:val="32"/>
        </w:rPr>
      </w:pPr>
    </w:p>
    <w:p w14:paraId="5EFAD16D" w14:textId="77777777" w:rsidR="0087474A" w:rsidRDefault="0087474A" w:rsidP="0087474A">
      <w:pPr>
        <w:pStyle w:val="ListParagraph"/>
        <w:numPr>
          <w:ilvl w:val="0"/>
          <w:numId w:val="27"/>
        </w:numPr>
        <w:rPr>
          <w:ins w:id="1857" w:author="Kai Pa" w:date="2018-05-08T21:17:00Z"/>
        </w:rPr>
      </w:pPr>
      <w:ins w:id="1858" w:author="Kai Pa" w:date="2018-05-08T21:17:00Z">
        <w:r>
          <w:rPr>
            <w:noProof/>
          </w:rPr>
          <mc:AlternateContent>
            <mc:Choice Requires="wps">
              <w:drawing>
                <wp:anchor distT="0" distB="0" distL="114300" distR="114300" simplePos="0" relativeHeight="251729920" behindDoc="0" locked="0" layoutInCell="1" allowOverlap="1" wp14:anchorId="59BB70F4" wp14:editId="06E93502">
                  <wp:simplePos x="0" y="0"/>
                  <wp:positionH relativeFrom="column">
                    <wp:posOffset>2095500</wp:posOffset>
                  </wp:positionH>
                  <wp:positionV relativeFrom="paragraph">
                    <wp:posOffset>120650</wp:posOffset>
                  </wp:positionV>
                  <wp:extent cx="1590675" cy="542925"/>
                  <wp:effectExtent l="0" t="0" r="28575" b="28575"/>
                  <wp:wrapNone/>
                  <wp:docPr id="88" name="Rectangle 88"/>
                  <wp:cNvGraphicFramePr/>
                  <a:graphic xmlns:a="http://schemas.openxmlformats.org/drawingml/2006/main">
                    <a:graphicData uri="http://schemas.microsoft.com/office/word/2010/wordprocessingShape">
                      <wps:wsp>
                        <wps:cNvSpPr/>
                        <wps:spPr>
                          <a:xfrm>
                            <a:off x="0" y="0"/>
                            <a:ext cx="1590675" cy="5429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D0AFFF"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BB70F4" id="Rectangle 88" o:spid="_x0000_s1048" style="position:absolute;left:0;text-align:left;margin-left:165pt;margin-top:9.5pt;width:125.25pt;height:4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" fillcolor="#5b9bd5 [3204]" strokecolor="#1f4d78 [1604]" strokeweight="1pt">
                  <v:textbox>
                    <w:txbxContent>
                      <w:p w14:paraId="34D0AFFF"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 xml:space="preserve"> Khách hàng, </w:t>
                        </w:r>
                        <w:r w:rsidRPr="00781C00">
                          <w:rPr>
                            <w:rFonts w:ascii="Times New Roman" w:hAnsi="Times New Roman" w:cs="Times New Roman"/>
                            <w:sz w:val="28"/>
                            <w:szCs w:val="28"/>
                          </w:rPr>
                          <w:t>Nhân viên giao dịch</w:t>
                        </w:r>
                      </w:p>
                    </w:txbxContent>
                  </v:textbox>
                </v:rect>
              </w:pict>
            </mc:Fallback>
          </mc:AlternateContent>
        </w:r>
        <w:r>
          <w:rPr>
            <w:noProof/>
          </w:rPr>
          <mc:AlternateContent>
            <mc:Choice Requires="wps">
              <w:drawing>
                <wp:anchor distT="0" distB="0" distL="114300" distR="114300" simplePos="0" relativeHeight="251734016" behindDoc="0" locked="0" layoutInCell="1" allowOverlap="1" wp14:anchorId="3BA34493" wp14:editId="018A93BF">
                  <wp:simplePos x="0" y="0"/>
                  <wp:positionH relativeFrom="column">
                    <wp:posOffset>2228532</wp:posOffset>
                  </wp:positionH>
                  <wp:positionV relativeFrom="paragraph">
                    <wp:posOffset>2505393</wp:posOffset>
                  </wp:positionV>
                  <wp:extent cx="753745" cy="132080"/>
                  <wp:effectExtent l="25083" t="13017" r="33337" b="14288"/>
                  <wp:wrapNone/>
                  <wp:docPr id="89" name="Right Arrow 89"/>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6830B3" id="Right Arrow 89" o:spid="_x0000_s1026" type="#_x0000_t13" style="position:absolute;margin-left:175.45pt;margin-top:197.3pt;width:59.35pt;height:10.4pt;rotation:90;flip:y;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2kqqA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" adj="19707" fillcolor="#5b9bd5 [3204]" strokecolor="#1f4d78 [1604]" strokeweight="1pt"/>
              </w:pict>
            </mc:Fallback>
          </mc:AlternateContent>
        </w:r>
        <w:r>
          <w:rPr>
            <w:noProof/>
          </w:rPr>
          <mc:AlternateContent>
            <mc:Choice Requires="wps">
              <w:drawing>
                <wp:anchor distT="0" distB="0" distL="114300" distR="114300" simplePos="0" relativeHeight="251732992" behindDoc="0" locked="0" layoutInCell="1" allowOverlap="1" wp14:anchorId="3C52BFC8" wp14:editId="4D943ABE">
                  <wp:simplePos x="0" y="0"/>
                  <wp:positionH relativeFrom="column">
                    <wp:posOffset>2209482</wp:posOffset>
                  </wp:positionH>
                  <wp:positionV relativeFrom="paragraph">
                    <wp:posOffset>1008063</wp:posOffset>
                  </wp:positionV>
                  <wp:extent cx="753745" cy="132080"/>
                  <wp:effectExtent l="25083" t="0" r="33337" b="33338"/>
                  <wp:wrapNone/>
                  <wp:docPr id="90" name="Right Arrow 90"/>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8B0931" id="Right Arrow 90" o:spid="_x0000_s1026" type="#_x0000_t13" style="position:absolute;margin-left:173.95pt;margin-top:79.4pt;width:59.35pt;height:10.4pt;rotation:-90;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" adj="19707" fillcolor="#5b9bd5 [3204]" strokecolor="#1f4d78 [1604]" strokeweight="1pt"/>
              </w:pict>
            </mc:Fallback>
          </mc:AlternateContent>
        </w:r>
        <w:r>
          <w:rPr>
            <w:noProof/>
          </w:rPr>
          <mc:AlternateContent>
            <mc:Choice Requires="wps">
              <w:drawing>
                <wp:anchor distT="0" distB="0" distL="114300" distR="114300" simplePos="0" relativeHeight="251730944" behindDoc="0" locked="0" layoutInCell="1" allowOverlap="1" wp14:anchorId="4A9E5D38" wp14:editId="386B1126">
                  <wp:simplePos x="0" y="0"/>
                  <wp:positionH relativeFrom="column">
                    <wp:posOffset>2824162</wp:posOffset>
                  </wp:positionH>
                  <wp:positionV relativeFrom="paragraph">
                    <wp:posOffset>985838</wp:posOffset>
                  </wp:positionV>
                  <wp:extent cx="753745" cy="132080"/>
                  <wp:effectExtent l="25083" t="13017" r="33337" b="14288"/>
                  <wp:wrapNone/>
                  <wp:docPr id="91" name="Right Arrow 91"/>
                  <wp:cNvGraphicFramePr/>
                  <a:graphic xmlns:a="http://schemas.openxmlformats.org/drawingml/2006/main">
                    <a:graphicData uri="http://schemas.microsoft.com/office/word/2010/wordprocessingShape">
                      <wps:wsp>
                        <wps:cNvSpPr/>
                        <wps:spPr>
                          <a:xfrm rot="162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15D73" id="Right Arrow 91" o:spid="_x0000_s1026" type="#_x0000_t13" style="position:absolute;margin-left:222.35pt;margin-top:77.65pt;width:59.35pt;height:10.4pt;rotation:90;flip: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" adj="19707" fillcolor="#5b9bd5 [3204]" strokecolor="#1f4d78 [1604]" strokeweight="1pt"/>
              </w:pict>
            </mc:Fallback>
          </mc:AlternateContent>
        </w:r>
      </w:ins>
    </w:p>
    <w:p w14:paraId="5741279A" w14:textId="77777777" w:rsidR="0087474A" w:rsidRPr="005161BD" w:rsidRDefault="0087474A" w:rsidP="0087474A">
      <w:pPr>
        <w:rPr>
          <w:ins w:id="1859" w:author="Kai Pa" w:date="2018-05-08T21:17:00Z"/>
        </w:rPr>
      </w:pPr>
    </w:p>
    <w:p w14:paraId="79991316" w14:textId="77777777" w:rsidR="0087474A" w:rsidRDefault="0087474A" w:rsidP="0087474A">
      <w:pPr>
        <w:rPr>
          <w:ins w:id="1860" w:author="Kai Pa" w:date="2018-05-08T21:17:00Z"/>
        </w:rPr>
      </w:pPr>
    </w:p>
    <w:p w14:paraId="007E3286" w14:textId="77777777" w:rsidR="0087474A" w:rsidRPr="00781C00" w:rsidRDefault="0087474A" w:rsidP="0087474A">
      <w:pPr>
        <w:tabs>
          <w:tab w:val="left" w:pos="3405"/>
          <w:tab w:val="left" w:pos="5340"/>
        </w:tabs>
        <w:rPr>
          <w:ins w:id="1861" w:author="Kai Pa" w:date="2018-05-08T21:17:00Z"/>
          <w:rFonts w:ascii="Times New Roman" w:hAnsi="Times New Roman" w:cs="Times New Roman"/>
        </w:rPr>
      </w:pPr>
      <w:ins w:id="1862" w:author="Kai Pa" w:date="2018-05-08T21:17:00Z">
        <w:r>
          <w:tab/>
        </w:r>
        <w:r>
          <w:rPr>
            <w:rFonts w:ascii="Times New Roman" w:hAnsi="Times New Roman" w:cs="Times New Roman"/>
            <w:sz w:val="28"/>
            <w:szCs w:val="28"/>
          </w:rPr>
          <w:t>D1</w:t>
        </w:r>
        <w:r>
          <w:tab/>
        </w:r>
        <w:r>
          <w:rPr>
            <w:rFonts w:ascii="Times New Roman" w:hAnsi="Times New Roman" w:cs="Times New Roman"/>
            <w:sz w:val="28"/>
            <w:szCs w:val="28"/>
          </w:rPr>
          <w:t>D5</w:t>
        </w:r>
      </w:ins>
    </w:p>
    <w:p w14:paraId="0464F827" w14:textId="77777777" w:rsidR="0087474A" w:rsidRPr="005161BD" w:rsidRDefault="0087474A" w:rsidP="0087474A">
      <w:pPr>
        <w:rPr>
          <w:ins w:id="1863" w:author="Kai Pa" w:date="2018-05-08T21:17:00Z"/>
        </w:rPr>
      </w:pPr>
      <w:ins w:id="1864" w:author="Kai Pa" w:date="2018-05-08T21:17:00Z">
        <w:r>
          <w:rPr>
            <w:noProof/>
          </w:rPr>
          <mc:AlternateContent>
            <mc:Choice Requires="wps">
              <w:drawing>
                <wp:anchor distT="0" distB="0" distL="114300" distR="114300" simplePos="0" relativeHeight="251728896" behindDoc="0" locked="0" layoutInCell="1" allowOverlap="1" wp14:anchorId="7E7DB68B" wp14:editId="37D0E73C">
                  <wp:simplePos x="0" y="0"/>
                  <wp:positionH relativeFrom="column">
                    <wp:posOffset>1866900</wp:posOffset>
                  </wp:positionH>
                  <wp:positionV relativeFrom="paragraph">
                    <wp:posOffset>270510</wp:posOffset>
                  </wp:positionV>
                  <wp:extent cx="2047875" cy="714375"/>
                  <wp:effectExtent l="0" t="0" r="28575" b="28575"/>
                  <wp:wrapNone/>
                  <wp:docPr id="92" name="Oval 92"/>
                  <wp:cNvGraphicFramePr/>
                  <a:graphic xmlns:a="http://schemas.openxmlformats.org/drawingml/2006/main">
                    <a:graphicData uri="http://schemas.microsoft.com/office/word/2010/wordprocessingShape">
                      <wps:wsp>
                        <wps:cNvSpPr/>
                        <wps:spPr>
                          <a:xfrm>
                            <a:off x="0" y="0"/>
                            <a:ext cx="2047875" cy="7143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4985D1"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Rút lãi có kỳ hạn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7DB68B" id="Oval 92" o:spid="_x0000_s1049" style="position:absolute;margin-left:147pt;margin-top:21.3pt;width:161.25pt;height:56.2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" fillcolor="#5b9bd5 [3204]" strokecolor="#1f4d78 [1604]" strokeweight="1pt">
                  <v:stroke joinstyle="miter"/>
                  <v:textbox>
                    <w:txbxContent>
                      <w:p w14:paraId="294985D1" w14:textId="77777777" w:rsidR="001E6A57" w:rsidRPr="00781C00" w:rsidRDefault="001E6A57" w:rsidP="0087474A">
                        <w:pPr>
                          <w:jc w:val="center"/>
                          <w:rPr>
                            <w:rFonts w:ascii="Times New Roman" w:hAnsi="Times New Roman" w:cs="Times New Roman"/>
                            <w:sz w:val="28"/>
                            <w:szCs w:val="28"/>
                          </w:rPr>
                        </w:pPr>
                        <w:r>
                          <w:rPr>
                            <w:rFonts w:ascii="Times New Roman" w:hAnsi="Times New Roman" w:cs="Times New Roman"/>
                            <w:sz w:val="28"/>
                            <w:szCs w:val="28"/>
                          </w:rPr>
                          <w:t>Rút lãi có kỳ hạn</w:t>
                        </w:r>
                      </w:p>
                    </w:txbxContent>
                  </v:textbox>
                </v:oval>
              </w:pict>
            </mc:Fallback>
          </mc:AlternateContent>
        </w:r>
      </w:ins>
    </w:p>
    <w:p w14:paraId="3090AFDC" w14:textId="77777777" w:rsidR="0087474A" w:rsidRPr="000C320D" w:rsidRDefault="0087474A" w:rsidP="0087474A">
      <w:pPr>
        <w:tabs>
          <w:tab w:val="left" w:pos="6480"/>
        </w:tabs>
        <w:rPr>
          <w:ins w:id="1865" w:author="Kai Pa" w:date="2018-05-08T21:17:00Z"/>
          <w:rFonts w:ascii="Times New Roman" w:hAnsi="Times New Roman" w:cs="Times New Roman"/>
          <w:sz w:val="28"/>
          <w:szCs w:val="28"/>
        </w:rPr>
      </w:pPr>
      <w:ins w:id="1866" w:author="Kai Pa" w:date="2018-05-08T21:17:00Z">
        <w:r>
          <w:rPr>
            <w:noProof/>
          </w:rPr>
          <mc:AlternateContent>
            <mc:Choice Requires="wps">
              <w:drawing>
                <wp:anchor distT="0" distB="0" distL="114300" distR="114300" simplePos="0" relativeHeight="251738112" behindDoc="0" locked="0" layoutInCell="1" allowOverlap="1" wp14:anchorId="6443C2A2" wp14:editId="168EB8E4">
                  <wp:simplePos x="0" y="0"/>
                  <wp:positionH relativeFrom="column">
                    <wp:posOffset>4781550</wp:posOffset>
                  </wp:positionH>
                  <wp:positionV relativeFrom="paragraph">
                    <wp:posOffset>75565</wp:posOffset>
                  </wp:positionV>
                  <wp:extent cx="857250" cy="438150"/>
                  <wp:effectExtent l="0" t="0" r="19050" b="19050"/>
                  <wp:wrapNone/>
                  <wp:docPr id="93" name="Rectangle 93"/>
                  <wp:cNvGraphicFramePr/>
                  <a:graphic xmlns:a="http://schemas.openxmlformats.org/drawingml/2006/main">
                    <a:graphicData uri="http://schemas.microsoft.com/office/word/2010/wordprocessingShape">
                      <wps:wsp>
                        <wps:cNvSpPr/>
                        <wps:spPr>
                          <a:xfrm>
                            <a:off x="0" y="0"/>
                            <a:ext cx="857250" cy="4381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634C56" w14:textId="77777777" w:rsidR="001E6A57" w:rsidRPr="00420BC6" w:rsidRDefault="001E6A57"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43C2A2" id="Rectangle 93" o:spid="_x0000_s1050" style="position:absolute;margin-left:376.5pt;margin-top:5.95pt;width:67.5pt;height:34.5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" fillcolor="#5b9bd5 [3204]" strokecolor="#1f4d78 [1604]" strokeweight="1pt">
                  <v:textbox>
                    <w:txbxContent>
                      <w:p w14:paraId="71634C56" w14:textId="77777777" w:rsidR="001E6A57" w:rsidRPr="00420BC6" w:rsidRDefault="001E6A57" w:rsidP="0087474A">
                        <w:pPr>
                          <w:jc w:val="center"/>
                          <w:rPr>
                            <w:rFonts w:ascii="Times New Roman" w:hAnsi="Times New Roman" w:cs="Times New Roman"/>
                            <w:sz w:val="28"/>
                            <w:szCs w:val="28"/>
                          </w:rPr>
                        </w:pPr>
                        <w:r w:rsidRPr="00420BC6">
                          <w:rPr>
                            <w:rFonts w:ascii="Times New Roman" w:hAnsi="Times New Roman" w:cs="Times New Roman"/>
                            <w:sz w:val="28"/>
                            <w:szCs w:val="28"/>
                          </w:rPr>
                          <w:t>Máy in</w:t>
                        </w:r>
                      </w:p>
                    </w:txbxContent>
                  </v:textbox>
                </v:rect>
              </w:pict>
            </mc:Fallback>
          </mc:AlternateContent>
        </w:r>
        <w:r>
          <w:rPr>
            <w:noProof/>
          </w:rPr>
          <mc:AlternateContent>
            <mc:Choice Requires="wps">
              <w:drawing>
                <wp:anchor distT="0" distB="0" distL="114300" distR="114300" simplePos="0" relativeHeight="251737088" behindDoc="0" locked="0" layoutInCell="1" allowOverlap="1" wp14:anchorId="7C57B5DA" wp14:editId="4BE860C9">
                  <wp:simplePos x="0" y="0"/>
                  <wp:positionH relativeFrom="column">
                    <wp:posOffset>3971925</wp:posOffset>
                  </wp:positionH>
                  <wp:positionV relativeFrom="paragraph">
                    <wp:posOffset>247650</wp:posOffset>
                  </wp:positionV>
                  <wp:extent cx="753745" cy="132080"/>
                  <wp:effectExtent l="0" t="19050" r="46355" b="39370"/>
                  <wp:wrapNone/>
                  <wp:docPr id="94" name="Right Arrow 94"/>
                  <wp:cNvGraphicFramePr/>
                  <a:graphic xmlns:a="http://schemas.openxmlformats.org/drawingml/2006/main">
                    <a:graphicData uri="http://schemas.microsoft.com/office/word/2010/wordprocessingShape">
                      <wps:wsp>
                        <wps:cNvSpPr/>
                        <wps:spPr>
                          <a:xfrm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6E448F" id="Right Arrow 94" o:spid="_x0000_s1026" type="#_x0000_t13" style="position:absolute;margin-left:312.75pt;margin-top:19.5pt;width:59.35pt;height:10.4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" adj="19707" fillcolor="#5b9bd5 [3204]" strokecolor="#1f4d78 [1604]" strokeweight="1pt"/>
              </w:pict>
            </mc:Fallback>
          </mc:AlternateContent>
        </w:r>
        <w:r>
          <w:tab/>
        </w:r>
        <w:r>
          <w:rPr>
            <w:rFonts w:ascii="Times New Roman" w:hAnsi="Times New Roman" w:cs="Times New Roman"/>
            <w:sz w:val="28"/>
            <w:szCs w:val="28"/>
          </w:rPr>
          <w:t>D4</w:t>
        </w:r>
      </w:ins>
    </w:p>
    <w:p w14:paraId="39B75908" w14:textId="77777777" w:rsidR="0087474A" w:rsidRPr="005161BD" w:rsidRDefault="0087474A" w:rsidP="0087474A">
      <w:pPr>
        <w:rPr>
          <w:ins w:id="1867" w:author="Kai Pa" w:date="2018-05-08T21:17:00Z"/>
        </w:rPr>
      </w:pPr>
    </w:p>
    <w:p w14:paraId="49DF54BF" w14:textId="77777777" w:rsidR="0087474A" w:rsidRDefault="0087474A" w:rsidP="0087474A">
      <w:pPr>
        <w:rPr>
          <w:ins w:id="1868" w:author="Kai Pa" w:date="2018-05-08T21:17:00Z"/>
        </w:rPr>
      </w:pPr>
    </w:p>
    <w:p w14:paraId="17C2F476" w14:textId="77777777" w:rsidR="0087474A" w:rsidRDefault="0087474A" w:rsidP="0087474A">
      <w:pPr>
        <w:tabs>
          <w:tab w:val="left" w:pos="3795"/>
        </w:tabs>
        <w:rPr>
          <w:ins w:id="1869" w:author="Kai Pa" w:date="2018-05-08T21:17:00Z"/>
        </w:rPr>
      </w:pPr>
      <w:ins w:id="1870" w:author="Kai Pa" w:date="2018-05-08T21:17:00Z">
        <w:r>
          <w:rPr>
            <w:noProof/>
          </w:rPr>
          <mc:AlternateContent>
            <mc:Choice Requires="wps">
              <w:drawing>
                <wp:anchor distT="0" distB="0" distL="114300" distR="114300" simplePos="0" relativeHeight="251731968" behindDoc="0" locked="0" layoutInCell="1" allowOverlap="1" wp14:anchorId="2CD5CAC6" wp14:editId="20D0D9E9">
                  <wp:simplePos x="0" y="0"/>
                  <wp:positionH relativeFrom="column">
                    <wp:posOffset>2828608</wp:posOffset>
                  </wp:positionH>
                  <wp:positionV relativeFrom="paragraph">
                    <wp:posOffset>164149</wp:posOffset>
                  </wp:positionV>
                  <wp:extent cx="753745" cy="132080"/>
                  <wp:effectExtent l="25083" t="0" r="33337" b="33338"/>
                  <wp:wrapNone/>
                  <wp:docPr id="95" name="Right Arrow 95"/>
                  <wp:cNvGraphicFramePr/>
                  <a:graphic xmlns:a="http://schemas.openxmlformats.org/drawingml/2006/main">
                    <a:graphicData uri="http://schemas.microsoft.com/office/word/2010/wordprocessingShape">
                      <wps:wsp>
                        <wps:cNvSpPr/>
                        <wps:spPr>
                          <a:xfrm rot="5400000" flipV="1">
                            <a:off x="0" y="0"/>
                            <a:ext cx="753745" cy="132080"/>
                          </a:xfrm>
                          <a:prstGeom prst="rightArrow">
                            <a:avLst>
                              <a:gd name="adj1" fmla="val 50001"/>
                              <a:gd name="adj2"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72BA8" id="Right Arrow 95" o:spid="_x0000_s1026" type="#_x0000_t13" style="position:absolute;margin-left:222.75pt;margin-top:12.95pt;width:59.35pt;height:10.4pt;rotation:-90;flip: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" adj="19707" fillcolor="#5b9bd5 [3204]" strokecolor="#1f4d78 [1604]" strokeweight="1pt"/>
              </w:pict>
            </mc:Fallback>
          </mc:AlternateContent>
        </w:r>
        <w:r>
          <w:tab/>
        </w:r>
      </w:ins>
    </w:p>
    <w:p w14:paraId="2D291AE0" w14:textId="77777777" w:rsidR="0087474A" w:rsidRDefault="0087474A" w:rsidP="0087474A">
      <w:pPr>
        <w:tabs>
          <w:tab w:val="left" w:pos="3795"/>
          <w:tab w:val="left" w:pos="5370"/>
        </w:tabs>
        <w:rPr>
          <w:ins w:id="1871" w:author="Kai Pa" w:date="2018-05-08T21:17:00Z"/>
          <w:sz w:val="28"/>
          <w:szCs w:val="28"/>
        </w:rPr>
      </w:pPr>
      <w:ins w:id="1872" w:author="Kai Pa" w:date="2018-05-08T21:17:00Z">
        <w:r w:rsidRPr="00781C00">
          <w:rPr>
            <w:rFonts w:ascii="Times New Roman" w:hAnsi="Times New Roman" w:cs="Times New Roman"/>
          </w:rPr>
          <w:t xml:space="preserve">                                      </w:t>
        </w:r>
        <w:r>
          <w:rPr>
            <w:rFonts w:ascii="Times New Roman" w:hAnsi="Times New Roman" w:cs="Times New Roman"/>
          </w:rPr>
          <w:t xml:space="preserve">                         </w:t>
        </w:r>
        <w:r w:rsidRPr="00781C00">
          <w:rPr>
            <w:rFonts w:ascii="Times New Roman" w:hAnsi="Times New Roman" w:cs="Times New Roman"/>
          </w:rPr>
          <w:t xml:space="preserve">  </w:t>
        </w:r>
        <w:r>
          <w:rPr>
            <w:rFonts w:ascii="Times New Roman" w:hAnsi="Times New Roman" w:cs="Times New Roman"/>
            <w:sz w:val="28"/>
            <w:szCs w:val="28"/>
          </w:rPr>
          <w:t>D2</w:t>
        </w:r>
        <w:r>
          <w:tab/>
        </w:r>
        <w:r>
          <w:rPr>
            <w:rFonts w:ascii="Times New Roman" w:hAnsi="Times New Roman" w:cs="Times New Roman"/>
            <w:sz w:val="28"/>
            <w:szCs w:val="28"/>
          </w:rPr>
          <w:t>D3</w:t>
        </w:r>
      </w:ins>
    </w:p>
    <w:p w14:paraId="1CF8CC35" w14:textId="77777777" w:rsidR="0087474A" w:rsidRPr="00FC302E" w:rsidRDefault="0087474A" w:rsidP="0087474A">
      <w:pPr>
        <w:rPr>
          <w:ins w:id="1873" w:author="Kai Pa" w:date="2018-05-08T21:17:00Z"/>
          <w:sz w:val="28"/>
          <w:szCs w:val="28"/>
        </w:rPr>
      </w:pPr>
      <w:ins w:id="1874" w:author="Kai Pa" w:date="2018-05-08T21:17:00Z">
        <w:r>
          <w:rPr>
            <w:noProof/>
            <w:sz w:val="28"/>
            <w:szCs w:val="28"/>
          </w:rPr>
          <mc:AlternateContent>
            <mc:Choice Requires="wps">
              <w:drawing>
                <wp:anchor distT="0" distB="0" distL="114300" distR="114300" simplePos="0" relativeHeight="251735040" behindDoc="0" locked="0" layoutInCell="1" allowOverlap="1" wp14:anchorId="07447A2B" wp14:editId="690F71C6">
                  <wp:simplePos x="0" y="0"/>
                  <wp:positionH relativeFrom="column">
                    <wp:posOffset>1790065</wp:posOffset>
                  </wp:positionH>
                  <wp:positionV relativeFrom="paragraph">
                    <wp:posOffset>182245</wp:posOffset>
                  </wp:positionV>
                  <wp:extent cx="2219325" cy="0"/>
                  <wp:effectExtent l="0" t="0" r="28575" b="19050"/>
                  <wp:wrapNone/>
                  <wp:docPr id="96" name="Straight Connector 96"/>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B9F408C" id="Straight Connector 96"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140.95pt,14.35pt" to="315.7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" strokecolor="#5b9bd5 [3204]" strokeweight="1.5pt">
                  <v:stroke joinstyle="miter"/>
                </v:line>
              </w:pict>
            </mc:Fallback>
          </mc:AlternateContent>
        </w:r>
      </w:ins>
    </w:p>
    <w:p w14:paraId="0FBED603" w14:textId="77777777" w:rsidR="0087474A" w:rsidRDefault="0087474A" w:rsidP="0087474A">
      <w:pPr>
        <w:tabs>
          <w:tab w:val="left" w:pos="1605"/>
        </w:tabs>
        <w:rPr>
          <w:ins w:id="1875" w:author="Kai Pa" w:date="2018-05-08T21:17:00Z"/>
          <w:rFonts w:ascii="Times New Roman" w:hAnsi="Times New Roman" w:cs="Times New Roman"/>
          <w:sz w:val="28"/>
          <w:szCs w:val="28"/>
        </w:rPr>
      </w:pPr>
      <w:ins w:id="1876" w:author="Kai Pa" w:date="2018-05-08T21:17:00Z">
        <w:r>
          <w:rPr>
            <w:noProof/>
            <w:sz w:val="28"/>
            <w:szCs w:val="28"/>
          </w:rPr>
          <mc:AlternateContent>
            <mc:Choice Requires="wps">
              <w:drawing>
                <wp:anchor distT="0" distB="0" distL="114300" distR="114300" simplePos="0" relativeHeight="251736064" behindDoc="0" locked="0" layoutInCell="1" allowOverlap="1" wp14:anchorId="108CB4F0" wp14:editId="01062645">
                  <wp:simplePos x="0" y="0"/>
                  <wp:positionH relativeFrom="column">
                    <wp:posOffset>1809750</wp:posOffset>
                  </wp:positionH>
                  <wp:positionV relativeFrom="paragraph">
                    <wp:posOffset>245745</wp:posOffset>
                  </wp:positionV>
                  <wp:extent cx="2219325" cy="0"/>
                  <wp:effectExtent l="0" t="0" r="28575" b="19050"/>
                  <wp:wrapNone/>
                  <wp:docPr id="97" name="Straight Connector 97"/>
                  <wp:cNvGraphicFramePr/>
                  <a:graphic xmlns:a="http://schemas.openxmlformats.org/drawingml/2006/main">
                    <a:graphicData uri="http://schemas.microsoft.com/office/word/2010/wordprocessingShape">
                      <wps:wsp>
                        <wps:cNvCnPr/>
                        <wps:spPr>
                          <a:xfrm>
                            <a:off x="0" y="0"/>
                            <a:ext cx="2219325"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8312430" id="Straight Connector 97" o:spid="_x0000_s1026" style="position:absolute;z-index:251736064;visibility:visible;mso-wrap-style:square;mso-wrap-distance-left:9pt;mso-wrap-distance-top:0;mso-wrap-distance-right:9pt;mso-wrap-distance-bottom:0;mso-position-horizontal:absolute;mso-position-horizontal-relative:text;mso-position-vertical:absolute;mso-position-vertical-relative:text" from="142.5pt,19.35pt" to="317.25pt,1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" strokecolor="#5b9bd5 [3204]" strokeweight="1.5pt">
                  <v:stroke joinstyle="miter"/>
                </v:line>
              </w:pict>
            </mc:Fallback>
          </mc:AlternateContent>
        </w:r>
        <w:r>
          <w:rPr>
            <w:rFonts w:ascii="Times New Roman" w:hAnsi="Times New Roman" w:cs="Times New Roman"/>
            <w:sz w:val="28"/>
            <w:szCs w:val="28"/>
          </w:rPr>
          <w:t xml:space="preserve">                                                       Cơ sở dữ liệu</w:t>
        </w:r>
      </w:ins>
    </w:p>
    <w:p w14:paraId="2724F2E1" w14:textId="77777777" w:rsidR="0087474A" w:rsidRDefault="0087474A" w:rsidP="0087474A">
      <w:pPr>
        <w:pStyle w:val="ListParagraph"/>
        <w:tabs>
          <w:tab w:val="left" w:pos="1605"/>
        </w:tabs>
        <w:ind w:left="1080"/>
        <w:jc w:val="center"/>
        <w:rPr>
          <w:ins w:id="1877" w:author="Kai Pa" w:date="2018-05-08T21:17:00Z"/>
          <w:rFonts w:ascii="Times New Roman" w:hAnsi="Times New Roman" w:cs="Times New Roman"/>
          <w:sz w:val="28"/>
          <w:szCs w:val="28"/>
        </w:rPr>
      </w:pPr>
      <w:ins w:id="1878" w:author="Kai Pa" w:date="2018-05-08T21:17:00Z">
        <w:r>
          <w:rPr>
            <w:rFonts w:ascii="Times New Roman" w:hAnsi="Times New Roman" w:cs="Times New Roman"/>
            <w:i/>
            <w:sz w:val="28"/>
            <w:szCs w:val="28"/>
          </w:rPr>
          <w:t>Sơ đồ DFD nghiệp vụ rút lãi có kỳ hạn.</w:t>
        </w:r>
      </w:ins>
    </w:p>
    <w:p w14:paraId="4F8667A5" w14:textId="77777777" w:rsidR="0087474A" w:rsidRDefault="0087474A" w:rsidP="0087474A">
      <w:pPr>
        <w:pStyle w:val="ListParagraph"/>
        <w:tabs>
          <w:tab w:val="left" w:pos="1605"/>
        </w:tabs>
        <w:ind w:left="1080"/>
        <w:jc w:val="center"/>
        <w:rPr>
          <w:ins w:id="1879" w:author="Kai Pa" w:date="2018-05-08T21:17:00Z"/>
          <w:rFonts w:ascii="Times New Roman" w:hAnsi="Times New Roman" w:cs="Times New Roman"/>
          <w:sz w:val="28"/>
          <w:szCs w:val="28"/>
        </w:rPr>
      </w:pPr>
    </w:p>
    <w:p w14:paraId="724310D6" w14:textId="77777777" w:rsidR="0087474A" w:rsidRDefault="0087474A" w:rsidP="0087474A">
      <w:pPr>
        <w:pStyle w:val="ListParagraph"/>
        <w:tabs>
          <w:tab w:val="left" w:pos="1605"/>
        </w:tabs>
        <w:ind w:left="1080"/>
        <w:rPr>
          <w:ins w:id="1880" w:author="Kai Pa" w:date="2018-05-08T21:17:00Z"/>
          <w:rFonts w:ascii="Times New Roman" w:hAnsi="Times New Roman" w:cs="Times New Roman"/>
          <w:sz w:val="28"/>
          <w:szCs w:val="28"/>
        </w:rPr>
      </w:pPr>
      <w:ins w:id="1881" w:author="Kai Pa" w:date="2018-05-08T21:17:00Z">
        <w:r>
          <w:rPr>
            <w:rFonts w:ascii="Times New Roman" w:hAnsi="Times New Roman" w:cs="Times New Roman"/>
            <w:sz w:val="28"/>
            <w:szCs w:val="28"/>
          </w:rPr>
          <w:t>D1: MASTK, HOTEN</w:t>
        </w:r>
      </w:ins>
    </w:p>
    <w:p w14:paraId="11E9D12A" w14:textId="77777777" w:rsidR="0087474A" w:rsidRDefault="0087474A" w:rsidP="0087474A">
      <w:pPr>
        <w:pStyle w:val="ListParagraph"/>
        <w:tabs>
          <w:tab w:val="left" w:pos="1605"/>
        </w:tabs>
        <w:ind w:left="1080"/>
        <w:rPr>
          <w:ins w:id="1882" w:author="Kai Pa" w:date="2018-05-08T21:17:00Z"/>
          <w:sz w:val="32"/>
          <w:szCs w:val="32"/>
        </w:rPr>
      </w:pPr>
      <w:ins w:id="1883" w:author="Kai Pa" w:date="2018-05-08T21:17:00Z">
        <w:r>
          <w:rPr>
            <w:rFonts w:ascii="Times New Roman" w:hAnsi="Times New Roman" w:cs="Times New Roman"/>
            <w:sz w:val="28"/>
            <w:szCs w:val="28"/>
          </w:rPr>
          <w:t xml:space="preserve">D2: </w:t>
        </w:r>
        <w:r>
          <w:rPr>
            <w:sz w:val="32"/>
            <w:szCs w:val="32"/>
          </w:rPr>
          <w:t>TENLOAITK</w:t>
        </w:r>
        <w:r w:rsidRPr="00621FD6">
          <w:rPr>
            <w:sz w:val="32"/>
            <w:szCs w:val="32"/>
          </w:rPr>
          <w:t xml:space="preserve">, </w:t>
        </w:r>
        <w:r>
          <w:rPr>
            <w:sz w:val="32"/>
            <w:szCs w:val="32"/>
          </w:rPr>
          <w:t>LAISUAT</w:t>
        </w:r>
        <w:r w:rsidRPr="00621FD6">
          <w:rPr>
            <w:sz w:val="32"/>
            <w:szCs w:val="32"/>
          </w:rPr>
          <w:t xml:space="preserve">, </w:t>
        </w:r>
        <w:r>
          <w:rPr>
            <w:sz w:val="32"/>
            <w:szCs w:val="32"/>
          </w:rPr>
          <w:t>NGAYBD</w:t>
        </w:r>
        <w:r w:rsidRPr="00621FD6">
          <w:rPr>
            <w:sz w:val="32"/>
            <w:szCs w:val="32"/>
          </w:rPr>
          <w:t xml:space="preserve">, </w:t>
        </w:r>
        <w:r>
          <w:rPr>
            <w:sz w:val="32"/>
            <w:szCs w:val="32"/>
          </w:rPr>
          <w:t>NGAYDH, KIHAN.</w:t>
        </w:r>
      </w:ins>
    </w:p>
    <w:p w14:paraId="5209EFA1" w14:textId="77777777" w:rsidR="0087474A" w:rsidRDefault="0087474A" w:rsidP="0087474A">
      <w:pPr>
        <w:pStyle w:val="ListParagraph"/>
        <w:tabs>
          <w:tab w:val="left" w:pos="1605"/>
        </w:tabs>
        <w:ind w:left="1080"/>
        <w:rPr>
          <w:ins w:id="1884" w:author="Kai Pa" w:date="2018-05-08T21:17:00Z"/>
          <w:rFonts w:ascii="Times New Roman" w:hAnsi="Times New Roman" w:cs="Times New Roman"/>
          <w:sz w:val="28"/>
          <w:szCs w:val="28"/>
        </w:rPr>
      </w:pPr>
      <w:ins w:id="1885" w:author="Kai Pa" w:date="2018-05-08T21:17:00Z">
        <w:r>
          <w:rPr>
            <w:rFonts w:ascii="Times New Roman" w:hAnsi="Times New Roman" w:cs="Times New Roman"/>
            <w:sz w:val="28"/>
            <w:szCs w:val="28"/>
          </w:rPr>
          <w:t>D3: D1 + D2 + Số tiền lãi</w:t>
        </w:r>
      </w:ins>
    </w:p>
    <w:p w14:paraId="623AD63E" w14:textId="77777777" w:rsidR="0087474A" w:rsidRDefault="0087474A" w:rsidP="0087474A">
      <w:pPr>
        <w:pStyle w:val="ListParagraph"/>
        <w:tabs>
          <w:tab w:val="left" w:pos="1605"/>
        </w:tabs>
        <w:ind w:left="1080"/>
        <w:rPr>
          <w:ins w:id="1886" w:author="Kai Pa" w:date="2018-05-08T21:17:00Z"/>
          <w:rFonts w:ascii="Times New Roman" w:hAnsi="Times New Roman" w:cs="Times New Roman"/>
          <w:sz w:val="28"/>
          <w:szCs w:val="28"/>
        </w:rPr>
      </w:pPr>
      <w:ins w:id="1887" w:author="Kai Pa" w:date="2018-05-08T21:17:00Z">
        <w:r>
          <w:rPr>
            <w:rFonts w:ascii="Times New Roman" w:hAnsi="Times New Roman" w:cs="Times New Roman"/>
            <w:sz w:val="28"/>
            <w:szCs w:val="28"/>
          </w:rPr>
          <w:t xml:space="preserve">D4 : D3 </w:t>
        </w:r>
      </w:ins>
    </w:p>
    <w:p w14:paraId="0639F1CD" w14:textId="77777777" w:rsidR="0087474A" w:rsidRDefault="0087474A" w:rsidP="0087474A">
      <w:pPr>
        <w:pStyle w:val="ListParagraph"/>
        <w:tabs>
          <w:tab w:val="left" w:pos="1605"/>
        </w:tabs>
        <w:ind w:left="1080"/>
        <w:rPr>
          <w:ins w:id="1888" w:author="Kai Pa" w:date="2018-05-08T21:17:00Z"/>
          <w:rFonts w:ascii="Times New Roman" w:hAnsi="Times New Roman" w:cs="Times New Roman"/>
          <w:sz w:val="28"/>
          <w:szCs w:val="28"/>
        </w:rPr>
      </w:pPr>
      <w:ins w:id="1889" w:author="Kai Pa" w:date="2018-05-08T21:17:00Z">
        <w:r>
          <w:rPr>
            <w:rFonts w:ascii="Times New Roman" w:hAnsi="Times New Roman" w:cs="Times New Roman"/>
            <w:sz w:val="28"/>
            <w:szCs w:val="28"/>
          </w:rPr>
          <w:t>D5 : D4</w:t>
        </w:r>
      </w:ins>
    </w:p>
    <w:p w14:paraId="77FE00D0" w14:textId="77777777" w:rsidR="0087474A" w:rsidRDefault="0087474A" w:rsidP="0087474A">
      <w:pPr>
        <w:tabs>
          <w:tab w:val="left" w:pos="1605"/>
        </w:tabs>
        <w:rPr>
          <w:ins w:id="1890" w:author="Kai Pa" w:date="2018-05-08T21:17:00Z"/>
          <w:rFonts w:ascii="Times New Roman" w:hAnsi="Times New Roman" w:cs="Times New Roman"/>
          <w:sz w:val="28"/>
          <w:szCs w:val="28"/>
        </w:rPr>
      </w:pPr>
      <w:ins w:id="1891" w:author="Kai Pa" w:date="2018-05-08T21:17:00Z">
        <w:r w:rsidRPr="00287B90">
          <w:rPr>
            <w:rFonts w:ascii="Times New Roman" w:hAnsi="Times New Roman" w:cs="Times New Roman"/>
            <w:b/>
            <w:i/>
            <w:sz w:val="28"/>
            <w:szCs w:val="28"/>
            <w:u w:val="single"/>
          </w:rPr>
          <w:t xml:space="preserve">Xử lý: </w:t>
        </w:r>
      </w:ins>
    </w:p>
    <w:p w14:paraId="6672265E" w14:textId="77777777" w:rsidR="0087474A" w:rsidRDefault="0087474A" w:rsidP="0087474A">
      <w:pPr>
        <w:pStyle w:val="ListParagraph"/>
        <w:numPr>
          <w:ilvl w:val="0"/>
          <w:numId w:val="26"/>
        </w:numPr>
        <w:tabs>
          <w:tab w:val="left" w:pos="1605"/>
        </w:tabs>
        <w:rPr>
          <w:ins w:id="1892" w:author="Kai Pa" w:date="2018-05-08T21:17:00Z"/>
          <w:rFonts w:ascii="Times New Roman" w:hAnsi="Times New Roman" w:cs="Times New Roman"/>
          <w:sz w:val="28"/>
          <w:szCs w:val="28"/>
        </w:rPr>
      </w:pPr>
      <w:ins w:id="1893" w:author="Kai Pa" w:date="2018-05-08T21:17:00Z">
        <w:r>
          <w:rPr>
            <w:rFonts w:ascii="Times New Roman" w:hAnsi="Times New Roman" w:cs="Times New Roman"/>
            <w:sz w:val="28"/>
            <w:szCs w:val="28"/>
          </w:rPr>
          <w:t>Bước 1: Kết nối CSDL</w:t>
        </w:r>
      </w:ins>
    </w:p>
    <w:p w14:paraId="4436D943" w14:textId="77777777" w:rsidR="0087474A" w:rsidRDefault="0087474A" w:rsidP="0087474A">
      <w:pPr>
        <w:pStyle w:val="ListParagraph"/>
        <w:numPr>
          <w:ilvl w:val="0"/>
          <w:numId w:val="26"/>
        </w:numPr>
        <w:tabs>
          <w:tab w:val="left" w:pos="1605"/>
        </w:tabs>
        <w:rPr>
          <w:ins w:id="1894" w:author="Kai Pa" w:date="2018-05-08T21:17:00Z"/>
          <w:rFonts w:ascii="Times New Roman" w:hAnsi="Times New Roman" w:cs="Times New Roman"/>
          <w:sz w:val="28"/>
          <w:szCs w:val="28"/>
        </w:rPr>
      </w:pPr>
      <w:ins w:id="1895" w:author="Kai Pa" w:date="2018-05-08T21:17:00Z">
        <w:r>
          <w:rPr>
            <w:rFonts w:ascii="Times New Roman" w:hAnsi="Times New Roman" w:cs="Times New Roman"/>
            <w:sz w:val="28"/>
            <w:szCs w:val="28"/>
          </w:rPr>
          <w:t>Bước 2: Nhập D1</w:t>
        </w:r>
      </w:ins>
    </w:p>
    <w:p w14:paraId="0739B583" w14:textId="77777777" w:rsidR="0087474A" w:rsidRDefault="0087474A" w:rsidP="0087474A">
      <w:pPr>
        <w:pStyle w:val="ListParagraph"/>
        <w:numPr>
          <w:ilvl w:val="0"/>
          <w:numId w:val="26"/>
        </w:numPr>
        <w:tabs>
          <w:tab w:val="left" w:pos="1605"/>
        </w:tabs>
        <w:rPr>
          <w:ins w:id="1896" w:author="Kai Pa" w:date="2018-05-08T21:17:00Z"/>
          <w:rFonts w:ascii="Times New Roman" w:hAnsi="Times New Roman" w:cs="Times New Roman"/>
          <w:sz w:val="28"/>
          <w:szCs w:val="28"/>
        </w:rPr>
      </w:pPr>
      <w:ins w:id="1897" w:author="Kai Pa" w:date="2018-05-08T21:17:00Z">
        <w:r>
          <w:rPr>
            <w:rFonts w:ascii="Times New Roman" w:hAnsi="Times New Roman" w:cs="Times New Roman"/>
            <w:sz w:val="28"/>
            <w:szCs w:val="28"/>
          </w:rPr>
          <w:t>Bước 3: Đọc dữ liệu D2 từ bộ nhớ.</w:t>
        </w:r>
      </w:ins>
    </w:p>
    <w:p w14:paraId="4BF511B8" w14:textId="77777777" w:rsidR="0087474A" w:rsidRDefault="0087474A" w:rsidP="0087474A">
      <w:pPr>
        <w:pStyle w:val="ListParagraph"/>
        <w:numPr>
          <w:ilvl w:val="0"/>
          <w:numId w:val="26"/>
        </w:numPr>
        <w:tabs>
          <w:tab w:val="left" w:pos="1605"/>
        </w:tabs>
        <w:rPr>
          <w:ins w:id="1898" w:author="Kai Pa" w:date="2018-05-08T21:17:00Z"/>
          <w:rFonts w:ascii="Times New Roman" w:hAnsi="Times New Roman" w:cs="Times New Roman"/>
          <w:sz w:val="28"/>
          <w:szCs w:val="28"/>
        </w:rPr>
      </w:pPr>
      <w:ins w:id="1899" w:author="Kai Pa" w:date="2018-05-08T21:17:00Z">
        <w:r>
          <w:rPr>
            <w:rFonts w:ascii="Times New Roman" w:hAnsi="Times New Roman" w:cs="Times New Roman"/>
            <w:sz w:val="28"/>
            <w:szCs w:val="28"/>
          </w:rPr>
          <w:t>Bước 4: Tính số tiền lãi.</w:t>
        </w:r>
      </w:ins>
    </w:p>
    <w:p w14:paraId="13B5A35A" w14:textId="77777777" w:rsidR="0087474A" w:rsidRDefault="0087474A" w:rsidP="0087474A">
      <w:pPr>
        <w:pStyle w:val="ListParagraph"/>
        <w:numPr>
          <w:ilvl w:val="0"/>
          <w:numId w:val="26"/>
        </w:numPr>
        <w:tabs>
          <w:tab w:val="left" w:pos="1605"/>
        </w:tabs>
        <w:rPr>
          <w:ins w:id="1900" w:author="Kai Pa" w:date="2018-05-08T21:17:00Z"/>
          <w:rFonts w:ascii="Times New Roman" w:hAnsi="Times New Roman" w:cs="Times New Roman"/>
          <w:sz w:val="28"/>
          <w:szCs w:val="28"/>
        </w:rPr>
      </w:pPr>
      <w:ins w:id="1901" w:author="Kai Pa" w:date="2018-05-08T21:17:00Z">
        <w:r>
          <w:rPr>
            <w:rFonts w:ascii="Times New Roman" w:hAnsi="Times New Roman" w:cs="Times New Roman"/>
            <w:sz w:val="28"/>
            <w:szCs w:val="28"/>
          </w:rPr>
          <w:t>Bước 5: Lưu D3 vào bộ nhớ</w:t>
        </w:r>
      </w:ins>
    </w:p>
    <w:p w14:paraId="3A486F90" w14:textId="77777777" w:rsidR="0087474A" w:rsidRPr="00E83D45" w:rsidRDefault="0087474A" w:rsidP="0087474A">
      <w:pPr>
        <w:pStyle w:val="ListParagraph"/>
        <w:numPr>
          <w:ilvl w:val="0"/>
          <w:numId w:val="26"/>
        </w:numPr>
        <w:tabs>
          <w:tab w:val="left" w:pos="1605"/>
        </w:tabs>
        <w:rPr>
          <w:ins w:id="1902" w:author="Kai Pa" w:date="2018-05-08T21:17:00Z"/>
          <w:rFonts w:ascii="Times New Roman" w:hAnsi="Times New Roman" w:cs="Times New Roman"/>
          <w:sz w:val="28"/>
          <w:szCs w:val="28"/>
        </w:rPr>
      </w:pPr>
      <w:ins w:id="1903" w:author="Kai Pa" w:date="2018-05-08T21:17:00Z">
        <w:r>
          <w:rPr>
            <w:rFonts w:ascii="Times New Roman" w:hAnsi="Times New Roman" w:cs="Times New Roman"/>
            <w:sz w:val="28"/>
            <w:szCs w:val="28"/>
          </w:rPr>
          <w:t>Bước 6: Xuất D5</w:t>
        </w:r>
      </w:ins>
    </w:p>
    <w:p w14:paraId="07ECC62D" w14:textId="77777777" w:rsidR="0087474A" w:rsidRDefault="0087474A" w:rsidP="0087474A">
      <w:pPr>
        <w:pStyle w:val="ListParagraph"/>
        <w:numPr>
          <w:ilvl w:val="0"/>
          <w:numId w:val="26"/>
        </w:numPr>
        <w:tabs>
          <w:tab w:val="left" w:pos="1605"/>
        </w:tabs>
        <w:rPr>
          <w:ins w:id="1904" w:author="Kai Pa" w:date="2018-05-08T21:17:00Z"/>
          <w:rFonts w:ascii="Times New Roman" w:hAnsi="Times New Roman" w:cs="Times New Roman"/>
          <w:sz w:val="28"/>
          <w:szCs w:val="28"/>
        </w:rPr>
      </w:pPr>
      <w:ins w:id="1905" w:author="Kai Pa" w:date="2018-05-08T21:17:00Z">
        <w:r>
          <w:rPr>
            <w:rFonts w:ascii="Times New Roman" w:hAnsi="Times New Roman" w:cs="Times New Roman"/>
            <w:sz w:val="28"/>
            <w:szCs w:val="28"/>
          </w:rPr>
          <w:t>Bước 6: In phiếu rút lãi D4</w:t>
        </w:r>
      </w:ins>
    </w:p>
    <w:p w14:paraId="217B5E2D" w14:textId="77777777" w:rsidR="0087474A" w:rsidRDefault="0087474A" w:rsidP="0087474A">
      <w:pPr>
        <w:pStyle w:val="ListParagraph"/>
        <w:numPr>
          <w:ilvl w:val="0"/>
          <w:numId w:val="26"/>
        </w:numPr>
        <w:tabs>
          <w:tab w:val="left" w:pos="1605"/>
        </w:tabs>
        <w:rPr>
          <w:ins w:id="1906" w:author="Kai Pa" w:date="2018-05-08T21:17:00Z"/>
          <w:rFonts w:ascii="Times New Roman" w:hAnsi="Times New Roman" w:cs="Times New Roman"/>
          <w:sz w:val="28"/>
          <w:szCs w:val="28"/>
        </w:rPr>
      </w:pPr>
      <w:ins w:id="1907" w:author="Kai Pa" w:date="2018-05-08T21:17:00Z">
        <w:r>
          <w:rPr>
            <w:rFonts w:ascii="Times New Roman" w:hAnsi="Times New Roman" w:cs="Times New Roman"/>
            <w:sz w:val="28"/>
            <w:szCs w:val="28"/>
          </w:rPr>
          <w:t>Bước 7: Đóng kết nối CSDL</w:t>
        </w:r>
      </w:ins>
    </w:p>
    <w:p w14:paraId="14D8B62C" w14:textId="77777777" w:rsidR="0087474A" w:rsidRDefault="0087474A" w:rsidP="0087474A">
      <w:pPr>
        <w:pStyle w:val="ListParagraph"/>
        <w:numPr>
          <w:ilvl w:val="0"/>
          <w:numId w:val="26"/>
        </w:numPr>
        <w:tabs>
          <w:tab w:val="left" w:pos="1605"/>
        </w:tabs>
        <w:rPr>
          <w:ins w:id="1908" w:author="Kai Pa" w:date="2018-05-08T21:17:00Z"/>
          <w:rFonts w:ascii="Times New Roman" w:hAnsi="Times New Roman" w:cs="Times New Roman"/>
          <w:sz w:val="28"/>
          <w:szCs w:val="28"/>
        </w:rPr>
      </w:pPr>
      <w:ins w:id="1909" w:author="Kai Pa" w:date="2018-05-08T21:17:00Z">
        <w:r>
          <w:rPr>
            <w:rFonts w:ascii="Times New Roman" w:hAnsi="Times New Roman" w:cs="Times New Roman"/>
            <w:sz w:val="28"/>
            <w:szCs w:val="28"/>
          </w:rPr>
          <w:t>Bước 8: Kết thúc.</w:t>
        </w:r>
      </w:ins>
    </w:p>
    <w:p w14:paraId="58D176F2" w14:textId="77777777" w:rsidR="0087474A" w:rsidRPr="00287B90" w:rsidRDefault="0087474A" w:rsidP="0087474A">
      <w:pPr>
        <w:pStyle w:val="ListParagraph"/>
        <w:tabs>
          <w:tab w:val="left" w:pos="1605"/>
        </w:tabs>
        <w:ind w:left="1080"/>
        <w:rPr>
          <w:ins w:id="1910" w:author="Kai Pa" w:date="2018-05-08T21:17:00Z"/>
          <w:rFonts w:ascii="Times New Roman" w:hAnsi="Times New Roman" w:cs="Times New Roman"/>
          <w:b/>
          <w:i/>
          <w:sz w:val="28"/>
          <w:szCs w:val="28"/>
          <w:u w:val="single"/>
        </w:rPr>
      </w:pPr>
    </w:p>
    <w:p w14:paraId="76CD0E42" w14:textId="77777777" w:rsidR="0087474A" w:rsidRPr="008B4404" w:rsidRDefault="0087474A" w:rsidP="0087474A">
      <w:pPr>
        <w:tabs>
          <w:tab w:val="left" w:pos="1605"/>
        </w:tabs>
        <w:rPr>
          <w:ins w:id="1911" w:author="Kai Pa" w:date="2018-05-08T21:17:00Z"/>
          <w:rFonts w:ascii="Times New Roman" w:hAnsi="Times New Roman" w:cs="Times New Roman"/>
          <w:sz w:val="28"/>
          <w:szCs w:val="28"/>
        </w:rPr>
      </w:pPr>
    </w:p>
    <w:p w14:paraId="33A8ECD8" w14:textId="77777777" w:rsidR="0087474A" w:rsidRPr="008759E8" w:rsidRDefault="0087474A" w:rsidP="0087474A">
      <w:pPr>
        <w:tabs>
          <w:tab w:val="left" w:pos="1605"/>
        </w:tabs>
        <w:rPr>
          <w:ins w:id="1912" w:author="Kai Pa" w:date="2018-05-08T21:17:00Z"/>
          <w:rFonts w:ascii="Times New Roman" w:hAnsi="Times New Roman" w:cs="Times New Roman"/>
          <w:sz w:val="28"/>
          <w:szCs w:val="28"/>
        </w:rPr>
      </w:pPr>
    </w:p>
    <w:p w14:paraId="7292DF7A" w14:textId="77777777" w:rsidR="0087474A" w:rsidRPr="008759E8" w:rsidRDefault="0087474A" w:rsidP="0087474A">
      <w:pPr>
        <w:pStyle w:val="ListParagraph"/>
        <w:tabs>
          <w:tab w:val="left" w:pos="1605"/>
        </w:tabs>
        <w:rPr>
          <w:ins w:id="1913" w:author="Kai Pa" w:date="2018-05-08T21:17:00Z"/>
          <w:rFonts w:ascii="Times New Roman" w:hAnsi="Times New Roman" w:cs="Times New Roman"/>
          <w:sz w:val="28"/>
          <w:szCs w:val="28"/>
        </w:rPr>
      </w:pPr>
    </w:p>
    <w:p w14:paraId="07943054" w14:textId="77777777" w:rsidR="0087474A" w:rsidRPr="00910CD0" w:rsidRDefault="0087474A" w:rsidP="0087474A">
      <w:pPr>
        <w:pStyle w:val="ListParagraph"/>
        <w:tabs>
          <w:tab w:val="left" w:pos="1605"/>
        </w:tabs>
        <w:ind w:left="1080"/>
        <w:rPr>
          <w:ins w:id="1914" w:author="Kai Pa" w:date="2018-05-08T21:17:00Z"/>
          <w:rFonts w:ascii="Times New Roman" w:hAnsi="Times New Roman" w:cs="Times New Roman"/>
          <w:sz w:val="28"/>
          <w:szCs w:val="28"/>
        </w:rPr>
      </w:pPr>
      <w:ins w:id="1915" w:author="Kai Pa" w:date="2018-05-08T21:17:00Z">
        <w:r>
          <w:rPr>
            <w:rFonts w:ascii="Times New Roman" w:hAnsi="Times New Roman" w:cs="Times New Roman"/>
            <w:sz w:val="28"/>
            <w:szCs w:val="28"/>
          </w:rPr>
          <w:t xml:space="preserve"> </w:t>
        </w:r>
      </w:ins>
    </w:p>
    <w:p w14:paraId="5B0EB44C" w14:textId="77777777" w:rsidR="0087474A" w:rsidRPr="00910CD0" w:rsidRDefault="0087474A" w:rsidP="0087474A">
      <w:pPr>
        <w:pStyle w:val="ListParagraph"/>
        <w:tabs>
          <w:tab w:val="left" w:pos="1605"/>
        </w:tabs>
        <w:ind w:left="1080"/>
        <w:jc w:val="center"/>
        <w:rPr>
          <w:ins w:id="1916" w:author="Kai Pa" w:date="2018-05-08T21:17:00Z"/>
          <w:rFonts w:ascii="Times New Roman" w:hAnsi="Times New Roman" w:cs="Times New Roman"/>
          <w:sz w:val="28"/>
          <w:szCs w:val="28"/>
        </w:rPr>
      </w:pPr>
    </w:p>
    <w:p w14:paraId="5E27A0C6" w14:textId="77777777" w:rsidR="0087474A" w:rsidRPr="008B4404" w:rsidRDefault="0087474A" w:rsidP="0087474A">
      <w:pPr>
        <w:pStyle w:val="ListParagraph"/>
        <w:tabs>
          <w:tab w:val="left" w:pos="1605"/>
        </w:tabs>
        <w:rPr>
          <w:ins w:id="1917" w:author="Kai Pa" w:date="2018-05-08T21:17:00Z"/>
          <w:rFonts w:ascii="Times New Roman" w:hAnsi="Times New Roman" w:cs="Times New Roman"/>
          <w:sz w:val="28"/>
          <w:szCs w:val="28"/>
        </w:rPr>
      </w:pPr>
    </w:p>
    <w:p w14:paraId="409480AF" w14:textId="1A766427" w:rsidR="007E56BA" w:rsidDel="0087474A" w:rsidRDefault="007E56BA">
      <w:pPr>
        <w:pStyle w:val="ListParagraph"/>
        <w:rPr>
          <w:del w:id="1918" w:author="Kai Pa" w:date="2018-05-08T21:17:00Z"/>
        </w:rPr>
        <w:pPrChange w:id="1919" w:author="LÊ VĂN PA" w:date="2018-03-20T11:13:00Z">
          <w:pPr>
            <w:pStyle w:val="ListParagraph"/>
            <w:numPr>
              <w:numId w:val="3"/>
            </w:numPr>
            <w:ind w:hanging="360"/>
          </w:pPr>
        </w:pPrChange>
      </w:pPr>
    </w:p>
    <w:p w14:paraId="7AF36E27" w14:textId="7E6EB60A" w:rsidR="00226AF1" w:rsidDel="0087474A" w:rsidRDefault="00226AF1" w:rsidP="00226AF1">
      <w:pPr>
        <w:pStyle w:val="ListParagraph"/>
        <w:rPr>
          <w:ins w:id="1920" w:author="LÊ VĂN PA" w:date="2018-04-09T19:46:00Z"/>
          <w:del w:id="1921" w:author="Kai Pa" w:date="2018-05-08T21:17:00Z"/>
        </w:rPr>
      </w:pPr>
      <w:ins w:id="1922" w:author="LÊ VĂN PA" w:date="2018-04-09T19:46:00Z">
        <w:del w:id="1923" w:author="Kai Pa" w:date="2018-05-08T21:17:00Z">
          <w:r w:rsidDel="0087474A">
            <w:rPr>
              <w:noProof/>
            </w:rPr>
            <w:drawing>
              <wp:inline distT="0" distB="0" distL="0" distR="0" wp14:anchorId="4ED9B97B" wp14:editId="3D9A1198">
                <wp:extent cx="4016829" cy="2925075"/>
                <wp:effectExtent l="0" t="0" r="317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32323" cy="2936358"/>
                        </a:xfrm>
                        <a:prstGeom prst="rect">
                          <a:avLst/>
                        </a:prstGeom>
                      </pic:spPr>
                    </pic:pic>
                  </a:graphicData>
                </a:graphic>
              </wp:inline>
            </w:drawing>
          </w:r>
        </w:del>
      </w:ins>
    </w:p>
    <w:p w14:paraId="535641AB" w14:textId="0744374F" w:rsidR="00226AF1" w:rsidRPr="00226AF1" w:rsidDel="0087474A" w:rsidRDefault="00226AF1" w:rsidP="00226AF1">
      <w:pPr>
        <w:pStyle w:val="ListParagraph"/>
        <w:rPr>
          <w:ins w:id="1924" w:author="LÊ VĂN PA" w:date="2018-04-09T19:46:00Z"/>
          <w:del w:id="1925" w:author="Kai Pa" w:date="2018-05-08T21:17:00Z"/>
        </w:rPr>
      </w:pPr>
      <w:ins w:id="1926" w:author="LÊ VĂN PA" w:date="2018-04-09T19:46:00Z">
        <w:del w:id="1927" w:author="Kai Pa" w:date="2018-05-08T21:17:00Z">
          <w:r w:rsidRPr="00226AF1" w:rsidDel="0087474A">
            <w:delText>D1: Họ tên, CMND, nơi cấp, ngày cấp, ngày sinh, giới tính, sdt, địa chỉ, loại tk</w:delText>
          </w:r>
        </w:del>
      </w:ins>
    </w:p>
    <w:p w14:paraId="2F2220B4" w14:textId="30A12CA9" w:rsidR="00226AF1" w:rsidRPr="00226AF1" w:rsidDel="0087474A" w:rsidRDefault="00226AF1" w:rsidP="00226AF1">
      <w:pPr>
        <w:pStyle w:val="ListParagraph"/>
        <w:rPr>
          <w:ins w:id="1928" w:author="LÊ VĂN PA" w:date="2018-04-09T19:46:00Z"/>
          <w:del w:id="1929" w:author="Kai Pa" w:date="2018-05-08T21:17:00Z"/>
        </w:rPr>
      </w:pPr>
      <w:ins w:id="1930" w:author="LÊ VĂN PA" w:date="2018-04-09T19:46:00Z">
        <w:del w:id="1931" w:author="Kai Pa" w:date="2018-05-08T21:17:00Z">
          <w:r w:rsidRPr="00226AF1" w:rsidDel="0087474A">
            <w:delText>D2: D1</w:delText>
          </w:r>
        </w:del>
      </w:ins>
    </w:p>
    <w:p w14:paraId="4B4D5C3A" w14:textId="59BD30DC" w:rsidR="00226AF1" w:rsidRPr="00226AF1" w:rsidDel="0087474A" w:rsidRDefault="00226AF1" w:rsidP="00226AF1">
      <w:pPr>
        <w:pStyle w:val="ListParagraph"/>
        <w:rPr>
          <w:ins w:id="1932" w:author="LÊ VĂN PA" w:date="2018-04-09T19:46:00Z"/>
          <w:del w:id="1933" w:author="Kai Pa" w:date="2018-05-08T21:17:00Z"/>
        </w:rPr>
      </w:pPr>
      <w:ins w:id="1934" w:author="LÊ VĂN PA" w:date="2018-04-09T19:46:00Z">
        <w:del w:id="1935" w:author="Kai Pa" w:date="2018-05-08T21:17:00Z">
          <w:r w:rsidRPr="00226AF1" w:rsidDel="0087474A">
            <w:delText>D3: D1 + mã kh, số stk, mã nhân viên, tên nhân viên, mã quầy gd, mã phòng gd, tên phòng gd, mã loại tk</w:delText>
          </w:r>
        </w:del>
      </w:ins>
    </w:p>
    <w:p w14:paraId="71D7F7CE" w14:textId="3CF4834D" w:rsidR="00226AF1" w:rsidRPr="00226AF1" w:rsidDel="0087474A" w:rsidRDefault="00226AF1" w:rsidP="00226AF1">
      <w:pPr>
        <w:pStyle w:val="ListParagraph"/>
        <w:rPr>
          <w:ins w:id="1936" w:author="LÊ VĂN PA" w:date="2018-04-09T19:46:00Z"/>
          <w:del w:id="1937" w:author="Kai Pa" w:date="2018-05-08T21:17:00Z"/>
        </w:rPr>
      </w:pPr>
      <w:ins w:id="1938" w:author="LÊ VĂN PA" w:date="2018-04-09T19:46:00Z">
        <w:del w:id="1939" w:author="Kai Pa" w:date="2018-05-08T21:17:00Z">
          <w:r w:rsidRPr="00226AF1" w:rsidDel="0087474A">
            <w:delText>D4: D3</w:delText>
          </w:r>
        </w:del>
      </w:ins>
    </w:p>
    <w:p w14:paraId="055FCBF5" w14:textId="2EE7952F" w:rsidR="00226AF1" w:rsidDel="0087474A" w:rsidRDefault="00226AF1" w:rsidP="00226AF1">
      <w:pPr>
        <w:pStyle w:val="ListParagraph"/>
        <w:rPr>
          <w:ins w:id="1940" w:author="LÊ VĂN PA" w:date="2018-04-09T19:46:00Z"/>
          <w:del w:id="1941" w:author="Kai Pa" w:date="2018-05-08T21:17:00Z"/>
        </w:rPr>
      </w:pPr>
      <w:ins w:id="1942" w:author="LÊ VĂN PA" w:date="2018-04-09T19:46:00Z">
        <w:del w:id="1943" w:author="Kai Pa" w:date="2018-05-08T21:17:00Z">
          <w:r w:rsidRPr="00226AF1" w:rsidDel="0087474A">
            <w:delText>D5: D3</w:delText>
          </w:r>
        </w:del>
      </w:ins>
    </w:p>
    <w:p w14:paraId="6F5C2BFE" w14:textId="5CAF3855" w:rsidR="00226AF1" w:rsidDel="0087474A" w:rsidRDefault="00226AF1" w:rsidP="00226AF1">
      <w:pPr>
        <w:pStyle w:val="ListParagraph"/>
        <w:rPr>
          <w:ins w:id="1944" w:author="LÊ VĂN PA" w:date="2018-04-09T19:47:00Z"/>
          <w:del w:id="1945" w:author="Kai Pa" w:date="2018-05-08T21:17:00Z"/>
        </w:rPr>
      </w:pPr>
      <w:ins w:id="1946" w:author="LÊ VĂN PA" w:date="2018-04-09T19:47:00Z">
        <w:del w:id="1947" w:author="Kai Pa" w:date="2018-05-08T21:17:00Z">
          <w:r w:rsidDel="0087474A">
            <w:rPr>
              <w:noProof/>
            </w:rPr>
            <w:drawing>
              <wp:inline distT="0" distB="0" distL="0" distR="0" wp14:anchorId="6C7A6506" wp14:editId="52645C8A">
                <wp:extent cx="2061349" cy="284117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74538" cy="2859349"/>
                        </a:xfrm>
                        <a:prstGeom prst="rect">
                          <a:avLst/>
                        </a:prstGeom>
                      </pic:spPr>
                    </pic:pic>
                  </a:graphicData>
                </a:graphic>
              </wp:inline>
            </w:drawing>
          </w:r>
        </w:del>
      </w:ins>
    </w:p>
    <w:p w14:paraId="4D26F39D" w14:textId="043ADE02" w:rsidR="00226AF1" w:rsidRPr="00226AF1" w:rsidDel="0087474A" w:rsidRDefault="00226AF1" w:rsidP="00226AF1">
      <w:pPr>
        <w:pStyle w:val="ListParagraph"/>
        <w:rPr>
          <w:ins w:id="1948" w:author="LÊ VĂN PA" w:date="2018-04-09T19:47:00Z"/>
          <w:del w:id="1949" w:author="Kai Pa" w:date="2018-05-08T21:17:00Z"/>
        </w:rPr>
      </w:pPr>
      <w:ins w:id="1950" w:author="LÊ VĂN PA" w:date="2018-04-09T19:47:00Z">
        <w:del w:id="1951" w:author="Kai Pa" w:date="2018-05-08T21:17:00Z">
          <w:r w:rsidRPr="00226AF1" w:rsidDel="0087474A">
            <w:delText xml:space="preserve">D1: số stk, cmnd, </w:delText>
          </w:r>
        </w:del>
      </w:ins>
    </w:p>
    <w:p w14:paraId="6A5CAACB" w14:textId="495E8E5F" w:rsidR="00226AF1" w:rsidRPr="00226AF1" w:rsidDel="0087474A" w:rsidRDefault="00226AF1" w:rsidP="00226AF1">
      <w:pPr>
        <w:pStyle w:val="ListParagraph"/>
        <w:rPr>
          <w:ins w:id="1952" w:author="LÊ VĂN PA" w:date="2018-04-09T19:47:00Z"/>
          <w:del w:id="1953" w:author="Kai Pa" w:date="2018-05-08T21:17:00Z"/>
        </w:rPr>
      </w:pPr>
      <w:ins w:id="1954" w:author="LÊ VĂN PA" w:date="2018-04-09T19:47:00Z">
        <w:del w:id="1955" w:author="Kai Pa" w:date="2018-05-08T21:17:00Z">
          <w:r w:rsidRPr="00226AF1" w:rsidDel="0087474A">
            <w:delText>D2: D1</w:delText>
          </w:r>
        </w:del>
      </w:ins>
    </w:p>
    <w:p w14:paraId="00112902" w14:textId="306F034C" w:rsidR="00226AF1" w:rsidRPr="00226AF1" w:rsidDel="0087474A" w:rsidRDefault="00226AF1" w:rsidP="00226AF1">
      <w:pPr>
        <w:pStyle w:val="ListParagraph"/>
        <w:rPr>
          <w:ins w:id="1956" w:author="LÊ VĂN PA" w:date="2018-04-09T19:47:00Z"/>
          <w:del w:id="1957" w:author="Kai Pa" w:date="2018-05-08T21:17:00Z"/>
        </w:rPr>
      </w:pPr>
      <w:ins w:id="1958" w:author="LÊ VĂN PA" w:date="2018-04-09T19:47:00Z">
        <w:del w:id="1959" w:author="Kai Pa" w:date="2018-05-08T21:17:00Z">
          <w:r w:rsidRPr="00226AF1" w:rsidDel="0087474A">
            <w:delText>D3: tính toán lãi suất và trả về:  số stk, loại stk, số dư, cmnd, họ tên kh, số tiền rút, họ tên nhân viên, số quầy gd, tên phòng gd</w:delText>
          </w:r>
        </w:del>
      </w:ins>
    </w:p>
    <w:p w14:paraId="1296EECC" w14:textId="4620E887" w:rsidR="00226AF1" w:rsidDel="0087474A" w:rsidRDefault="00226AF1" w:rsidP="00226AF1">
      <w:pPr>
        <w:pStyle w:val="ListParagraph"/>
        <w:rPr>
          <w:ins w:id="1960" w:author="LÊ VĂN PA" w:date="2018-04-09T19:47:00Z"/>
          <w:del w:id="1961" w:author="Kai Pa" w:date="2018-05-08T21:17:00Z"/>
        </w:rPr>
      </w:pPr>
      <w:ins w:id="1962" w:author="LÊ VĂN PA" w:date="2018-04-09T19:47:00Z">
        <w:del w:id="1963" w:author="Kai Pa" w:date="2018-05-08T21:17:00Z">
          <w:r w:rsidRPr="00226AF1" w:rsidDel="0087474A">
            <w:delText>D4: D3</w:delText>
          </w:r>
        </w:del>
      </w:ins>
    </w:p>
    <w:p w14:paraId="0ED90491" w14:textId="4FD957D6" w:rsidR="00226AF1" w:rsidDel="0087474A" w:rsidRDefault="00226AF1" w:rsidP="00226AF1">
      <w:pPr>
        <w:pStyle w:val="ListParagraph"/>
        <w:rPr>
          <w:ins w:id="1964" w:author="LÊ VĂN PA" w:date="2018-04-09T19:47:00Z"/>
          <w:del w:id="1965" w:author="Kai Pa" w:date="2018-05-08T21:17:00Z"/>
        </w:rPr>
      </w:pPr>
      <w:ins w:id="1966" w:author="LÊ VĂN PA" w:date="2018-04-09T19:47:00Z">
        <w:del w:id="1967" w:author="Kai Pa" w:date="2018-05-08T21:17:00Z">
          <w:r w:rsidDel="0087474A">
            <w:rPr>
              <w:noProof/>
            </w:rPr>
            <w:drawing>
              <wp:inline distT="0" distB="0" distL="0" distR="0" wp14:anchorId="771D2CCA" wp14:editId="6F820723">
                <wp:extent cx="1926771" cy="319083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41297" cy="3214886"/>
                        </a:xfrm>
                        <a:prstGeom prst="rect">
                          <a:avLst/>
                        </a:prstGeom>
                      </pic:spPr>
                    </pic:pic>
                  </a:graphicData>
                </a:graphic>
              </wp:inline>
            </w:drawing>
          </w:r>
        </w:del>
      </w:ins>
    </w:p>
    <w:p w14:paraId="6A6BA6B9" w14:textId="1C4283BD" w:rsidR="00226AF1" w:rsidRPr="00226AF1" w:rsidDel="0087474A" w:rsidRDefault="00226AF1" w:rsidP="00226AF1">
      <w:pPr>
        <w:pStyle w:val="ListParagraph"/>
        <w:rPr>
          <w:ins w:id="1968" w:author="LÊ VĂN PA" w:date="2018-04-09T19:47:00Z"/>
          <w:del w:id="1969" w:author="Kai Pa" w:date="2018-05-08T21:17:00Z"/>
        </w:rPr>
      </w:pPr>
      <w:ins w:id="1970" w:author="LÊ VĂN PA" w:date="2018-04-09T19:47:00Z">
        <w:del w:id="1971" w:author="Kai Pa" w:date="2018-05-08T21:17:00Z">
          <w:r w:rsidRPr="00226AF1" w:rsidDel="0087474A">
            <w:delText>D1: số stk, cmnd,</w:delText>
          </w:r>
        </w:del>
      </w:ins>
    </w:p>
    <w:p w14:paraId="3EE7FCEB" w14:textId="1AA7388A" w:rsidR="00226AF1" w:rsidRPr="00226AF1" w:rsidDel="0087474A" w:rsidRDefault="00226AF1" w:rsidP="00226AF1">
      <w:pPr>
        <w:pStyle w:val="ListParagraph"/>
        <w:rPr>
          <w:ins w:id="1972" w:author="LÊ VĂN PA" w:date="2018-04-09T19:47:00Z"/>
          <w:del w:id="1973" w:author="Kai Pa" w:date="2018-05-08T21:17:00Z"/>
        </w:rPr>
      </w:pPr>
      <w:ins w:id="1974" w:author="LÊ VĂN PA" w:date="2018-04-09T19:47:00Z">
        <w:del w:id="1975" w:author="Kai Pa" w:date="2018-05-08T21:17:00Z">
          <w:r w:rsidRPr="00226AF1" w:rsidDel="0087474A">
            <w:delText>D2: D1</w:delText>
          </w:r>
        </w:del>
      </w:ins>
    </w:p>
    <w:p w14:paraId="64DEAAEC" w14:textId="2F9B282B" w:rsidR="00226AF1" w:rsidRPr="00226AF1" w:rsidDel="0087474A" w:rsidRDefault="00226AF1" w:rsidP="00226AF1">
      <w:pPr>
        <w:pStyle w:val="ListParagraph"/>
        <w:rPr>
          <w:ins w:id="1976" w:author="LÊ VĂN PA" w:date="2018-04-09T19:47:00Z"/>
          <w:del w:id="1977" w:author="Kai Pa" w:date="2018-05-08T21:17:00Z"/>
        </w:rPr>
      </w:pPr>
      <w:ins w:id="1978" w:author="LÊ VĂN PA" w:date="2018-04-09T19:47:00Z">
        <w:del w:id="1979" w:author="Kai Pa" w:date="2018-05-08T21:17:00Z">
          <w:r w:rsidRPr="00226AF1" w:rsidDel="0087474A">
            <w:delText>D3: tính toán lãi suất, cập nhật ngày đáo hạn và trả về:  số stk, loại stk, số dư, ngày đáo hạn, cmnd, họ tên kh, số tiền rút, họ tên nhân viên, số quầy gd, tên phòng gd</w:delText>
          </w:r>
        </w:del>
      </w:ins>
    </w:p>
    <w:p w14:paraId="3CEFBC32" w14:textId="128933F5" w:rsidR="00226AF1" w:rsidDel="0087474A" w:rsidRDefault="00226AF1" w:rsidP="00226AF1">
      <w:pPr>
        <w:pStyle w:val="ListParagraph"/>
        <w:rPr>
          <w:ins w:id="1980" w:author="LÊ VĂN PA" w:date="2018-04-09T19:47:00Z"/>
          <w:del w:id="1981" w:author="Kai Pa" w:date="2018-05-08T21:17:00Z"/>
        </w:rPr>
      </w:pPr>
      <w:ins w:id="1982" w:author="LÊ VĂN PA" w:date="2018-04-09T19:47:00Z">
        <w:del w:id="1983" w:author="Kai Pa" w:date="2018-05-08T21:17:00Z">
          <w:r w:rsidRPr="00226AF1" w:rsidDel="0087474A">
            <w:delText>D4: D3</w:delText>
          </w:r>
        </w:del>
      </w:ins>
    </w:p>
    <w:p w14:paraId="2D795F32" w14:textId="4C717C64" w:rsidR="00226AF1" w:rsidDel="0087474A" w:rsidRDefault="00226AF1">
      <w:pPr>
        <w:pStyle w:val="ListParagraph"/>
        <w:rPr>
          <w:ins w:id="1984" w:author="LÊ VĂN PA" w:date="2018-04-09T19:47:00Z"/>
          <w:del w:id="1985" w:author="Kai Pa" w:date="2018-05-08T21:17:00Z"/>
        </w:rPr>
      </w:pPr>
      <w:ins w:id="1986" w:author="LÊ VĂN PA" w:date="2018-04-09T19:49:00Z">
        <w:del w:id="1987" w:author="Kai Pa" w:date="2018-05-08T21:17:00Z">
          <w:r w:rsidDel="0087474A">
            <w:rPr>
              <w:noProof/>
            </w:rPr>
            <w:drawing>
              <wp:anchor distT="0" distB="0" distL="114300" distR="114300" simplePos="0" relativeHeight="251658240" behindDoc="0" locked="0" layoutInCell="1" allowOverlap="1" wp14:anchorId="783E8F57" wp14:editId="3B6FE047">
                <wp:simplePos x="0" y="0"/>
                <wp:positionH relativeFrom="column">
                  <wp:posOffset>3617776</wp:posOffset>
                </wp:positionH>
                <wp:positionV relativeFrom="paragraph">
                  <wp:posOffset>195580</wp:posOffset>
                </wp:positionV>
                <wp:extent cx="1893455" cy="28956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93455" cy="2895600"/>
                        </a:xfrm>
                        <a:prstGeom prst="rect">
                          <a:avLst/>
                        </a:prstGeom>
                      </pic:spPr>
                    </pic:pic>
                  </a:graphicData>
                </a:graphic>
                <wp14:sizeRelH relativeFrom="margin">
                  <wp14:pctWidth>0</wp14:pctWidth>
                </wp14:sizeRelH>
                <wp14:sizeRelV relativeFrom="margin">
                  <wp14:pctHeight>0</wp14:pctHeight>
                </wp14:sizeRelV>
              </wp:anchor>
            </w:drawing>
          </w:r>
        </w:del>
      </w:ins>
      <w:ins w:id="1988" w:author="LÊ VĂN PA" w:date="2018-04-09T19:47:00Z">
        <w:del w:id="1989" w:author="Kai Pa" w:date="2018-05-08T21:17:00Z">
          <w:r w:rsidDel="0087474A">
            <w:rPr>
              <w:noProof/>
            </w:rPr>
            <w:drawing>
              <wp:inline distT="0" distB="0" distL="0" distR="0" wp14:anchorId="52F42405" wp14:editId="693D38B4">
                <wp:extent cx="1877431" cy="3091543"/>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94230" cy="3119206"/>
                        </a:xfrm>
                        <a:prstGeom prst="rect">
                          <a:avLst/>
                        </a:prstGeom>
                      </pic:spPr>
                    </pic:pic>
                  </a:graphicData>
                </a:graphic>
              </wp:inline>
            </w:drawing>
          </w:r>
        </w:del>
      </w:ins>
    </w:p>
    <w:p w14:paraId="07D2E69D" w14:textId="709B733D" w:rsidR="00226AF1" w:rsidRPr="00226AF1" w:rsidDel="0087474A" w:rsidRDefault="00226AF1">
      <w:pPr>
        <w:pStyle w:val="ListParagraph"/>
        <w:numPr>
          <w:ilvl w:val="0"/>
          <w:numId w:val="17"/>
        </w:numPr>
        <w:rPr>
          <w:ins w:id="1990" w:author="LÊ VĂN PA" w:date="2018-04-09T19:48:00Z"/>
          <w:del w:id="1991" w:author="Kai Pa" w:date="2018-05-08T21:17:00Z"/>
        </w:rPr>
        <w:pPrChange w:id="1992" w:author="LÊ VĂN PA" w:date="2018-04-09T19:48:00Z">
          <w:pPr>
            <w:pStyle w:val="ListParagraph"/>
          </w:pPr>
        </w:pPrChange>
      </w:pPr>
      <w:ins w:id="1993" w:author="LÊ VĂN PA" w:date="2018-04-09T19:48:00Z">
        <w:del w:id="1994" w:author="Kai Pa" w:date="2018-05-08T21:17:00Z">
          <w:r w:rsidRPr="00226AF1" w:rsidDel="0087474A">
            <w:delText>Thực hiện rút hoàn toàn:</w:delText>
          </w:r>
        </w:del>
      </w:ins>
    </w:p>
    <w:p w14:paraId="40E5BF12" w14:textId="3CCA612D" w:rsidR="00226AF1" w:rsidRPr="00226AF1" w:rsidDel="0087474A" w:rsidRDefault="00226AF1" w:rsidP="00226AF1">
      <w:pPr>
        <w:pStyle w:val="ListParagraph"/>
        <w:rPr>
          <w:ins w:id="1995" w:author="LÊ VĂN PA" w:date="2018-04-09T19:48:00Z"/>
          <w:del w:id="1996" w:author="Kai Pa" w:date="2018-05-08T21:17:00Z"/>
        </w:rPr>
      </w:pPr>
      <w:ins w:id="1997" w:author="LÊ VĂN PA" w:date="2018-04-09T19:48:00Z">
        <w:del w:id="1998" w:author="Kai Pa" w:date="2018-05-08T21:17:00Z">
          <w:r w:rsidRPr="00226AF1" w:rsidDel="0087474A">
            <w:delText>D1: số stk, cmnd</w:delText>
          </w:r>
        </w:del>
      </w:ins>
    </w:p>
    <w:p w14:paraId="48DFEB8E" w14:textId="5B8AB806" w:rsidR="00226AF1" w:rsidRPr="00226AF1" w:rsidDel="0087474A" w:rsidRDefault="00226AF1" w:rsidP="00226AF1">
      <w:pPr>
        <w:pStyle w:val="ListParagraph"/>
        <w:rPr>
          <w:ins w:id="1999" w:author="LÊ VĂN PA" w:date="2018-04-09T19:48:00Z"/>
          <w:del w:id="2000" w:author="Kai Pa" w:date="2018-05-08T21:17:00Z"/>
        </w:rPr>
      </w:pPr>
      <w:ins w:id="2001" w:author="LÊ VĂN PA" w:date="2018-04-09T19:48:00Z">
        <w:del w:id="2002" w:author="Kai Pa" w:date="2018-05-08T21:17:00Z">
          <w:r w:rsidRPr="00226AF1" w:rsidDel="0087474A">
            <w:delText>D2: D1</w:delText>
          </w:r>
        </w:del>
      </w:ins>
    </w:p>
    <w:p w14:paraId="515C9481" w14:textId="71C2FA73" w:rsidR="00226AF1" w:rsidRPr="00226AF1" w:rsidDel="0087474A" w:rsidRDefault="00226AF1" w:rsidP="00226AF1">
      <w:pPr>
        <w:pStyle w:val="ListParagraph"/>
        <w:rPr>
          <w:ins w:id="2003" w:author="LÊ VĂN PA" w:date="2018-04-09T19:48:00Z"/>
          <w:del w:id="2004" w:author="Kai Pa" w:date="2018-05-08T21:17:00Z"/>
        </w:rPr>
      </w:pPr>
      <w:ins w:id="2005" w:author="LÊ VĂN PA" w:date="2018-04-09T19:48:00Z">
        <w:del w:id="2006" w:author="Kai Pa" w:date="2018-05-08T21:17:00Z">
          <w:r w:rsidRPr="00226AF1" w:rsidDel="0087474A">
            <w:delText>D3: tính toán lãi suất và trả về:  số stk, loại stk, số dư, cmnd, họ tên kh, số tiền rút, họ tên nhân viên, số quầy gd, tên phòng gd</w:delText>
          </w:r>
        </w:del>
      </w:ins>
    </w:p>
    <w:p w14:paraId="6DDBDEBE" w14:textId="3911908A" w:rsidR="00226AF1" w:rsidDel="0087474A" w:rsidRDefault="00226AF1" w:rsidP="00226AF1">
      <w:pPr>
        <w:pStyle w:val="ListParagraph"/>
        <w:rPr>
          <w:ins w:id="2007" w:author="LÊ VĂN PA" w:date="2018-04-09T19:48:00Z"/>
          <w:del w:id="2008" w:author="Kai Pa" w:date="2018-05-08T21:17:00Z"/>
        </w:rPr>
      </w:pPr>
      <w:ins w:id="2009" w:author="LÊ VĂN PA" w:date="2018-04-09T19:48:00Z">
        <w:del w:id="2010" w:author="Kai Pa" w:date="2018-05-08T21:17:00Z">
          <w:r w:rsidRPr="00226AF1" w:rsidDel="0087474A">
            <w:delText>D4: D3</w:delText>
          </w:r>
        </w:del>
      </w:ins>
    </w:p>
    <w:p w14:paraId="62CBC3F3" w14:textId="46080741" w:rsidR="00226AF1" w:rsidRPr="00226AF1" w:rsidDel="0087474A" w:rsidRDefault="00226AF1" w:rsidP="00226AF1">
      <w:pPr>
        <w:pStyle w:val="ListParagraph"/>
        <w:numPr>
          <w:ilvl w:val="0"/>
          <w:numId w:val="17"/>
        </w:numPr>
        <w:rPr>
          <w:ins w:id="2011" w:author="LÊ VĂN PA" w:date="2018-04-09T19:49:00Z"/>
          <w:del w:id="2012" w:author="Kai Pa" w:date="2018-05-08T21:17:00Z"/>
        </w:rPr>
      </w:pPr>
      <w:ins w:id="2013" w:author="LÊ VĂN PA" w:date="2018-04-09T19:49:00Z">
        <w:del w:id="2014" w:author="Kai Pa" w:date="2018-05-08T21:17:00Z">
          <w:r w:rsidRPr="00226AF1" w:rsidDel="0087474A">
            <w:delText>Sau đó thực hiện gửi tiền tiết kiệm</w:delText>
          </w:r>
        </w:del>
      </w:ins>
    </w:p>
    <w:p w14:paraId="3E292648" w14:textId="73B84F32" w:rsidR="00226AF1" w:rsidRPr="00226AF1" w:rsidDel="0087474A" w:rsidRDefault="00226AF1">
      <w:pPr>
        <w:ind w:left="720"/>
        <w:rPr>
          <w:ins w:id="2015" w:author="LÊ VĂN PA" w:date="2018-04-09T19:49:00Z"/>
          <w:del w:id="2016" w:author="Kai Pa" w:date="2018-05-08T21:17:00Z"/>
        </w:rPr>
        <w:pPrChange w:id="2017" w:author="LÊ VĂN PA" w:date="2018-04-09T19:49:00Z">
          <w:pPr>
            <w:pStyle w:val="ListParagraph"/>
            <w:numPr>
              <w:numId w:val="17"/>
            </w:numPr>
            <w:ind w:left="1080" w:hanging="360"/>
          </w:pPr>
        </w:pPrChange>
      </w:pPr>
      <w:ins w:id="2018" w:author="LÊ VĂN PA" w:date="2018-04-09T19:49:00Z">
        <w:del w:id="2019" w:author="Kai Pa" w:date="2018-05-08T21:17:00Z">
          <w:r w:rsidRPr="00226AF1" w:rsidDel="0087474A">
            <w:delText>C1: D4 : số stk, loại stk, số dư, cmnd, họ tên kh, số tiền rút, họ tên nhân viên, số quầy gd, tên phòng gd</w:delText>
          </w:r>
        </w:del>
      </w:ins>
    </w:p>
    <w:p w14:paraId="4BAE6C4D" w14:textId="5C77873D" w:rsidR="00226AF1" w:rsidRPr="00226AF1" w:rsidDel="0087474A" w:rsidRDefault="00226AF1">
      <w:pPr>
        <w:ind w:left="720"/>
        <w:rPr>
          <w:ins w:id="2020" w:author="LÊ VĂN PA" w:date="2018-04-09T19:49:00Z"/>
          <w:del w:id="2021" w:author="Kai Pa" w:date="2018-05-08T21:17:00Z"/>
        </w:rPr>
        <w:pPrChange w:id="2022" w:author="LÊ VĂN PA" w:date="2018-04-09T19:49:00Z">
          <w:pPr>
            <w:pStyle w:val="ListParagraph"/>
            <w:numPr>
              <w:numId w:val="17"/>
            </w:numPr>
            <w:ind w:left="1080" w:hanging="360"/>
          </w:pPr>
        </w:pPrChange>
      </w:pPr>
      <w:ins w:id="2023" w:author="LÊ VĂN PA" w:date="2018-04-09T19:49:00Z">
        <w:del w:id="2024" w:author="Kai Pa" w:date="2018-05-08T21:17:00Z">
          <w:r w:rsidRPr="00226AF1" w:rsidDel="0087474A">
            <w:delText>C2: C1</w:delText>
          </w:r>
        </w:del>
      </w:ins>
    </w:p>
    <w:p w14:paraId="7D7D9F22" w14:textId="0BC909D8" w:rsidR="00226AF1" w:rsidRPr="00226AF1" w:rsidDel="0087474A" w:rsidRDefault="00226AF1">
      <w:pPr>
        <w:ind w:left="720"/>
        <w:rPr>
          <w:ins w:id="2025" w:author="LÊ VĂN PA" w:date="2018-04-09T19:49:00Z"/>
          <w:del w:id="2026" w:author="Kai Pa" w:date="2018-05-08T21:17:00Z"/>
        </w:rPr>
        <w:pPrChange w:id="2027" w:author="LÊ VĂN PA" w:date="2018-04-09T19:49:00Z">
          <w:pPr>
            <w:pStyle w:val="ListParagraph"/>
            <w:numPr>
              <w:numId w:val="17"/>
            </w:numPr>
            <w:ind w:left="1080" w:hanging="360"/>
          </w:pPr>
        </w:pPrChange>
      </w:pPr>
      <w:ins w:id="2028" w:author="LÊ VĂN PA" w:date="2018-04-09T19:49:00Z">
        <w:del w:id="2029" w:author="Kai Pa" w:date="2018-05-08T21:17:00Z">
          <w:r w:rsidRPr="00226AF1" w:rsidDel="0087474A">
            <w:delText xml:space="preserve">C3: cập nhật ngày đáo hạn, loại stk, số dư, </w:delText>
          </w:r>
        </w:del>
      </w:ins>
    </w:p>
    <w:p w14:paraId="70EA4CA8" w14:textId="115F1363" w:rsidR="00226AF1" w:rsidDel="0087474A" w:rsidRDefault="00226AF1">
      <w:pPr>
        <w:ind w:left="720"/>
        <w:rPr>
          <w:ins w:id="2030" w:author="LÊ VĂN PA" w:date="2018-04-10T13:27:00Z"/>
          <w:del w:id="2031" w:author="Kai Pa" w:date="2018-05-08T21:17:00Z"/>
        </w:rPr>
      </w:pPr>
      <w:ins w:id="2032" w:author="LÊ VĂN PA" w:date="2018-04-09T19:49:00Z">
        <w:del w:id="2033" w:author="Kai Pa" w:date="2018-05-08T21:17:00Z">
          <w:r w:rsidRPr="00226AF1" w:rsidDel="0087474A">
            <w:delText>C4:C3</w:delText>
          </w:r>
        </w:del>
      </w:ins>
    </w:p>
    <w:p w14:paraId="5CEAD520" w14:textId="0D8300D2" w:rsidR="00D5381B" w:rsidDel="0087474A" w:rsidRDefault="00D5381B">
      <w:pPr>
        <w:ind w:left="720"/>
        <w:rPr>
          <w:ins w:id="2034" w:author="LÊ VĂN PA" w:date="2018-04-10T13:27:00Z"/>
          <w:del w:id="2035" w:author="Kai Pa" w:date="2018-05-08T21:17:00Z"/>
        </w:rPr>
      </w:pPr>
      <w:ins w:id="2036" w:author="LÊ VĂN PA" w:date="2018-04-10T13:27:00Z">
        <w:del w:id="2037" w:author="Kai Pa" w:date="2018-05-08T21:17:00Z">
          <w:r w:rsidDel="0087474A">
            <w:rPr>
              <w:noProof/>
            </w:rPr>
            <w:drawing>
              <wp:inline distT="0" distB="0" distL="0" distR="0" wp14:anchorId="5A2C92E2" wp14:editId="0A5B35F5">
                <wp:extent cx="2768600" cy="2963545"/>
                <wp:effectExtent l="0" t="0" r="0" b="8255"/>
                <wp:docPr id="3" name="Picture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68600" cy="2963545"/>
                        </a:xfrm>
                        <a:prstGeom prst="rect">
                          <a:avLst/>
                        </a:prstGeom>
                        <a:noFill/>
                        <a:ln>
                          <a:noFill/>
                        </a:ln>
                      </pic:spPr>
                    </pic:pic>
                  </a:graphicData>
                </a:graphic>
              </wp:inline>
            </w:drawing>
          </w:r>
        </w:del>
      </w:ins>
    </w:p>
    <w:p w14:paraId="17D21714" w14:textId="5A283EBF" w:rsidR="00D5381B" w:rsidDel="0087474A" w:rsidRDefault="00D5381B" w:rsidP="00D5381B">
      <w:pPr>
        <w:ind w:left="720"/>
        <w:rPr>
          <w:ins w:id="2038" w:author="LÊ VĂN PA" w:date="2018-04-10T13:27:00Z"/>
          <w:del w:id="2039" w:author="Kai Pa" w:date="2018-05-08T21:17:00Z"/>
        </w:rPr>
      </w:pPr>
      <w:ins w:id="2040" w:author="LÊ VĂN PA" w:date="2018-04-10T13:27:00Z">
        <w:del w:id="2041" w:author="Kai Pa" w:date="2018-05-08T21:17:00Z">
          <w:r w:rsidDel="0087474A">
            <w:delText xml:space="preserve">Giải thích                                                                                                    </w:delText>
          </w:r>
        </w:del>
      </w:ins>
    </w:p>
    <w:p w14:paraId="71CC23C4" w14:textId="64750EFB" w:rsidR="00D5381B" w:rsidDel="0087474A" w:rsidRDefault="00D5381B" w:rsidP="00D5381B">
      <w:pPr>
        <w:ind w:left="720"/>
        <w:rPr>
          <w:ins w:id="2042" w:author="LÊ VĂN PA" w:date="2018-04-10T13:27:00Z"/>
          <w:del w:id="2043" w:author="Kai Pa" w:date="2018-05-08T21:17:00Z"/>
        </w:rPr>
      </w:pPr>
      <w:ins w:id="2044" w:author="LÊ VĂN PA" w:date="2018-04-10T13:27:00Z">
        <w:del w:id="2045" w:author="Kai Pa" w:date="2018-05-08T21:17:00Z">
          <w:r w:rsidDel="0087474A">
            <w:delText>D1 : Thông tin liên quan tới khách hàng có trong STK.</w:delText>
          </w:r>
        </w:del>
      </w:ins>
    </w:p>
    <w:p w14:paraId="3F851DAC" w14:textId="37C3AB6C" w:rsidR="00D5381B" w:rsidDel="0087474A" w:rsidRDefault="00D5381B" w:rsidP="00D5381B">
      <w:pPr>
        <w:ind w:left="720"/>
        <w:rPr>
          <w:ins w:id="2046" w:author="LÊ VĂN PA" w:date="2018-04-10T13:27:00Z"/>
          <w:del w:id="2047" w:author="Kai Pa" w:date="2018-05-08T21:17:00Z"/>
        </w:rPr>
      </w:pPr>
      <w:ins w:id="2048" w:author="LÊ VĂN PA" w:date="2018-04-10T13:27:00Z">
        <w:del w:id="2049" w:author="Kai Pa" w:date="2018-05-08T21:17:00Z">
          <w:r w:rsidDel="0087474A">
            <w:delText>D2 : Thông tin cần tra cứu.</w:delText>
          </w:r>
        </w:del>
      </w:ins>
    </w:p>
    <w:p w14:paraId="70D038E8" w14:textId="13CFD53D" w:rsidR="00D5381B" w:rsidDel="0087474A" w:rsidRDefault="00D5381B" w:rsidP="00D5381B">
      <w:pPr>
        <w:ind w:left="720"/>
        <w:rPr>
          <w:ins w:id="2050" w:author="LÊ VĂN PA" w:date="2018-04-10T13:27:00Z"/>
          <w:del w:id="2051" w:author="Kai Pa" w:date="2018-05-08T21:17:00Z"/>
        </w:rPr>
      </w:pPr>
      <w:ins w:id="2052" w:author="LÊ VĂN PA" w:date="2018-04-10T13:27:00Z">
        <w:del w:id="2053" w:author="Kai Pa" w:date="2018-05-08T21:17:00Z">
          <w:r w:rsidDel="0087474A">
            <w:delText>D3:  Thông tin cần tra cứu.</w:delText>
          </w:r>
        </w:del>
      </w:ins>
    </w:p>
    <w:p w14:paraId="7F240BEC" w14:textId="1825E5A2" w:rsidR="00D5381B" w:rsidDel="0087474A" w:rsidRDefault="00D5381B" w:rsidP="00D5381B">
      <w:pPr>
        <w:ind w:left="720"/>
        <w:rPr>
          <w:ins w:id="2054" w:author="LÊ VĂN PA" w:date="2018-04-10T13:27:00Z"/>
          <w:del w:id="2055" w:author="Kai Pa" w:date="2018-05-08T21:17:00Z"/>
        </w:rPr>
      </w:pPr>
      <w:ins w:id="2056" w:author="LÊ VĂN PA" w:date="2018-04-10T13:27:00Z">
        <w:del w:id="2057" w:author="Kai Pa" w:date="2018-05-08T21:17:00Z">
          <w:r w:rsidDel="0087474A">
            <w:delText>D4 : D3</w:delText>
          </w:r>
        </w:del>
      </w:ins>
    </w:p>
    <w:p w14:paraId="24EA4F74" w14:textId="00E73453" w:rsidR="00D5381B" w:rsidDel="0087474A" w:rsidRDefault="00D5381B" w:rsidP="00D5381B">
      <w:pPr>
        <w:ind w:left="720"/>
        <w:rPr>
          <w:ins w:id="2058" w:author="LÊ VĂN PA" w:date="2018-04-10T13:27:00Z"/>
          <w:del w:id="2059" w:author="Kai Pa" w:date="2018-05-08T21:17:00Z"/>
        </w:rPr>
      </w:pPr>
    </w:p>
    <w:p w14:paraId="4BF6CC36" w14:textId="268C580A" w:rsidR="00D5381B" w:rsidDel="0087474A" w:rsidRDefault="00D5381B" w:rsidP="00D5381B">
      <w:pPr>
        <w:ind w:left="720"/>
        <w:rPr>
          <w:ins w:id="2060" w:author="LÊ VĂN PA" w:date="2018-04-10T13:27:00Z"/>
          <w:del w:id="2061" w:author="Kai Pa" w:date="2018-05-08T21:17:00Z"/>
        </w:rPr>
      </w:pPr>
      <w:ins w:id="2062" w:author="LÊ VĂN PA" w:date="2018-04-10T13:27:00Z">
        <w:del w:id="2063" w:author="Kai Pa" w:date="2018-05-08T21:17:00Z">
          <w:r w:rsidDel="0087474A">
            <w:delText>Thuật toán xử lý</w:delText>
          </w:r>
        </w:del>
      </w:ins>
    </w:p>
    <w:p w14:paraId="560520DD" w14:textId="164D67D1" w:rsidR="00D5381B" w:rsidDel="0087474A" w:rsidRDefault="00D5381B" w:rsidP="00D5381B">
      <w:pPr>
        <w:ind w:left="720"/>
        <w:rPr>
          <w:ins w:id="2064" w:author="LÊ VĂN PA" w:date="2018-04-10T13:27:00Z"/>
          <w:del w:id="2065" w:author="Kai Pa" w:date="2018-05-08T21:17:00Z"/>
        </w:rPr>
      </w:pPr>
      <w:ins w:id="2066" w:author="LÊ VĂN PA" w:date="2018-04-10T13:27:00Z">
        <w:del w:id="2067" w:author="Kai Pa" w:date="2018-05-08T21:17:00Z">
          <w:r w:rsidDel="0087474A">
            <w:delText>Nhập D1 (Họ và tên khách hàng, Mã khách hàng, Mã sổ tiết kiểm )</w:delText>
          </w:r>
        </w:del>
      </w:ins>
    </w:p>
    <w:p w14:paraId="1DCA91AF" w14:textId="06C24D66" w:rsidR="00D5381B" w:rsidDel="0087474A" w:rsidRDefault="00D5381B" w:rsidP="00D5381B">
      <w:pPr>
        <w:ind w:left="720"/>
        <w:rPr>
          <w:ins w:id="2068" w:author="LÊ VĂN PA" w:date="2018-04-10T13:27:00Z"/>
          <w:del w:id="2069" w:author="Kai Pa" w:date="2018-05-08T21:17:00Z"/>
        </w:rPr>
      </w:pPr>
      <w:ins w:id="2070" w:author="LÊ VĂN PA" w:date="2018-04-10T13:27:00Z">
        <w:del w:id="2071" w:author="Kai Pa" w:date="2018-05-08T21:17:00Z">
          <w:r w:rsidDel="0087474A">
            <w:delText>Xử lý D3. Lưu D3 ( thông tin tra cứu)</w:delText>
          </w:r>
        </w:del>
      </w:ins>
    </w:p>
    <w:p w14:paraId="7F43A06A" w14:textId="3285B5A2" w:rsidR="00D5381B" w:rsidDel="0087474A" w:rsidRDefault="00D5381B" w:rsidP="00D5381B">
      <w:pPr>
        <w:ind w:left="720"/>
        <w:rPr>
          <w:ins w:id="2072" w:author="LÊ VĂN PA" w:date="2018-04-10T13:27:00Z"/>
          <w:del w:id="2073" w:author="Kai Pa" w:date="2018-05-08T21:17:00Z"/>
        </w:rPr>
      </w:pPr>
      <w:ins w:id="2074" w:author="LÊ VĂN PA" w:date="2018-04-10T13:27:00Z">
        <w:del w:id="2075" w:author="Kai Pa" w:date="2018-05-08T21:17:00Z">
          <w:r w:rsidDel="0087474A">
            <w:delText>Xử lý D4. (Kết quả tra cứu bao gổm : Mã sổ tiết kiệm, Mã loại tiết kiệm, Ngày bắt đầu , Ngày kết thúc, Ngày tính lãi)</w:delText>
          </w:r>
        </w:del>
      </w:ins>
    </w:p>
    <w:p w14:paraId="7D436014" w14:textId="6387DCEF" w:rsidR="00D5381B" w:rsidDel="0087474A" w:rsidRDefault="00D5381B" w:rsidP="00D5381B">
      <w:pPr>
        <w:ind w:left="720"/>
        <w:rPr>
          <w:ins w:id="2076" w:author="LÊ VĂN PA" w:date="2018-04-10T13:27:00Z"/>
          <w:del w:id="2077" w:author="Kai Pa" w:date="2018-05-08T21:17:00Z"/>
        </w:rPr>
      </w:pPr>
      <w:ins w:id="2078" w:author="LÊ VĂN PA" w:date="2018-04-10T13:27:00Z">
        <w:del w:id="2079" w:author="Kai Pa" w:date="2018-05-08T21:17:00Z">
          <w:r w:rsidDel="0087474A">
            <w:delText>Xuất D2.</w:delText>
          </w:r>
        </w:del>
      </w:ins>
    </w:p>
    <w:p w14:paraId="2C6A1BCC" w14:textId="4D331D67" w:rsidR="00D5381B" w:rsidDel="0087474A" w:rsidRDefault="00D5381B" w:rsidP="00D5381B">
      <w:pPr>
        <w:ind w:left="720"/>
        <w:rPr>
          <w:ins w:id="2080" w:author="LÊ VĂN PA" w:date="2018-04-10T13:27:00Z"/>
          <w:del w:id="2081" w:author="Kai Pa" w:date="2018-05-08T21:17:00Z"/>
        </w:rPr>
      </w:pPr>
      <w:ins w:id="2082" w:author="LÊ VĂN PA" w:date="2018-04-10T13:28:00Z">
        <w:del w:id="2083" w:author="Kai Pa" w:date="2018-05-08T21:17:00Z">
          <w:r w:rsidDel="0087474A">
            <w:rPr>
              <w:noProof/>
            </w:rPr>
            <w:drawing>
              <wp:inline distT="0" distB="0" distL="0" distR="0" wp14:anchorId="77EB0E68" wp14:editId="25D21B43">
                <wp:extent cx="2870200" cy="2946400"/>
                <wp:effectExtent l="0" t="0" r="6350" b="6350"/>
                <wp:docPr id="10" name="Picture 10"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70200" cy="2946400"/>
                        </a:xfrm>
                        <a:prstGeom prst="rect">
                          <a:avLst/>
                        </a:prstGeom>
                        <a:noFill/>
                        <a:ln>
                          <a:noFill/>
                        </a:ln>
                      </pic:spPr>
                    </pic:pic>
                  </a:graphicData>
                </a:graphic>
              </wp:inline>
            </w:drawing>
          </w:r>
        </w:del>
      </w:ins>
    </w:p>
    <w:p w14:paraId="21EBF7D8" w14:textId="23BDFFA7" w:rsidR="00D5381B" w:rsidDel="0087474A" w:rsidRDefault="00D5381B" w:rsidP="00D5381B">
      <w:pPr>
        <w:pStyle w:val="ListParagraph"/>
        <w:rPr>
          <w:ins w:id="2084" w:author="LÊ VĂN PA" w:date="2018-04-10T13:28:00Z"/>
          <w:del w:id="2085" w:author="Kai Pa" w:date="2018-05-08T21:17:00Z"/>
          <w:noProof/>
        </w:rPr>
      </w:pPr>
      <w:ins w:id="2086" w:author="LÊ VĂN PA" w:date="2018-04-10T13:28:00Z">
        <w:del w:id="2087" w:author="Kai Pa" w:date="2018-05-08T21:17:00Z">
          <w:r w:rsidDel="0087474A">
            <w:rPr>
              <w:noProof/>
            </w:rPr>
            <w:delText xml:space="preserve">Giải thích </w:delText>
          </w:r>
        </w:del>
      </w:ins>
    </w:p>
    <w:p w14:paraId="748FCCDE" w14:textId="27C1E6E4" w:rsidR="00D5381B" w:rsidDel="0087474A" w:rsidRDefault="00D5381B" w:rsidP="00D5381B">
      <w:pPr>
        <w:pStyle w:val="ListParagraph"/>
        <w:rPr>
          <w:ins w:id="2088" w:author="LÊ VĂN PA" w:date="2018-04-10T13:28:00Z"/>
          <w:del w:id="2089" w:author="Kai Pa" w:date="2018-05-08T21:17:00Z"/>
          <w:noProof/>
        </w:rPr>
      </w:pPr>
      <w:ins w:id="2090" w:author="LÊ VĂN PA" w:date="2018-04-10T13:28:00Z">
        <w:del w:id="2091" w:author="Kai Pa" w:date="2018-05-08T21:17:00Z">
          <w:r w:rsidDel="0087474A">
            <w:rPr>
              <w:noProof/>
            </w:rPr>
            <w:delText xml:space="preserve">    D1 :  Thông tin khách hàng cần rút lãi có trong STK.</w:delText>
          </w:r>
        </w:del>
      </w:ins>
    </w:p>
    <w:p w14:paraId="4BB351B7" w14:textId="6BC2141B" w:rsidR="00D5381B" w:rsidDel="0087474A" w:rsidRDefault="00D5381B" w:rsidP="00D5381B">
      <w:pPr>
        <w:pStyle w:val="ListParagraph"/>
        <w:rPr>
          <w:ins w:id="2092" w:author="LÊ VĂN PA" w:date="2018-04-10T13:28:00Z"/>
          <w:del w:id="2093" w:author="Kai Pa" w:date="2018-05-08T21:17:00Z"/>
          <w:noProof/>
        </w:rPr>
      </w:pPr>
      <w:ins w:id="2094" w:author="LÊ VĂN PA" w:date="2018-04-10T13:28:00Z">
        <w:del w:id="2095" w:author="Kai Pa" w:date="2018-05-08T21:17:00Z">
          <w:r w:rsidDel="0087474A">
            <w:rPr>
              <w:noProof/>
            </w:rPr>
            <w:delText xml:space="preserve">    D2 :  Số tiền lãi tiết kiệm.</w:delText>
          </w:r>
        </w:del>
      </w:ins>
    </w:p>
    <w:p w14:paraId="3952B711" w14:textId="437ACAE5" w:rsidR="00D5381B" w:rsidDel="0087474A" w:rsidRDefault="00D5381B" w:rsidP="00D5381B">
      <w:pPr>
        <w:pStyle w:val="ListParagraph"/>
        <w:rPr>
          <w:ins w:id="2096" w:author="LÊ VĂN PA" w:date="2018-04-10T13:28:00Z"/>
          <w:del w:id="2097" w:author="Kai Pa" w:date="2018-05-08T21:17:00Z"/>
          <w:noProof/>
        </w:rPr>
      </w:pPr>
      <w:ins w:id="2098" w:author="LÊ VĂN PA" w:date="2018-04-10T13:28:00Z">
        <w:del w:id="2099" w:author="Kai Pa" w:date="2018-05-08T21:17:00Z">
          <w:r w:rsidDel="0087474A">
            <w:rPr>
              <w:noProof/>
            </w:rPr>
            <w:delText xml:space="preserve">    D3 :  Thông tin tính lãi.</w:delText>
          </w:r>
        </w:del>
      </w:ins>
    </w:p>
    <w:p w14:paraId="3545DBFF" w14:textId="548798CB" w:rsidR="00D5381B" w:rsidDel="0087474A" w:rsidRDefault="00D5381B" w:rsidP="00D5381B">
      <w:pPr>
        <w:pStyle w:val="ListParagraph"/>
        <w:rPr>
          <w:ins w:id="2100" w:author="LÊ VĂN PA" w:date="2018-04-10T13:28:00Z"/>
          <w:del w:id="2101" w:author="Kai Pa" w:date="2018-05-08T21:17:00Z"/>
          <w:noProof/>
        </w:rPr>
      </w:pPr>
      <w:ins w:id="2102" w:author="LÊ VĂN PA" w:date="2018-04-10T13:28:00Z">
        <w:del w:id="2103" w:author="Kai Pa" w:date="2018-05-08T21:17:00Z">
          <w:r w:rsidDel="0087474A">
            <w:rPr>
              <w:noProof/>
            </w:rPr>
            <w:delText xml:space="preserve">    D4 :  Tổng số tiền lãi của khách hàng.</w:delText>
          </w:r>
        </w:del>
      </w:ins>
    </w:p>
    <w:p w14:paraId="541590CA" w14:textId="70FD7E1B" w:rsidR="00D5381B" w:rsidDel="0087474A" w:rsidRDefault="00D5381B" w:rsidP="00D5381B">
      <w:pPr>
        <w:pStyle w:val="ListParagraph"/>
        <w:rPr>
          <w:ins w:id="2104" w:author="LÊ VĂN PA" w:date="2018-04-10T13:28:00Z"/>
          <w:del w:id="2105" w:author="Kai Pa" w:date="2018-05-08T21:17:00Z"/>
          <w:noProof/>
        </w:rPr>
      </w:pPr>
    </w:p>
    <w:p w14:paraId="5A607657" w14:textId="576ACAF5" w:rsidR="00D5381B" w:rsidDel="0087474A" w:rsidRDefault="00D5381B" w:rsidP="00D5381B">
      <w:pPr>
        <w:pStyle w:val="ListParagraph"/>
        <w:rPr>
          <w:ins w:id="2106" w:author="LÊ VĂN PA" w:date="2018-04-10T13:28:00Z"/>
          <w:del w:id="2107" w:author="Kai Pa" w:date="2018-05-08T21:17:00Z"/>
          <w:noProof/>
        </w:rPr>
      </w:pPr>
      <w:ins w:id="2108" w:author="LÊ VĂN PA" w:date="2018-04-10T13:28:00Z">
        <w:del w:id="2109" w:author="Kai Pa" w:date="2018-05-08T21:17:00Z">
          <w:r w:rsidDel="0087474A">
            <w:rPr>
              <w:noProof/>
            </w:rPr>
            <w:delText>Thuật toán xử lý</w:delText>
          </w:r>
        </w:del>
      </w:ins>
    </w:p>
    <w:p w14:paraId="41A8C318" w14:textId="073B7DA3" w:rsidR="00D5381B" w:rsidDel="0087474A" w:rsidRDefault="00D5381B" w:rsidP="00D5381B">
      <w:pPr>
        <w:pStyle w:val="ListParagraph"/>
        <w:rPr>
          <w:ins w:id="2110" w:author="LÊ VĂN PA" w:date="2018-04-10T13:28:00Z"/>
          <w:del w:id="2111" w:author="Kai Pa" w:date="2018-05-08T21:17:00Z"/>
          <w:noProof/>
        </w:rPr>
      </w:pPr>
      <w:ins w:id="2112" w:author="LÊ VĂN PA" w:date="2018-04-10T13:28:00Z">
        <w:del w:id="2113" w:author="Kai Pa" w:date="2018-05-08T21:17:00Z">
          <w:r w:rsidDel="0087474A">
            <w:rPr>
              <w:noProof/>
            </w:rPr>
            <w:delText xml:space="preserve">     Nhập D1 ( Họ và tên khách hàng, Tên loại tiết kiểm, Mã sổ tiết kiệm, Ngày tính lãi, Mã loại   tiền, Lãi suất)</w:delText>
          </w:r>
        </w:del>
      </w:ins>
    </w:p>
    <w:p w14:paraId="0251413F" w14:textId="55BE4458" w:rsidR="00D5381B" w:rsidDel="0087474A" w:rsidRDefault="00D5381B" w:rsidP="00D5381B">
      <w:pPr>
        <w:pStyle w:val="ListParagraph"/>
        <w:rPr>
          <w:ins w:id="2114" w:author="LÊ VĂN PA" w:date="2018-04-10T13:28:00Z"/>
          <w:del w:id="2115" w:author="Kai Pa" w:date="2018-05-08T21:17:00Z"/>
          <w:noProof/>
        </w:rPr>
      </w:pPr>
      <w:ins w:id="2116" w:author="LÊ VĂN PA" w:date="2018-04-10T13:28:00Z">
        <w:del w:id="2117" w:author="Kai Pa" w:date="2018-05-08T21:17:00Z">
          <w:r w:rsidDel="0087474A">
            <w:rPr>
              <w:noProof/>
            </w:rPr>
            <w:delText xml:space="preserve">     Xử lý D3. Lưu D3 ( thông tin tính lãi tiết kiệm)</w:delText>
          </w:r>
        </w:del>
      </w:ins>
    </w:p>
    <w:p w14:paraId="0240B2FB" w14:textId="58325880" w:rsidR="00D5381B" w:rsidDel="0087474A" w:rsidRDefault="00D5381B" w:rsidP="00D5381B">
      <w:pPr>
        <w:pStyle w:val="ListParagraph"/>
        <w:rPr>
          <w:ins w:id="2118" w:author="LÊ VĂN PA" w:date="2018-04-10T13:28:00Z"/>
          <w:del w:id="2119" w:author="Kai Pa" w:date="2018-05-08T21:17:00Z"/>
          <w:noProof/>
        </w:rPr>
      </w:pPr>
      <w:ins w:id="2120" w:author="LÊ VĂN PA" w:date="2018-04-10T13:28:00Z">
        <w:del w:id="2121" w:author="Kai Pa" w:date="2018-05-08T21:17:00Z">
          <w:r w:rsidDel="0087474A">
            <w:rPr>
              <w:noProof/>
            </w:rPr>
            <w:delText xml:space="preserve">     Xử lý D4. (Thông tin tiền lãi tiết kiểm )</w:delText>
          </w:r>
        </w:del>
      </w:ins>
    </w:p>
    <w:p w14:paraId="071EF74B" w14:textId="48A86412" w:rsidR="00D5381B" w:rsidDel="0087474A" w:rsidRDefault="00D5381B" w:rsidP="00D5381B">
      <w:pPr>
        <w:pStyle w:val="ListParagraph"/>
        <w:rPr>
          <w:ins w:id="2122" w:author="LÊ VĂN PA" w:date="2018-04-10T13:28:00Z"/>
          <w:del w:id="2123" w:author="Kai Pa" w:date="2018-05-08T21:17:00Z"/>
          <w:noProof/>
        </w:rPr>
      </w:pPr>
      <w:ins w:id="2124" w:author="LÊ VĂN PA" w:date="2018-04-10T13:28:00Z">
        <w:del w:id="2125" w:author="Kai Pa" w:date="2018-05-08T21:17:00Z">
          <w:r w:rsidDel="0087474A">
            <w:rPr>
              <w:noProof/>
            </w:rPr>
            <w:delText xml:space="preserve">     Xuất D2. (Tổng số tiền lãi tiết kiểm)</w:delText>
          </w:r>
        </w:del>
      </w:ins>
    </w:p>
    <w:p w14:paraId="512E6C4B" w14:textId="3A42E783" w:rsidR="00D5381B" w:rsidDel="0087474A" w:rsidRDefault="00D5381B">
      <w:pPr>
        <w:ind w:left="720"/>
        <w:rPr>
          <w:ins w:id="2126" w:author="LÊ VĂN PA" w:date="2018-04-10T13:28:00Z"/>
          <w:del w:id="2127" w:author="Kai Pa" w:date="2018-05-08T21:17:00Z"/>
        </w:rPr>
      </w:pPr>
      <w:ins w:id="2128" w:author="LÊ VĂN PA" w:date="2018-04-10T13:28:00Z">
        <w:del w:id="2129" w:author="Kai Pa" w:date="2018-05-08T21:17:00Z">
          <w:r w:rsidDel="0087474A">
            <w:rPr>
              <w:noProof/>
            </w:rPr>
            <w:drawing>
              <wp:inline distT="0" distB="0" distL="0" distR="0" wp14:anchorId="521DC008" wp14:editId="5A5CDD4E">
                <wp:extent cx="2714625" cy="2486025"/>
                <wp:effectExtent l="0" t="0" r="9525" b="9525"/>
                <wp:docPr id="11" name="Picture 11" descr="C:\Users\Adm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C:\Users\Admin\AppData\Local\Microsoft\Windows\INetCache\Content.Word\4.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4625" cy="2486025"/>
                        </a:xfrm>
                        <a:prstGeom prst="rect">
                          <a:avLst/>
                        </a:prstGeom>
                        <a:noFill/>
                        <a:ln>
                          <a:noFill/>
                        </a:ln>
                      </pic:spPr>
                    </pic:pic>
                  </a:graphicData>
                </a:graphic>
              </wp:inline>
            </w:drawing>
          </w:r>
        </w:del>
      </w:ins>
    </w:p>
    <w:p w14:paraId="6C9F65A4" w14:textId="438663E9" w:rsidR="00D5381B" w:rsidDel="0087474A" w:rsidRDefault="00D5381B" w:rsidP="00D5381B">
      <w:pPr>
        <w:pStyle w:val="ListParagraph"/>
        <w:rPr>
          <w:ins w:id="2130" w:author="LÊ VĂN PA" w:date="2018-04-10T13:28:00Z"/>
          <w:del w:id="2131" w:author="Kai Pa" w:date="2018-05-08T21:17:00Z"/>
        </w:rPr>
      </w:pPr>
      <w:ins w:id="2132" w:author="LÊ VĂN PA" w:date="2018-04-10T13:28:00Z">
        <w:del w:id="2133" w:author="Kai Pa" w:date="2018-05-08T21:17:00Z">
          <w:r w:rsidDel="0087474A">
            <w:delText>Giải thích</w:delText>
          </w:r>
        </w:del>
      </w:ins>
    </w:p>
    <w:p w14:paraId="3A0B31E6" w14:textId="2A631EC6" w:rsidR="00D5381B" w:rsidDel="0087474A" w:rsidRDefault="00D5381B" w:rsidP="00D5381B">
      <w:pPr>
        <w:pStyle w:val="ListParagraph"/>
        <w:rPr>
          <w:ins w:id="2134" w:author="LÊ VĂN PA" w:date="2018-04-10T13:28:00Z"/>
          <w:del w:id="2135" w:author="Kai Pa" w:date="2018-05-08T21:17:00Z"/>
        </w:rPr>
      </w:pPr>
      <w:ins w:id="2136" w:author="LÊ VĂN PA" w:date="2018-04-10T13:28:00Z">
        <w:del w:id="2137" w:author="Kai Pa" w:date="2018-05-08T21:17:00Z">
          <w:r w:rsidDel="0087474A">
            <w:delText>D1 : Thông tin khách hàng cần cập nhật trong STK.</w:delText>
          </w:r>
        </w:del>
      </w:ins>
    </w:p>
    <w:p w14:paraId="5A861EFE" w14:textId="1D7ED6D5" w:rsidR="00D5381B" w:rsidDel="0087474A" w:rsidRDefault="00D5381B" w:rsidP="00D5381B">
      <w:pPr>
        <w:pStyle w:val="ListParagraph"/>
        <w:rPr>
          <w:ins w:id="2138" w:author="LÊ VĂN PA" w:date="2018-04-10T13:28:00Z"/>
          <w:del w:id="2139" w:author="Kai Pa" w:date="2018-05-08T21:17:00Z"/>
        </w:rPr>
      </w:pPr>
      <w:ins w:id="2140" w:author="LÊ VĂN PA" w:date="2018-04-10T13:28:00Z">
        <w:del w:id="2141" w:author="Kai Pa" w:date="2018-05-08T21:17:00Z">
          <w:r w:rsidDel="0087474A">
            <w:delText>D2 : Thông tin sổ tiết kiệm của khách hàng sau khi được cập nhật.</w:delText>
          </w:r>
        </w:del>
      </w:ins>
    </w:p>
    <w:p w14:paraId="665FD954" w14:textId="10C14B5B" w:rsidR="00D5381B" w:rsidDel="0087474A" w:rsidRDefault="00D5381B" w:rsidP="00D5381B">
      <w:pPr>
        <w:pStyle w:val="ListParagraph"/>
        <w:rPr>
          <w:ins w:id="2142" w:author="LÊ VĂN PA" w:date="2018-04-10T13:28:00Z"/>
          <w:del w:id="2143" w:author="Kai Pa" w:date="2018-05-08T21:17:00Z"/>
        </w:rPr>
      </w:pPr>
      <w:ins w:id="2144" w:author="LÊ VĂN PA" w:date="2018-04-10T13:28:00Z">
        <w:del w:id="2145" w:author="Kai Pa" w:date="2018-05-08T21:17:00Z">
          <w:r w:rsidDel="0087474A">
            <w:delText>D3 : Thông tin đă được cập nhật.</w:delText>
          </w:r>
        </w:del>
      </w:ins>
    </w:p>
    <w:p w14:paraId="06214A4E" w14:textId="2C4089F6" w:rsidR="00D5381B" w:rsidDel="0087474A" w:rsidRDefault="00D5381B" w:rsidP="00D5381B">
      <w:pPr>
        <w:pStyle w:val="ListParagraph"/>
        <w:rPr>
          <w:ins w:id="2146" w:author="LÊ VĂN PA" w:date="2018-04-10T13:28:00Z"/>
          <w:del w:id="2147" w:author="Kai Pa" w:date="2018-05-08T21:17:00Z"/>
        </w:rPr>
      </w:pPr>
      <w:ins w:id="2148" w:author="LÊ VĂN PA" w:date="2018-04-10T13:28:00Z">
        <w:del w:id="2149" w:author="Kai Pa" w:date="2018-05-08T21:17:00Z">
          <w:r w:rsidDel="0087474A">
            <w:delText>D4 : D3</w:delText>
          </w:r>
        </w:del>
      </w:ins>
    </w:p>
    <w:p w14:paraId="462C3D32" w14:textId="42F97790" w:rsidR="00D5381B" w:rsidDel="0087474A" w:rsidRDefault="00D5381B" w:rsidP="00D5381B">
      <w:pPr>
        <w:pStyle w:val="ListParagraph"/>
        <w:rPr>
          <w:ins w:id="2150" w:author="LÊ VĂN PA" w:date="2018-04-10T13:28:00Z"/>
          <w:del w:id="2151" w:author="Kai Pa" w:date="2018-05-08T21:17:00Z"/>
        </w:rPr>
      </w:pPr>
    </w:p>
    <w:p w14:paraId="2A347D1C" w14:textId="1D49A424" w:rsidR="00D5381B" w:rsidDel="0087474A" w:rsidRDefault="00D5381B" w:rsidP="00D5381B">
      <w:pPr>
        <w:pStyle w:val="ListParagraph"/>
        <w:rPr>
          <w:ins w:id="2152" w:author="LÊ VĂN PA" w:date="2018-04-10T13:28:00Z"/>
          <w:del w:id="2153" w:author="Kai Pa" w:date="2018-05-08T21:17:00Z"/>
        </w:rPr>
      </w:pPr>
      <w:ins w:id="2154" w:author="LÊ VĂN PA" w:date="2018-04-10T13:28:00Z">
        <w:del w:id="2155" w:author="Kai Pa" w:date="2018-05-08T21:17:00Z">
          <w:r w:rsidDel="0087474A">
            <w:delText>Thuật toán xử lý</w:delText>
          </w:r>
        </w:del>
      </w:ins>
    </w:p>
    <w:p w14:paraId="3AB05BC3" w14:textId="5C1313C3" w:rsidR="00D5381B" w:rsidDel="0087474A" w:rsidRDefault="00D5381B" w:rsidP="00D5381B">
      <w:pPr>
        <w:pStyle w:val="ListParagraph"/>
        <w:rPr>
          <w:ins w:id="2156" w:author="LÊ VĂN PA" w:date="2018-04-10T13:28:00Z"/>
          <w:del w:id="2157" w:author="Kai Pa" w:date="2018-05-08T21:17:00Z"/>
        </w:rPr>
      </w:pPr>
      <w:ins w:id="2158" w:author="LÊ VĂN PA" w:date="2018-04-10T13:28:00Z">
        <w:del w:id="2159" w:author="Kai Pa" w:date="2018-05-08T21:17:00Z">
          <w:r w:rsidDel="0087474A">
            <w:delText>Nhập D1 ( Mã sổ tiết kiệm, Mã loại tiết kiệm, Mã cập nhật, ngày cập nhật, Loại tiền, Số dư )</w:delText>
          </w:r>
        </w:del>
      </w:ins>
    </w:p>
    <w:p w14:paraId="1ABD1159" w14:textId="4610AEE4" w:rsidR="00D5381B" w:rsidDel="0087474A" w:rsidRDefault="00D5381B" w:rsidP="00D5381B">
      <w:pPr>
        <w:pStyle w:val="ListParagraph"/>
        <w:rPr>
          <w:ins w:id="2160" w:author="LÊ VĂN PA" w:date="2018-04-10T13:28:00Z"/>
          <w:del w:id="2161" w:author="Kai Pa" w:date="2018-05-08T21:17:00Z"/>
        </w:rPr>
      </w:pPr>
      <w:ins w:id="2162" w:author="LÊ VĂN PA" w:date="2018-04-10T13:28:00Z">
        <w:del w:id="2163" w:author="Kai Pa" w:date="2018-05-08T21:17:00Z">
          <w:r w:rsidDel="0087474A">
            <w:delText>Xử lý D3 ( Thông tin sau khi cập nhật). Lưu D3</w:delText>
          </w:r>
        </w:del>
      </w:ins>
    </w:p>
    <w:p w14:paraId="624F3E13" w14:textId="1A8FAD3D" w:rsidR="00D5381B" w:rsidDel="0087474A" w:rsidRDefault="00D5381B" w:rsidP="00D5381B">
      <w:pPr>
        <w:pStyle w:val="ListParagraph"/>
        <w:rPr>
          <w:ins w:id="2164" w:author="LÊ VĂN PA" w:date="2018-04-10T13:28:00Z"/>
          <w:del w:id="2165" w:author="Kai Pa" w:date="2018-05-08T21:17:00Z"/>
        </w:rPr>
      </w:pPr>
      <w:ins w:id="2166" w:author="LÊ VĂN PA" w:date="2018-04-10T13:28:00Z">
        <w:del w:id="2167" w:author="Kai Pa" w:date="2018-05-08T21:17:00Z">
          <w:r w:rsidDel="0087474A">
            <w:delText>Xử lý D4. (Thông tin STK sau lần cập nhật mới nhất )</w:delText>
          </w:r>
        </w:del>
      </w:ins>
    </w:p>
    <w:p w14:paraId="150D4854" w14:textId="2CD3975E" w:rsidR="00D5381B" w:rsidDel="0087474A" w:rsidRDefault="00D5381B" w:rsidP="00D5381B">
      <w:pPr>
        <w:pStyle w:val="ListParagraph"/>
        <w:rPr>
          <w:ins w:id="2168" w:author="LÊ VĂN PA" w:date="2018-04-10T13:28:00Z"/>
          <w:del w:id="2169" w:author="Kai Pa" w:date="2018-05-08T21:17:00Z"/>
        </w:rPr>
      </w:pPr>
      <w:ins w:id="2170" w:author="LÊ VĂN PA" w:date="2018-04-10T13:28:00Z">
        <w:del w:id="2171" w:author="Kai Pa" w:date="2018-05-08T21:17:00Z">
          <w:r w:rsidDel="0087474A">
            <w:delText>Xuất D2. ( Thông tin STK của khách hàng đã được cập nhật )</w:delText>
          </w:r>
        </w:del>
      </w:ins>
    </w:p>
    <w:p w14:paraId="2DD60732" w14:textId="0431E7AC" w:rsidR="00D5381B" w:rsidDel="0087474A" w:rsidRDefault="00D5381B">
      <w:pPr>
        <w:ind w:left="720"/>
        <w:rPr>
          <w:ins w:id="2172" w:author="LÊ VĂN PA" w:date="2018-04-10T13:28:00Z"/>
          <w:del w:id="2173" w:author="Kai Pa" w:date="2018-05-08T21:17:00Z"/>
        </w:rPr>
      </w:pPr>
      <w:ins w:id="2174" w:author="LÊ VĂN PA" w:date="2018-04-10T13:28:00Z">
        <w:del w:id="2175" w:author="Kai Pa" w:date="2018-05-08T21:17:00Z">
          <w:r w:rsidDel="0087474A">
            <w:rPr>
              <w:noProof/>
            </w:rPr>
            <w:drawing>
              <wp:inline distT="0" distB="0" distL="0" distR="0" wp14:anchorId="327F6185" wp14:editId="30DA7EF4">
                <wp:extent cx="2827655" cy="2844800"/>
                <wp:effectExtent l="0" t="0" r="0" b="0"/>
                <wp:docPr id="12" name="Picture 12"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655" cy="2844800"/>
                        </a:xfrm>
                        <a:prstGeom prst="rect">
                          <a:avLst/>
                        </a:prstGeom>
                        <a:noFill/>
                        <a:ln>
                          <a:noFill/>
                        </a:ln>
                      </pic:spPr>
                    </pic:pic>
                  </a:graphicData>
                </a:graphic>
              </wp:inline>
            </w:drawing>
          </w:r>
        </w:del>
      </w:ins>
    </w:p>
    <w:p w14:paraId="35492108" w14:textId="2BF76ABA" w:rsidR="00D5381B" w:rsidDel="0087474A" w:rsidRDefault="00D5381B" w:rsidP="00D5381B">
      <w:pPr>
        <w:pStyle w:val="ListParagraph"/>
        <w:rPr>
          <w:ins w:id="2176" w:author="LÊ VĂN PA" w:date="2018-04-10T13:28:00Z"/>
          <w:del w:id="2177" w:author="Kai Pa" w:date="2018-05-08T21:17:00Z"/>
        </w:rPr>
      </w:pPr>
      <w:ins w:id="2178" w:author="LÊ VĂN PA" w:date="2018-04-10T13:28:00Z">
        <w:del w:id="2179" w:author="Kai Pa" w:date="2018-05-08T21:17:00Z">
          <w:r w:rsidDel="0087474A">
            <w:delText>Giải thích</w:delText>
          </w:r>
        </w:del>
      </w:ins>
    </w:p>
    <w:p w14:paraId="518512D0" w14:textId="47B14A86" w:rsidR="00D5381B" w:rsidDel="0087474A" w:rsidRDefault="00D5381B" w:rsidP="00D5381B">
      <w:pPr>
        <w:pStyle w:val="ListParagraph"/>
        <w:rPr>
          <w:ins w:id="2180" w:author="LÊ VĂN PA" w:date="2018-04-10T13:28:00Z"/>
          <w:del w:id="2181" w:author="Kai Pa" w:date="2018-05-08T21:17:00Z"/>
        </w:rPr>
      </w:pPr>
      <w:ins w:id="2182" w:author="LÊ VĂN PA" w:date="2018-04-10T13:28:00Z">
        <w:del w:id="2183" w:author="Kai Pa" w:date="2018-05-08T21:17:00Z">
          <w:r w:rsidDel="0087474A">
            <w:delText>D1 :  Thông tin liên quan tới loại STK.</w:delText>
          </w:r>
        </w:del>
      </w:ins>
    </w:p>
    <w:p w14:paraId="792F8668" w14:textId="3F683728" w:rsidR="00D5381B" w:rsidDel="0087474A" w:rsidRDefault="00D5381B" w:rsidP="00D5381B">
      <w:pPr>
        <w:pStyle w:val="ListParagraph"/>
        <w:rPr>
          <w:ins w:id="2184" w:author="LÊ VĂN PA" w:date="2018-04-10T13:28:00Z"/>
          <w:del w:id="2185" w:author="Kai Pa" w:date="2018-05-08T21:17:00Z"/>
        </w:rPr>
      </w:pPr>
      <w:ins w:id="2186" w:author="LÊ VĂN PA" w:date="2018-04-10T13:28:00Z">
        <w:del w:id="2187" w:author="Kai Pa" w:date="2018-05-08T21:17:00Z">
          <w:r w:rsidDel="0087474A">
            <w:delText>D2 :  Loại STK đã được cập nhật.</w:delText>
          </w:r>
        </w:del>
      </w:ins>
    </w:p>
    <w:p w14:paraId="2F44439C" w14:textId="018E1CE0" w:rsidR="00D5381B" w:rsidDel="0087474A" w:rsidRDefault="00D5381B" w:rsidP="00D5381B">
      <w:pPr>
        <w:pStyle w:val="ListParagraph"/>
        <w:rPr>
          <w:ins w:id="2188" w:author="LÊ VĂN PA" w:date="2018-04-10T13:28:00Z"/>
          <w:del w:id="2189" w:author="Kai Pa" w:date="2018-05-08T21:17:00Z"/>
        </w:rPr>
      </w:pPr>
      <w:ins w:id="2190" w:author="LÊ VĂN PA" w:date="2018-04-10T13:28:00Z">
        <w:del w:id="2191" w:author="Kai Pa" w:date="2018-05-08T21:17:00Z">
          <w:r w:rsidDel="0087474A">
            <w:delText>D3 : Thông tin loại STK  đã được cập nhật.</w:delText>
          </w:r>
        </w:del>
      </w:ins>
    </w:p>
    <w:p w14:paraId="68E28D03" w14:textId="5F237A93" w:rsidR="00D5381B" w:rsidDel="0087474A" w:rsidRDefault="00D5381B" w:rsidP="00D5381B">
      <w:pPr>
        <w:pStyle w:val="ListParagraph"/>
        <w:rPr>
          <w:ins w:id="2192" w:author="LÊ VĂN PA" w:date="2018-04-10T13:28:00Z"/>
          <w:del w:id="2193" w:author="Kai Pa" w:date="2018-05-08T21:17:00Z"/>
        </w:rPr>
      </w:pPr>
      <w:ins w:id="2194" w:author="LÊ VĂN PA" w:date="2018-04-10T13:28:00Z">
        <w:del w:id="2195" w:author="Kai Pa" w:date="2018-05-08T21:17:00Z">
          <w:r w:rsidDel="0087474A">
            <w:delText>D4 : D3</w:delText>
          </w:r>
        </w:del>
      </w:ins>
    </w:p>
    <w:p w14:paraId="5648A805" w14:textId="6F224D17" w:rsidR="00D5381B" w:rsidDel="0087474A" w:rsidRDefault="00D5381B" w:rsidP="00D5381B">
      <w:pPr>
        <w:pStyle w:val="ListParagraph"/>
        <w:rPr>
          <w:ins w:id="2196" w:author="LÊ VĂN PA" w:date="2018-04-10T13:28:00Z"/>
          <w:del w:id="2197" w:author="Kai Pa" w:date="2018-05-08T21:17:00Z"/>
        </w:rPr>
      </w:pPr>
    </w:p>
    <w:p w14:paraId="3C62B24A" w14:textId="65AA42E8" w:rsidR="00D5381B" w:rsidDel="0087474A" w:rsidRDefault="00D5381B" w:rsidP="00D5381B">
      <w:pPr>
        <w:pStyle w:val="ListParagraph"/>
        <w:rPr>
          <w:ins w:id="2198" w:author="LÊ VĂN PA" w:date="2018-04-10T13:28:00Z"/>
          <w:del w:id="2199" w:author="Kai Pa" w:date="2018-05-08T21:17:00Z"/>
        </w:rPr>
      </w:pPr>
      <w:ins w:id="2200" w:author="LÊ VĂN PA" w:date="2018-04-10T13:28:00Z">
        <w:del w:id="2201" w:author="Kai Pa" w:date="2018-05-08T21:17:00Z">
          <w:r w:rsidDel="0087474A">
            <w:delText>Thuật toán xử lý</w:delText>
          </w:r>
        </w:del>
      </w:ins>
    </w:p>
    <w:p w14:paraId="315E9EFE" w14:textId="51A6BE82" w:rsidR="00D5381B" w:rsidDel="0087474A" w:rsidRDefault="00D5381B" w:rsidP="00D5381B">
      <w:pPr>
        <w:rPr>
          <w:ins w:id="2202" w:author="LÊ VĂN PA" w:date="2018-04-10T13:28:00Z"/>
          <w:del w:id="2203" w:author="Kai Pa" w:date="2018-05-08T21:17:00Z"/>
        </w:rPr>
      </w:pPr>
      <w:ins w:id="2204" w:author="LÊ VĂN PA" w:date="2018-04-10T13:28:00Z">
        <w:del w:id="2205" w:author="Kai Pa" w:date="2018-05-08T21:17:00Z">
          <w:r w:rsidDel="0087474A">
            <w:delText xml:space="preserve">              Nhập D1 (Họ và tên khách hàng, Mã sổ tiết kiệm, Mã loại tiết kiệm)</w:delText>
          </w:r>
        </w:del>
      </w:ins>
    </w:p>
    <w:p w14:paraId="16065583" w14:textId="3C9A35F5" w:rsidR="00D5381B" w:rsidDel="0087474A" w:rsidRDefault="00D5381B" w:rsidP="00D5381B">
      <w:pPr>
        <w:rPr>
          <w:ins w:id="2206" w:author="LÊ VĂN PA" w:date="2018-04-10T13:28:00Z"/>
          <w:del w:id="2207" w:author="Kai Pa" w:date="2018-05-08T21:17:00Z"/>
        </w:rPr>
      </w:pPr>
      <w:ins w:id="2208" w:author="LÊ VĂN PA" w:date="2018-04-10T13:28:00Z">
        <w:del w:id="2209" w:author="Kai Pa" w:date="2018-05-08T21:17:00Z">
          <w:r w:rsidDel="0087474A">
            <w:delText xml:space="preserve">              Xử lý D3 (Các thông tin cập nhật bao gồm (Mã cập nhật, Số dư, Ngày cập nhật, Loại tiền ). Lưu D3</w:delText>
          </w:r>
        </w:del>
      </w:ins>
    </w:p>
    <w:p w14:paraId="0C0B30E6" w14:textId="4EAE66E4" w:rsidR="00D5381B" w:rsidDel="0087474A" w:rsidRDefault="00D5381B" w:rsidP="00D5381B">
      <w:pPr>
        <w:rPr>
          <w:ins w:id="2210" w:author="LÊ VĂN PA" w:date="2018-04-10T13:28:00Z"/>
          <w:del w:id="2211" w:author="Kai Pa" w:date="2018-05-08T21:17:00Z"/>
        </w:rPr>
      </w:pPr>
      <w:ins w:id="2212" w:author="LÊ VĂN PA" w:date="2018-04-10T13:28:00Z">
        <w:del w:id="2213" w:author="Kai Pa" w:date="2018-05-08T21:17:00Z">
          <w:r w:rsidDel="0087474A">
            <w:delText xml:space="preserve">              Xử lý D4 (Thông tin loại sổ TK sau khi cập nhật)</w:delText>
          </w:r>
        </w:del>
      </w:ins>
    </w:p>
    <w:p w14:paraId="245FA4C6" w14:textId="1909108B" w:rsidR="00D5381B" w:rsidDel="0087474A" w:rsidRDefault="00D5381B" w:rsidP="00D5381B">
      <w:pPr>
        <w:rPr>
          <w:ins w:id="2214" w:author="LÊ VĂN PA" w:date="2018-04-10T13:28:00Z"/>
          <w:del w:id="2215" w:author="Kai Pa" w:date="2018-05-08T21:17:00Z"/>
        </w:rPr>
      </w:pPr>
      <w:ins w:id="2216" w:author="LÊ VĂN PA" w:date="2018-04-10T13:28:00Z">
        <w:del w:id="2217" w:author="Kai Pa" w:date="2018-05-08T21:17:00Z">
          <w:r w:rsidDel="0087474A">
            <w:delText xml:space="preserve">              Xuất D2. (Loại sổ TK đã được cập nhật)</w:delText>
          </w:r>
        </w:del>
      </w:ins>
    </w:p>
    <w:p w14:paraId="4C587387" w14:textId="0BCC70A0" w:rsidR="00D5381B" w:rsidDel="0087474A" w:rsidRDefault="00D5381B">
      <w:pPr>
        <w:ind w:left="720"/>
        <w:rPr>
          <w:ins w:id="2218" w:author="LÊ VĂN PA" w:date="2018-04-09T19:48:00Z"/>
          <w:del w:id="2219" w:author="Kai Pa" w:date="2018-05-08T21:17:00Z"/>
        </w:rPr>
        <w:pPrChange w:id="2220" w:author="LÊ VĂN PA" w:date="2018-04-09T19:49:00Z">
          <w:pPr>
            <w:pStyle w:val="ListParagraph"/>
          </w:pPr>
        </w:pPrChange>
      </w:pPr>
    </w:p>
    <w:p w14:paraId="7A12D14E" w14:textId="77777777" w:rsidR="00226AF1" w:rsidRDefault="00226AF1">
      <w:pPr>
        <w:pStyle w:val="ListParagraph"/>
        <w:rPr>
          <w:ins w:id="2221" w:author="LÊ VĂN PA" w:date="2018-04-09T19:45:00Z"/>
        </w:rPr>
        <w:pPrChange w:id="2222" w:author="LÊ VĂN PA" w:date="2018-04-09T19:45:00Z">
          <w:pPr>
            <w:pStyle w:val="ListParagraph"/>
            <w:numPr>
              <w:numId w:val="3"/>
            </w:numPr>
            <w:ind w:hanging="360"/>
          </w:pPr>
        </w:pPrChange>
      </w:pPr>
    </w:p>
    <w:p w14:paraId="67D5BBB6" w14:textId="77777777" w:rsidR="00226AF1" w:rsidRDefault="00226AF1">
      <w:pPr>
        <w:pStyle w:val="ListParagraph"/>
        <w:rPr>
          <w:ins w:id="2223" w:author="LÊ VĂN PA" w:date="2018-04-09T19:45:00Z"/>
        </w:rPr>
        <w:pPrChange w:id="2224" w:author="LÊ VĂN PA" w:date="2018-04-09T19:45:00Z">
          <w:pPr>
            <w:pStyle w:val="ListParagraph"/>
            <w:numPr>
              <w:numId w:val="3"/>
            </w:numPr>
            <w:ind w:hanging="360"/>
          </w:pPr>
        </w:pPrChange>
      </w:pPr>
    </w:p>
    <w:p w14:paraId="246A924D" w14:textId="38F71BD4" w:rsidR="00BC30BA" w:rsidRDefault="00BC30BA" w:rsidP="009D0AD2">
      <w:pPr>
        <w:pStyle w:val="ListParagraph"/>
        <w:numPr>
          <w:ilvl w:val="0"/>
          <w:numId w:val="3"/>
        </w:numPr>
        <w:outlineLvl w:val="1"/>
        <w:rPr>
          <w:ins w:id="2225" w:author="LÊ VĂN PA" w:date="2018-03-20T11:05:00Z"/>
        </w:rPr>
      </w:pPr>
      <w:bookmarkStart w:id="2226" w:name="_Toc513794777"/>
      <w:r>
        <w:t>Mô hình hóa dữ liệu (ERD Model)</w:t>
      </w:r>
      <w:bookmarkEnd w:id="2226"/>
    </w:p>
    <w:p w14:paraId="6C8E9658" w14:textId="56B8655B" w:rsidR="00CD0F29" w:rsidRPr="007E56BA" w:rsidRDefault="00CD0F29">
      <w:pPr>
        <w:pStyle w:val="ListParagraph"/>
        <w:pPrChange w:id="2227" w:author="LÊ VĂN PA" w:date="2018-03-20T11:17:00Z">
          <w:pPr>
            <w:pStyle w:val="ListParagraph"/>
            <w:numPr>
              <w:numId w:val="3"/>
            </w:numPr>
            <w:ind w:hanging="360"/>
          </w:pPr>
        </w:pPrChange>
      </w:pPr>
      <w:ins w:id="2228" w:author="LÊ VĂN PA" w:date="2018-03-20T11:16:00Z">
        <w:r>
          <w:rPr>
            <w:noProof/>
          </w:rPr>
          <w:drawing>
            <wp:inline distT="0" distB="0" distL="0" distR="0" wp14:anchorId="31BB5A1C" wp14:editId="2B2056B5">
              <wp:extent cx="5745480" cy="5308600"/>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HinhE.jpg"/>
                      <pic:cNvPicPr/>
                    </pic:nvPicPr>
                    <pic:blipFill rotWithShape="1">
                      <a:blip r:embed="rId18" cstate="print">
                        <a:extLst>
                          <a:ext uri="{28A0092B-C50C-407E-A947-70E740481C1C}">
                            <a14:useLocalDpi xmlns:a14="http://schemas.microsoft.com/office/drawing/2010/main" val="0"/>
                          </a:ext>
                        </a:extLst>
                      </a:blip>
                      <a:srcRect l="3333" t="4216"/>
                      <a:stretch/>
                    </pic:blipFill>
                    <pic:spPr bwMode="auto">
                      <a:xfrm>
                        <a:off x="0" y="0"/>
                        <a:ext cx="5745480" cy="5308600"/>
                      </a:xfrm>
                      <a:prstGeom prst="rect">
                        <a:avLst/>
                      </a:prstGeom>
                      <a:ln>
                        <a:noFill/>
                      </a:ln>
                      <a:extLst>
                        <a:ext uri="{53640926-AAD7-44D8-BBD7-CCE9431645EC}">
                          <a14:shadowObscured xmlns:a14="http://schemas.microsoft.com/office/drawing/2010/main"/>
                        </a:ext>
                      </a:extLst>
                    </pic:spPr>
                  </pic:pic>
                </a:graphicData>
              </a:graphic>
            </wp:inline>
          </w:drawing>
        </w:r>
      </w:ins>
    </w:p>
    <w:p w14:paraId="3C3F91D3" w14:textId="77777777" w:rsidR="007E56BA" w:rsidRDefault="007E56BA" w:rsidP="009D0AD2">
      <w:pPr>
        <w:pStyle w:val="Heading1"/>
        <w:rPr>
          <w:b/>
        </w:rPr>
      </w:pPr>
      <w:bookmarkStart w:id="2229" w:name="_Toc513794778"/>
      <w:r>
        <w:rPr>
          <w:b/>
        </w:rPr>
        <w:lastRenderedPageBreak/>
        <w:t>Chương 3: Thiết kế</w:t>
      </w:r>
      <w:bookmarkEnd w:id="2229"/>
    </w:p>
    <w:p w14:paraId="7DCE12CC" w14:textId="20293B9E" w:rsidR="007E56BA" w:rsidRDefault="007E56BA" w:rsidP="009D0AD2">
      <w:pPr>
        <w:pStyle w:val="ListParagraph"/>
        <w:numPr>
          <w:ilvl w:val="0"/>
          <w:numId w:val="4"/>
        </w:numPr>
        <w:outlineLvl w:val="1"/>
      </w:pPr>
      <w:bookmarkStart w:id="2230" w:name="_Toc513794779"/>
      <w:r w:rsidRPr="007E56BA">
        <w:t>Thiết kế giao diện</w:t>
      </w:r>
      <w:bookmarkEnd w:id="2230"/>
    </w:p>
    <w:p w14:paraId="68E0E5D3" w14:textId="3C15A026" w:rsidR="00863D73" w:rsidRDefault="00863D73" w:rsidP="00863D73">
      <w:pPr>
        <w:pStyle w:val="ListParagraph"/>
        <w:numPr>
          <w:ilvl w:val="1"/>
          <w:numId w:val="4"/>
        </w:numPr>
      </w:pPr>
      <w:r>
        <w:t>Sơ đồ liên kết màn hình</w:t>
      </w:r>
    </w:p>
    <w:p w14:paraId="24ADB5FC" w14:textId="6429A6EE" w:rsidR="00863D73" w:rsidRDefault="00863D73" w:rsidP="00863D73">
      <w:pPr>
        <w:pStyle w:val="ListParagraph"/>
        <w:numPr>
          <w:ilvl w:val="1"/>
          <w:numId w:val="4"/>
        </w:numPr>
      </w:pPr>
      <w:r>
        <w:t>Danh sách màn hình &amp; mô tả chức năng từng màn hình</w:t>
      </w:r>
    </w:p>
    <w:p w14:paraId="3F0E918F" w14:textId="62D5CAAA" w:rsidR="00863D73" w:rsidRPr="007E56BA" w:rsidRDefault="00863D73" w:rsidP="00863D73">
      <w:pPr>
        <w:pStyle w:val="ListParagraph"/>
        <w:numPr>
          <w:ilvl w:val="1"/>
          <w:numId w:val="4"/>
        </w:numPr>
      </w:pPr>
      <w:r>
        <w:t xml:space="preserve"> Mô tả xử lý</w:t>
      </w:r>
      <w:ins w:id="2231" w:author="Hoan Ng" w:date="2017-03-20T21:27:00Z">
        <w:r w:rsidR="00E62EE1">
          <w:t xml:space="preserve"> sự kiện</w:t>
        </w:r>
      </w:ins>
      <w:r>
        <w:t xml:space="preserve"> từng màn hình</w:t>
      </w:r>
    </w:p>
    <w:p w14:paraId="65B41903" w14:textId="6EECDAEB" w:rsidR="007E56BA" w:rsidRDefault="007E56BA" w:rsidP="009D0AD2">
      <w:pPr>
        <w:pStyle w:val="ListParagraph"/>
        <w:numPr>
          <w:ilvl w:val="0"/>
          <w:numId w:val="4"/>
        </w:numPr>
        <w:outlineLvl w:val="1"/>
      </w:pPr>
      <w:bookmarkStart w:id="2232" w:name="_Toc513794780"/>
      <w:r w:rsidRPr="007E56BA">
        <w:t>Thiết kế xử lý</w:t>
      </w:r>
      <w:ins w:id="2233" w:author="Hoan Ng" w:date="2017-03-20T21:27:00Z">
        <w:r w:rsidR="00E62EE1">
          <w:t xml:space="preserve"> {Danh sách các xử lý &amp; thuật giải}</w:t>
        </w:r>
      </w:ins>
      <w:bookmarkEnd w:id="2232"/>
    </w:p>
    <w:p w14:paraId="2F4BFD56" w14:textId="207BC702" w:rsidR="00F02E35" w:rsidRDefault="00F02E35" w:rsidP="009D0AD2">
      <w:pPr>
        <w:pStyle w:val="ListParagraph"/>
        <w:numPr>
          <w:ilvl w:val="0"/>
          <w:numId w:val="4"/>
        </w:numPr>
        <w:outlineLvl w:val="1"/>
        <w:rPr>
          <w:ins w:id="2234" w:author="Hoan Ng" w:date="2017-03-20T21:26:00Z"/>
        </w:rPr>
      </w:pPr>
      <w:bookmarkStart w:id="2235" w:name="_Toc513794781"/>
      <w:r w:rsidRPr="007E56BA">
        <w:t>Thiết kế dữ liệu</w:t>
      </w:r>
      <w:r>
        <w:t xml:space="preserve"> (RD – Relationship Diagram – Mô hình quan hệ)</w:t>
      </w:r>
      <w:bookmarkEnd w:id="2235"/>
    </w:p>
    <w:p w14:paraId="478E52EB" w14:textId="0888F46C" w:rsidR="00E62EE1" w:rsidRDefault="00E62EE1">
      <w:pPr>
        <w:pStyle w:val="ListParagraph"/>
        <w:numPr>
          <w:ilvl w:val="1"/>
          <w:numId w:val="4"/>
        </w:numPr>
        <w:rPr>
          <w:ins w:id="2236" w:author="Hoan Ng" w:date="2017-03-20T21:26:00Z"/>
        </w:rPr>
        <w:pPrChange w:id="2237" w:author="Hoan Ng" w:date="2017-03-20T21:26:00Z">
          <w:pPr>
            <w:pStyle w:val="ListParagraph"/>
            <w:numPr>
              <w:numId w:val="4"/>
            </w:numPr>
            <w:ind w:hanging="360"/>
          </w:pPr>
        </w:pPrChange>
      </w:pPr>
      <w:ins w:id="2238" w:author="Hoan Ng" w:date="2017-03-20T21:26:00Z">
        <w:r>
          <w:t>Sơ đồ RD cả hệ thống</w:t>
        </w:r>
      </w:ins>
    </w:p>
    <w:p w14:paraId="09158F7B" w14:textId="1B2BD0BB" w:rsidR="00E62EE1" w:rsidRDefault="00E62EE1">
      <w:pPr>
        <w:pStyle w:val="ListParagraph"/>
        <w:numPr>
          <w:ilvl w:val="1"/>
          <w:numId w:val="4"/>
        </w:numPr>
        <w:rPr>
          <w:ins w:id="2239" w:author="Hoan Ng" w:date="2017-03-20T21:26:00Z"/>
        </w:rPr>
        <w:pPrChange w:id="2240" w:author="Hoan Ng" w:date="2017-03-20T21:26:00Z">
          <w:pPr>
            <w:pStyle w:val="ListParagraph"/>
            <w:numPr>
              <w:numId w:val="4"/>
            </w:numPr>
            <w:ind w:hanging="360"/>
          </w:pPr>
        </w:pPrChange>
      </w:pPr>
      <w:ins w:id="2241" w:author="Hoan Ng" w:date="2017-03-20T21:26:00Z">
        <w:r>
          <w:t xml:space="preserve"> Giải thích từng bảng, kiểu dữ liệu</w:t>
        </w:r>
      </w:ins>
    </w:p>
    <w:p w14:paraId="7AF34D01" w14:textId="4C8B4902" w:rsidR="00E62EE1" w:rsidRDefault="00E62EE1">
      <w:pPr>
        <w:pStyle w:val="ListParagraph"/>
        <w:numPr>
          <w:ilvl w:val="1"/>
          <w:numId w:val="4"/>
        </w:numPr>
        <w:rPr>
          <w:ins w:id="2242" w:author="Hoan Ng" w:date="2017-03-20T21:28:00Z"/>
        </w:rPr>
        <w:pPrChange w:id="2243" w:author="Hoan Ng" w:date="2017-03-20T21:26:00Z">
          <w:pPr>
            <w:pStyle w:val="ListParagraph"/>
            <w:numPr>
              <w:numId w:val="4"/>
            </w:numPr>
            <w:ind w:hanging="360"/>
          </w:pPr>
        </w:pPrChange>
      </w:pPr>
      <w:ins w:id="2244" w:author="Hoan Ng" w:date="2017-03-20T21:26:00Z">
        <w:r>
          <w:t xml:space="preserve"> Khóa &amp; </w:t>
        </w:r>
      </w:ins>
      <w:ins w:id="2245" w:author="Hoan Ng" w:date="2017-03-20T21:27:00Z">
        <w:r>
          <w:t>ra</w:t>
        </w:r>
      </w:ins>
      <w:ins w:id="2246" w:author="LÊ VĂN PA" w:date="2018-04-06T10:37:00Z">
        <w:r w:rsidR="005772CA">
          <w:t>1</w:t>
        </w:r>
      </w:ins>
      <w:ins w:id="2247" w:author="Hoan Ng" w:date="2017-03-20T21:27:00Z">
        <w:r>
          <w:t>ng</w:t>
        </w:r>
      </w:ins>
      <w:ins w:id="2248" w:author="Hoan Ng" w:date="2017-03-20T21:26:00Z">
        <w:r>
          <w:t xml:space="preserve"> </w:t>
        </w:r>
      </w:ins>
      <w:ins w:id="2249" w:author="Hoan Ng" w:date="2017-03-20T21:27:00Z">
        <w:r>
          <w:t>buộc toàn vẹn</w:t>
        </w:r>
      </w:ins>
    </w:p>
    <w:p w14:paraId="3CF0F2A3" w14:textId="3D520BAD" w:rsidR="00E62EE1" w:rsidRPr="007E56BA" w:rsidRDefault="00E62EE1">
      <w:pPr>
        <w:pStyle w:val="ListParagraph"/>
        <w:numPr>
          <w:ilvl w:val="1"/>
          <w:numId w:val="4"/>
        </w:numPr>
        <w:pPrChange w:id="2250" w:author="Hoan Ng" w:date="2017-03-20T21:26:00Z">
          <w:pPr>
            <w:pStyle w:val="ListParagraph"/>
            <w:numPr>
              <w:numId w:val="4"/>
            </w:numPr>
            <w:ind w:hanging="360"/>
          </w:pPr>
        </w:pPrChange>
      </w:pPr>
      <w:ins w:id="2251" w:author="Hoan Ng" w:date="2017-03-20T21:28:00Z">
        <w:r>
          <w:t>Thiết kế dữ liệu mức vật lý</w:t>
        </w:r>
      </w:ins>
    </w:p>
    <w:p w14:paraId="49308080" w14:textId="7D491890" w:rsidR="007E56BA" w:rsidRDefault="007E56BA" w:rsidP="009D0AD2">
      <w:pPr>
        <w:pStyle w:val="ListParagraph"/>
        <w:numPr>
          <w:ilvl w:val="0"/>
          <w:numId w:val="4"/>
        </w:numPr>
        <w:outlineLvl w:val="1"/>
        <w:rPr>
          <w:ins w:id="2252" w:author="Hoan Ng" w:date="2017-03-20T21:24:00Z"/>
        </w:rPr>
      </w:pPr>
      <w:bookmarkStart w:id="2253" w:name="_Toc513794782"/>
      <w:r w:rsidRPr="007E56BA">
        <w:t>Thiết kế kiến trúc</w:t>
      </w:r>
      <w:bookmarkEnd w:id="2253"/>
    </w:p>
    <w:p w14:paraId="78403908" w14:textId="13E2B547" w:rsidR="00E62EE1" w:rsidRDefault="00E62EE1">
      <w:pPr>
        <w:pStyle w:val="ListParagraph"/>
        <w:numPr>
          <w:ilvl w:val="1"/>
          <w:numId w:val="4"/>
        </w:numPr>
        <w:rPr>
          <w:ins w:id="2254" w:author="Hoan Ng" w:date="2017-03-20T21:24:00Z"/>
        </w:rPr>
        <w:pPrChange w:id="2255" w:author="Hoan Ng" w:date="2017-03-20T21:24:00Z">
          <w:pPr>
            <w:pStyle w:val="ListParagraph"/>
            <w:numPr>
              <w:numId w:val="4"/>
            </w:numPr>
            <w:ind w:hanging="360"/>
          </w:pPr>
        </w:pPrChange>
      </w:pPr>
      <w:ins w:id="2256" w:author="Hoan Ng" w:date="2017-03-20T21:24:00Z">
        <w:r>
          <w:t>Mô hỉnh tổng thể kiến trúc</w:t>
        </w:r>
      </w:ins>
    </w:p>
    <w:p w14:paraId="386849C4" w14:textId="248BC11A" w:rsidR="00E62EE1" w:rsidRDefault="00E62EE1">
      <w:pPr>
        <w:pStyle w:val="ListParagraph"/>
        <w:numPr>
          <w:ilvl w:val="1"/>
          <w:numId w:val="4"/>
        </w:numPr>
        <w:rPr>
          <w:ins w:id="2257" w:author="Hoan Ng" w:date="2017-03-20T21:24:00Z"/>
        </w:rPr>
        <w:pPrChange w:id="2258" w:author="Hoan Ng" w:date="2017-03-20T21:24:00Z">
          <w:pPr>
            <w:pStyle w:val="ListParagraph"/>
            <w:numPr>
              <w:numId w:val="4"/>
            </w:numPr>
            <w:ind w:hanging="360"/>
          </w:pPr>
        </w:pPrChange>
      </w:pPr>
      <w:ins w:id="2259" w:author="Hoan Ng" w:date="2017-03-20T21:24:00Z">
        <w:r>
          <w:t xml:space="preserve"> Danh sách các componet/Package</w:t>
        </w:r>
      </w:ins>
    </w:p>
    <w:p w14:paraId="31FA8814" w14:textId="76E9606F" w:rsidR="00E62EE1" w:rsidRDefault="00E62EE1">
      <w:pPr>
        <w:pStyle w:val="ListParagraph"/>
        <w:numPr>
          <w:ilvl w:val="1"/>
          <w:numId w:val="4"/>
        </w:numPr>
        <w:rPr>
          <w:ins w:id="2260" w:author="Hoan Ng" w:date="2017-03-20T21:24:00Z"/>
        </w:rPr>
        <w:pPrChange w:id="2261" w:author="Hoan Ng" w:date="2017-03-20T21:24:00Z">
          <w:pPr>
            <w:pStyle w:val="ListParagraph"/>
            <w:numPr>
              <w:numId w:val="4"/>
            </w:numPr>
            <w:ind w:hanging="360"/>
          </w:pPr>
        </w:pPrChange>
      </w:pPr>
      <w:ins w:id="2262" w:author="Hoan Ng" w:date="2017-03-20T21:25:00Z">
        <w:r>
          <w:t xml:space="preserve"> Giải thích tương tác/giao tiếp giữa các components</w:t>
        </w:r>
      </w:ins>
    </w:p>
    <w:p w14:paraId="53E57751" w14:textId="77777777" w:rsidR="00E62EE1" w:rsidRPr="007E56BA" w:rsidRDefault="00E62EE1" w:rsidP="007E56BA">
      <w:pPr>
        <w:pStyle w:val="ListParagraph"/>
        <w:numPr>
          <w:ilvl w:val="0"/>
          <w:numId w:val="4"/>
        </w:numPr>
      </w:pPr>
    </w:p>
    <w:p w14:paraId="64BE845E" w14:textId="77777777" w:rsidR="007E56BA" w:rsidRDefault="007E56BA" w:rsidP="009D0AD2">
      <w:pPr>
        <w:pStyle w:val="Heading1"/>
        <w:rPr>
          <w:b/>
        </w:rPr>
      </w:pPr>
      <w:bookmarkStart w:id="2263" w:name="_Toc513794783"/>
      <w:r>
        <w:rPr>
          <w:b/>
        </w:rPr>
        <w:t>Chương 4: Cài đặt</w:t>
      </w:r>
      <w:bookmarkEnd w:id="2263"/>
    </w:p>
    <w:p w14:paraId="7BE8EA21" w14:textId="77777777" w:rsidR="007E56BA" w:rsidRPr="007E56BA" w:rsidRDefault="007E56BA" w:rsidP="009D0AD2">
      <w:pPr>
        <w:pStyle w:val="ListParagraph"/>
        <w:numPr>
          <w:ilvl w:val="0"/>
          <w:numId w:val="5"/>
        </w:numPr>
        <w:outlineLvl w:val="1"/>
      </w:pPr>
      <w:bookmarkStart w:id="2264" w:name="_Toc513794784"/>
      <w:r w:rsidRPr="007E56BA">
        <w:t>Công nghệ sử dụng</w:t>
      </w:r>
      <w:bookmarkEnd w:id="2264"/>
    </w:p>
    <w:p w14:paraId="316AE7FA" w14:textId="77777777" w:rsidR="007E56BA" w:rsidRPr="007E56BA" w:rsidRDefault="007E56BA" w:rsidP="009D0AD2">
      <w:pPr>
        <w:pStyle w:val="ListParagraph"/>
        <w:numPr>
          <w:ilvl w:val="0"/>
          <w:numId w:val="5"/>
        </w:numPr>
        <w:outlineLvl w:val="1"/>
      </w:pPr>
      <w:bookmarkStart w:id="2265" w:name="_Toc513794785"/>
      <w:r w:rsidRPr="007E56BA">
        <w:t>Vấn đề khi cài đặt</w:t>
      </w:r>
      <w:bookmarkEnd w:id="2265"/>
    </w:p>
    <w:p w14:paraId="6D52428D" w14:textId="77777777" w:rsidR="007E56BA" w:rsidRPr="007E56BA" w:rsidRDefault="007E56BA" w:rsidP="009D0AD2">
      <w:pPr>
        <w:pStyle w:val="ListParagraph"/>
        <w:numPr>
          <w:ilvl w:val="0"/>
          <w:numId w:val="5"/>
        </w:numPr>
        <w:outlineLvl w:val="1"/>
      </w:pPr>
      <w:bookmarkStart w:id="2266" w:name="_Toc513794786"/>
      <w:r w:rsidRPr="007E56BA">
        <w:t>Mô tả giải pháp &amp; kỹ thuật</w:t>
      </w:r>
      <w:bookmarkEnd w:id="2266"/>
    </w:p>
    <w:p w14:paraId="07D0082C" w14:textId="77777777" w:rsidR="007E56BA" w:rsidRDefault="007E56BA" w:rsidP="009D0AD2">
      <w:pPr>
        <w:pStyle w:val="Heading1"/>
        <w:rPr>
          <w:b/>
        </w:rPr>
      </w:pPr>
      <w:bookmarkStart w:id="2267" w:name="_Toc513794787"/>
      <w:r>
        <w:rPr>
          <w:b/>
        </w:rPr>
        <w:t>Chương 5: Kiểm thử</w:t>
      </w:r>
      <w:bookmarkEnd w:id="2267"/>
    </w:p>
    <w:p w14:paraId="52D637A8" w14:textId="77777777" w:rsidR="007E56BA" w:rsidRDefault="007E56BA" w:rsidP="009D0AD2">
      <w:pPr>
        <w:pStyle w:val="Heading1"/>
        <w:rPr>
          <w:b/>
        </w:rPr>
      </w:pPr>
      <w:bookmarkStart w:id="2268" w:name="_Toc513794788"/>
      <w:r>
        <w:rPr>
          <w:b/>
        </w:rPr>
        <w:t>Chương 6: Kết luận</w:t>
      </w:r>
      <w:bookmarkEnd w:id="2268"/>
    </w:p>
    <w:p w14:paraId="7F22004B" w14:textId="3F71E223" w:rsidR="007E56BA" w:rsidRDefault="007E56BA" w:rsidP="009D0AD2">
      <w:pPr>
        <w:pStyle w:val="Heading1"/>
      </w:pPr>
      <w:bookmarkStart w:id="2269" w:name="_Toc513794789"/>
      <w:r>
        <w:rPr>
          <w:b/>
        </w:rPr>
        <w:t>Tài liệu tham khảo</w:t>
      </w:r>
      <w:bookmarkEnd w:id="2269"/>
    </w:p>
    <w:sectPr w:rsidR="007E56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8" type="#_x0000_t75" style="width:11pt;height:11pt" o:bullet="t">
        <v:imagedata r:id="rId1" o:title=""/>
      </v:shape>
    </w:pict>
  </w:numPicBullet>
  <w:numPicBullet w:numPicBulletId="1">
    <w:pict>
      <v:shape id="_x0000_i1099" type="#_x0000_t75" style="width:11pt;height:11pt" o:bullet="t">
        <v:imagedata r:id="rId2" o:title="mso9C75"/>
      </v:shape>
    </w:pict>
  </w:numPicBullet>
  <w:abstractNum w:abstractNumId="0" w15:restartNumberingAfterBreak="0">
    <w:nsid w:val="01392376"/>
    <w:multiLevelType w:val="hybridMultilevel"/>
    <w:tmpl w:val="55FC3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D18EF"/>
    <w:multiLevelType w:val="hybridMultilevel"/>
    <w:tmpl w:val="9742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9D79C8"/>
    <w:multiLevelType w:val="hybridMultilevel"/>
    <w:tmpl w:val="7C7ADB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2CE3B40"/>
    <w:multiLevelType w:val="hybridMultilevel"/>
    <w:tmpl w:val="4E30D842"/>
    <w:lvl w:ilvl="0" w:tplc="1A74491C">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5A13063"/>
    <w:multiLevelType w:val="hybridMultilevel"/>
    <w:tmpl w:val="EB6C3EA8"/>
    <w:lvl w:ilvl="0" w:tplc="8CA4DB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3526E3"/>
    <w:multiLevelType w:val="hybridMultilevel"/>
    <w:tmpl w:val="EB907098"/>
    <w:lvl w:ilvl="0" w:tplc="04090003">
      <w:start w:val="1"/>
      <w:numFmt w:val="bullet"/>
      <w:lvlText w:val="o"/>
      <w:lvlJc w:val="left"/>
      <w:pPr>
        <w:ind w:left="1635" w:hanging="360"/>
      </w:pPr>
      <w:rPr>
        <w:rFonts w:ascii="Courier New" w:hAnsi="Courier New" w:hint="default"/>
      </w:rPr>
    </w:lvl>
    <w:lvl w:ilvl="1" w:tplc="04090003" w:tentative="1">
      <w:start w:val="1"/>
      <w:numFmt w:val="bullet"/>
      <w:lvlText w:val="o"/>
      <w:lvlJc w:val="left"/>
      <w:pPr>
        <w:ind w:left="2355" w:hanging="360"/>
      </w:pPr>
      <w:rPr>
        <w:rFonts w:ascii="Courier New" w:hAnsi="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6" w15:restartNumberingAfterBreak="0">
    <w:nsid w:val="0ED77829"/>
    <w:multiLevelType w:val="hybridMultilevel"/>
    <w:tmpl w:val="016279AE"/>
    <w:lvl w:ilvl="0" w:tplc="94CA9BD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8934A4"/>
    <w:multiLevelType w:val="hybridMultilevel"/>
    <w:tmpl w:val="362CA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D87EB4"/>
    <w:multiLevelType w:val="hybridMultilevel"/>
    <w:tmpl w:val="83D03938"/>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CC44AA8"/>
    <w:multiLevelType w:val="hybridMultilevel"/>
    <w:tmpl w:val="CA14E6C2"/>
    <w:lvl w:ilvl="0" w:tplc="04090007">
      <w:start w:val="1"/>
      <w:numFmt w:val="bullet"/>
      <w:lvlText w:val=""/>
      <w:lvlPicBulletId w:val="1"/>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10" w15:restartNumberingAfterBreak="0">
    <w:nsid w:val="1DF73C24"/>
    <w:multiLevelType w:val="hybridMultilevel"/>
    <w:tmpl w:val="C3040C48"/>
    <w:lvl w:ilvl="0" w:tplc="12D24B44">
      <w:start w:val="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D3A4E"/>
    <w:multiLevelType w:val="hybridMultilevel"/>
    <w:tmpl w:val="59A20644"/>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2" w15:restartNumberingAfterBreak="0">
    <w:nsid w:val="24D41DEF"/>
    <w:multiLevelType w:val="hybridMultilevel"/>
    <w:tmpl w:val="F5FA10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876029"/>
    <w:multiLevelType w:val="hybridMultilevel"/>
    <w:tmpl w:val="7A28EDAE"/>
    <w:lvl w:ilvl="0" w:tplc="A58EBC5A">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9392D1A"/>
    <w:multiLevelType w:val="multilevel"/>
    <w:tmpl w:val="9712F83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5" w15:restartNumberingAfterBreak="0">
    <w:nsid w:val="303E6F6A"/>
    <w:multiLevelType w:val="hybridMultilevel"/>
    <w:tmpl w:val="220EE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D92E17"/>
    <w:multiLevelType w:val="hybridMultilevel"/>
    <w:tmpl w:val="EC58A728"/>
    <w:lvl w:ilvl="0" w:tplc="1F9AC42C">
      <w:start w:val="1"/>
      <w:numFmt w:val="bullet"/>
      <w:lvlText w:val=""/>
      <w:lvlJc w:val="left"/>
      <w:pPr>
        <w:tabs>
          <w:tab w:val="num" w:pos="720"/>
        </w:tabs>
        <w:ind w:left="720" w:hanging="360"/>
      </w:pPr>
      <w:rPr>
        <w:rFonts w:ascii="Wingdings" w:hAnsi="Wingdings" w:hint="default"/>
      </w:rPr>
    </w:lvl>
    <w:lvl w:ilvl="1" w:tplc="48E6240E" w:tentative="1">
      <w:start w:val="1"/>
      <w:numFmt w:val="bullet"/>
      <w:lvlText w:val=""/>
      <w:lvlJc w:val="left"/>
      <w:pPr>
        <w:tabs>
          <w:tab w:val="num" w:pos="1440"/>
        </w:tabs>
        <w:ind w:left="1440" w:hanging="360"/>
      </w:pPr>
      <w:rPr>
        <w:rFonts w:ascii="Wingdings" w:hAnsi="Wingdings" w:hint="default"/>
      </w:rPr>
    </w:lvl>
    <w:lvl w:ilvl="2" w:tplc="70D076CC" w:tentative="1">
      <w:start w:val="1"/>
      <w:numFmt w:val="bullet"/>
      <w:lvlText w:val=""/>
      <w:lvlJc w:val="left"/>
      <w:pPr>
        <w:tabs>
          <w:tab w:val="num" w:pos="2160"/>
        </w:tabs>
        <w:ind w:left="2160" w:hanging="360"/>
      </w:pPr>
      <w:rPr>
        <w:rFonts w:ascii="Wingdings" w:hAnsi="Wingdings" w:hint="default"/>
      </w:rPr>
    </w:lvl>
    <w:lvl w:ilvl="3" w:tplc="DC0EAF92" w:tentative="1">
      <w:start w:val="1"/>
      <w:numFmt w:val="bullet"/>
      <w:lvlText w:val=""/>
      <w:lvlJc w:val="left"/>
      <w:pPr>
        <w:tabs>
          <w:tab w:val="num" w:pos="2880"/>
        </w:tabs>
        <w:ind w:left="2880" w:hanging="360"/>
      </w:pPr>
      <w:rPr>
        <w:rFonts w:ascii="Wingdings" w:hAnsi="Wingdings" w:hint="default"/>
      </w:rPr>
    </w:lvl>
    <w:lvl w:ilvl="4" w:tplc="2B688BB2" w:tentative="1">
      <w:start w:val="1"/>
      <w:numFmt w:val="bullet"/>
      <w:lvlText w:val=""/>
      <w:lvlJc w:val="left"/>
      <w:pPr>
        <w:tabs>
          <w:tab w:val="num" w:pos="3600"/>
        </w:tabs>
        <w:ind w:left="3600" w:hanging="360"/>
      </w:pPr>
      <w:rPr>
        <w:rFonts w:ascii="Wingdings" w:hAnsi="Wingdings" w:hint="default"/>
      </w:rPr>
    </w:lvl>
    <w:lvl w:ilvl="5" w:tplc="8C6EE244" w:tentative="1">
      <w:start w:val="1"/>
      <w:numFmt w:val="bullet"/>
      <w:lvlText w:val=""/>
      <w:lvlJc w:val="left"/>
      <w:pPr>
        <w:tabs>
          <w:tab w:val="num" w:pos="4320"/>
        </w:tabs>
        <w:ind w:left="4320" w:hanging="360"/>
      </w:pPr>
      <w:rPr>
        <w:rFonts w:ascii="Wingdings" w:hAnsi="Wingdings" w:hint="default"/>
      </w:rPr>
    </w:lvl>
    <w:lvl w:ilvl="6" w:tplc="0B8650AA" w:tentative="1">
      <w:start w:val="1"/>
      <w:numFmt w:val="bullet"/>
      <w:lvlText w:val=""/>
      <w:lvlJc w:val="left"/>
      <w:pPr>
        <w:tabs>
          <w:tab w:val="num" w:pos="5040"/>
        </w:tabs>
        <w:ind w:left="5040" w:hanging="360"/>
      </w:pPr>
      <w:rPr>
        <w:rFonts w:ascii="Wingdings" w:hAnsi="Wingdings" w:hint="default"/>
      </w:rPr>
    </w:lvl>
    <w:lvl w:ilvl="7" w:tplc="1ACC8442" w:tentative="1">
      <w:start w:val="1"/>
      <w:numFmt w:val="bullet"/>
      <w:lvlText w:val=""/>
      <w:lvlJc w:val="left"/>
      <w:pPr>
        <w:tabs>
          <w:tab w:val="num" w:pos="5760"/>
        </w:tabs>
        <w:ind w:left="5760" w:hanging="360"/>
      </w:pPr>
      <w:rPr>
        <w:rFonts w:ascii="Wingdings" w:hAnsi="Wingdings" w:hint="default"/>
      </w:rPr>
    </w:lvl>
    <w:lvl w:ilvl="8" w:tplc="59C41E36"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D321E5"/>
    <w:multiLevelType w:val="hybridMultilevel"/>
    <w:tmpl w:val="0FD475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C067FD7"/>
    <w:multiLevelType w:val="hybridMultilevel"/>
    <w:tmpl w:val="7F30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C73E10"/>
    <w:multiLevelType w:val="hybridMultilevel"/>
    <w:tmpl w:val="57E679DA"/>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A1158"/>
    <w:multiLevelType w:val="hybridMultilevel"/>
    <w:tmpl w:val="1D968736"/>
    <w:lvl w:ilvl="0" w:tplc="04090003">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4C54C30"/>
    <w:multiLevelType w:val="hybridMultilevel"/>
    <w:tmpl w:val="1CFE9E1E"/>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B2477B"/>
    <w:multiLevelType w:val="hybridMultilevel"/>
    <w:tmpl w:val="92C2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CD6157"/>
    <w:multiLevelType w:val="hybridMultilevel"/>
    <w:tmpl w:val="FF08A0A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4" w15:restartNumberingAfterBreak="0">
    <w:nsid w:val="66121B30"/>
    <w:multiLevelType w:val="hybridMultilevel"/>
    <w:tmpl w:val="DDDCF64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25" w15:restartNumberingAfterBreak="0">
    <w:nsid w:val="66935BCE"/>
    <w:multiLevelType w:val="multilevel"/>
    <w:tmpl w:val="54CEB6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68E31C5D"/>
    <w:multiLevelType w:val="hybridMultilevel"/>
    <w:tmpl w:val="E2323D16"/>
    <w:lvl w:ilvl="0" w:tplc="04090007">
      <w:start w:val="1"/>
      <w:numFmt w:val="bullet"/>
      <w:lvlText w:val=""/>
      <w:lvlPicBulletId w:val="1"/>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CF4E0D"/>
    <w:multiLevelType w:val="hybridMultilevel"/>
    <w:tmpl w:val="D18C62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6B0A66"/>
    <w:multiLevelType w:val="hybridMultilevel"/>
    <w:tmpl w:val="6B52B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296A07"/>
    <w:multiLevelType w:val="hybridMultilevel"/>
    <w:tmpl w:val="9FA051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6"/>
  </w:num>
  <w:num w:numId="3">
    <w:abstractNumId w:val="29"/>
  </w:num>
  <w:num w:numId="4">
    <w:abstractNumId w:val="14"/>
  </w:num>
  <w:num w:numId="5">
    <w:abstractNumId w:val="27"/>
  </w:num>
  <w:num w:numId="6">
    <w:abstractNumId w:val="22"/>
  </w:num>
  <w:num w:numId="7">
    <w:abstractNumId w:val="25"/>
  </w:num>
  <w:num w:numId="8">
    <w:abstractNumId w:val="4"/>
  </w:num>
  <w:num w:numId="9">
    <w:abstractNumId w:val="6"/>
  </w:num>
  <w:num w:numId="10">
    <w:abstractNumId w:val="15"/>
  </w:num>
  <w:num w:numId="11">
    <w:abstractNumId w:val="3"/>
  </w:num>
  <w:num w:numId="12">
    <w:abstractNumId w:val="12"/>
  </w:num>
  <w:num w:numId="13">
    <w:abstractNumId w:val="8"/>
  </w:num>
  <w:num w:numId="14">
    <w:abstractNumId w:val="20"/>
  </w:num>
  <w:num w:numId="15">
    <w:abstractNumId w:val="5"/>
  </w:num>
  <w:num w:numId="16">
    <w:abstractNumId w:val="17"/>
  </w:num>
  <w:num w:numId="17">
    <w:abstractNumId w:val="13"/>
  </w:num>
  <w:num w:numId="18">
    <w:abstractNumId w:val="10"/>
  </w:num>
  <w:num w:numId="19">
    <w:abstractNumId w:val="18"/>
  </w:num>
  <w:num w:numId="20">
    <w:abstractNumId w:val="1"/>
  </w:num>
  <w:num w:numId="21">
    <w:abstractNumId w:val="0"/>
  </w:num>
  <w:num w:numId="22">
    <w:abstractNumId w:val="24"/>
  </w:num>
  <w:num w:numId="23">
    <w:abstractNumId w:val="28"/>
  </w:num>
  <w:num w:numId="24">
    <w:abstractNumId w:val="2"/>
  </w:num>
  <w:num w:numId="25">
    <w:abstractNumId w:val="11"/>
  </w:num>
  <w:num w:numId="26">
    <w:abstractNumId w:val="23"/>
  </w:num>
  <w:num w:numId="27">
    <w:abstractNumId w:val="26"/>
  </w:num>
  <w:num w:numId="28">
    <w:abstractNumId w:val="19"/>
  </w:num>
  <w:num w:numId="29">
    <w:abstractNumId w:val="9"/>
  </w:num>
  <w:num w:numId="30">
    <w:abstractNumId w:val="2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Ê VĂN PA">
    <w15:presenceInfo w15:providerId="None" w15:userId="LÊ VĂN PA"/>
  </w15:person>
  <w15:person w15:author="Hoan Ng">
    <w15:presenceInfo w15:providerId="None" w15:userId="Hoan Ng"/>
  </w15:person>
  <w15:person w15:author="Kai Pa">
    <w15:presenceInfo w15:providerId="None" w15:userId="Kai Pa"/>
  </w15:person>
  <w15:person w15:author="Windows User">
    <w15:presenceInfo w15:providerId="None" w15:userId="Windows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EEA"/>
    <w:rsid w:val="000205E8"/>
    <w:rsid w:val="0004528D"/>
    <w:rsid w:val="00046086"/>
    <w:rsid w:val="000A62CC"/>
    <w:rsid w:val="000B62AA"/>
    <w:rsid w:val="000B64F4"/>
    <w:rsid w:val="000B6656"/>
    <w:rsid w:val="001E6A57"/>
    <w:rsid w:val="00226AF1"/>
    <w:rsid w:val="002777BA"/>
    <w:rsid w:val="00292E6F"/>
    <w:rsid w:val="002E46CC"/>
    <w:rsid w:val="003715AE"/>
    <w:rsid w:val="003A1EEA"/>
    <w:rsid w:val="003B7881"/>
    <w:rsid w:val="003D5AC9"/>
    <w:rsid w:val="00432265"/>
    <w:rsid w:val="00456DE2"/>
    <w:rsid w:val="00493F51"/>
    <w:rsid w:val="004D06CE"/>
    <w:rsid w:val="004E24B0"/>
    <w:rsid w:val="004F7C19"/>
    <w:rsid w:val="005021B9"/>
    <w:rsid w:val="00576D27"/>
    <w:rsid w:val="005772CA"/>
    <w:rsid w:val="005D20B5"/>
    <w:rsid w:val="005F3BAC"/>
    <w:rsid w:val="00627383"/>
    <w:rsid w:val="0068408A"/>
    <w:rsid w:val="00704AD5"/>
    <w:rsid w:val="007269C2"/>
    <w:rsid w:val="00780B90"/>
    <w:rsid w:val="00783C4F"/>
    <w:rsid w:val="00797F83"/>
    <w:rsid w:val="007A7351"/>
    <w:rsid w:val="007E56BA"/>
    <w:rsid w:val="00844BEA"/>
    <w:rsid w:val="00863D73"/>
    <w:rsid w:val="0087474A"/>
    <w:rsid w:val="008854BF"/>
    <w:rsid w:val="008F04E5"/>
    <w:rsid w:val="00904974"/>
    <w:rsid w:val="00921EC5"/>
    <w:rsid w:val="0095052C"/>
    <w:rsid w:val="00963CF0"/>
    <w:rsid w:val="009D0AD2"/>
    <w:rsid w:val="00A61FE8"/>
    <w:rsid w:val="00AF642D"/>
    <w:rsid w:val="00BC30BA"/>
    <w:rsid w:val="00C65BB0"/>
    <w:rsid w:val="00CD0F29"/>
    <w:rsid w:val="00D5381B"/>
    <w:rsid w:val="00DF4B8B"/>
    <w:rsid w:val="00DF7DD4"/>
    <w:rsid w:val="00E61DC3"/>
    <w:rsid w:val="00E62EE1"/>
    <w:rsid w:val="00E6446B"/>
    <w:rsid w:val="00E70A22"/>
    <w:rsid w:val="00E73405"/>
    <w:rsid w:val="00F02E35"/>
    <w:rsid w:val="00F04936"/>
    <w:rsid w:val="00F10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3AA34"/>
  <w15:chartTrackingRefBased/>
  <w15:docId w15:val="{D66A31FD-A5E0-467D-9C7E-2D1B9E7E2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E6A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6A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6BA"/>
    <w:pPr>
      <w:ind w:left="720"/>
      <w:contextualSpacing/>
    </w:pPr>
  </w:style>
  <w:style w:type="paragraph" w:styleId="BalloonText">
    <w:name w:val="Balloon Text"/>
    <w:basedOn w:val="Normal"/>
    <w:link w:val="BalloonTextChar"/>
    <w:uiPriority w:val="99"/>
    <w:semiHidden/>
    <w:unhideWhenUsed/>
    <w:rsid w:val="00576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6D27"/>
    <w:rPr>
      <w:rFonts w:ascii="Segoe UI" w:hAnsi="Segoe UI" w:cs="Segoe UI"/>
      <w:sz w:val="18"/>
      <w:szCs w:val="18"/>
    </w:rPr>
  </w:style>
  <w:style w:type="paragraph" w:styleId="Revision">
    <w:name w:val="Revision"/>
    <w:hidden/>
    <w:uiPriority w:val="99"/>
    <w:semiHidden/>
    <w:rsid w:val="008854BF"/>
    <w:pPr>
      <w:spacing w:after="0" w:line="240" w:lineRule="auto"/>
    </w:pPr>
  </w:style>
  <w:style w:type="table" w:styleId="TableGrid">
    <w:name w:val="Table Grid"/>
    <w:basedOn w:val="TableNormal"/>
    <w:uiPriority w:val="39"/>
    <w:rsid w:val="007A73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3B7881"/>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rsid w:val="003B7881"/>
    <w:rPr>
      <w:rFonts w:ascii="Consolas" w:eastAsia="Times New Roman" w:hAnsi="Consolas" w:cs="Times New Roman"/>
      <w:sz w:val="21"/>
      <w:szCs w:val="21"/>
    </w:rPr>
  </w:style>
  <w:style w:type="table" w:customStyle="1" w:styleId="TableGrid1">
    <w:name w:val="Table Grid1"/>
    <w:basedOn w:val="TableNormal"/>
    <w:next w:val="TableGrid"/>
    <w:uiPriority w:val="39"/>
    <w:rsid w:val="003B7881"/>
    <w:pPr>
      <w:spacing w:after="0" w:line="240" w:lineRule="auto"/>
    </w:pPr>
    <w:rPr>
      <w:rFonts w:ascii="Times New Roman" w:eastAsia="Times New Roman" w:hAnsi="Times New Roman" w:cs="Times New Roman"/>
      <w:sz w:val="24"/>
      <w:szCs w:val="24"/>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E6A5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E6A5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9D0AD2"/>
    <w:pPr>
      <w:outlineLvl w:val="9"/>
    </w:pPr>
  </w:style>
  <w:style w:type="paragraph" w:styleId="TOC2">
    <w:name w:val="toc 2"/>
    <w:basedOn w:val="Normal"/>
    <w:next w:val="Normal"/>
    <w:autoRedefine/>
    <w:uiPriority w:val="39"/>
    <w:unhideWhenUsed/>
    <w:rsid w:val="009D0AD2"/>
    <w:pPr>
      <w:spacing w:after="100"/>
      <w:ind w:left="220"/>
    </w:pPr>
  </w:style>
  <w:style w:type="character" w:styleId="Hyperlink">
    <w:name w:val="Hyperlink"/>
    <w:basedOn w:val="DefaultParagraphFont"/>
    <w:uiPriority w:val="99"/>
    <w:unhideWhenUsed/>
    <w:rsid w:val="009D0AD2"/>
    <w:rPr>
      <w:color w:val="0563C1" w:themeColor="hyperlink"/>
      <w:u w:val="single"/>
    </w:rPr>
  </w:style>
  <w:style w:type="paragraph" w:styleId="TOC1">
    <w:name w:val="toc 1"/>
    <w:basedOn w:val="Normal"/>
    <w:next w:val="Normal"/>
    <w:autoRedefine/>
    <w:uiPriority w:val="39"/>
    <w:unhideWhenUsed/>
    <w:rsid w:val="009D0AD2"/>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797548">
      <w:bodyDiv w:val="1"/>
      <w:marLeft w:val="0"/>
      <w:marRight w:val="0"/>
      <w:marTop w:val="0"/>
      <w:marBottom w:val="0"/>
      <w:divBdr>
        <w:top w:val="none" w:sz="0" w:space="0" w:color="auto"/>
        <w:left w:val="none" w:sz="0" w:space="0" w:color="auto"/>
        <w:bottom w:val="none" w:sz="0" w:space="0" w:color="auto"/>
        <w:right w:val="none" w:sz="0" w:space="0" w:color="auto"/>
      </w:divBdr>
    </w:div>
    <w:div w:id="321354777">
      <w:bodyDiv w:val="1"/>
      <w:marLeft w:val="0"/>
      <w:marRight w:val="0"/>
      <w:marTop w:val="0"/>
      <w:marBottom w:val="0"/>
      <w:divBdr>
        <w:top w:val="none" w:sz="0" w:space="0" w:color="auto"/>
        <w:left w:val="none" w:sz="0" w:space="0" w:color="auto"/>
        <w:bottom w:val="none" w:sz="0" w:space="0" w:color="auto"/>
        <w:right w:val="none" w:sz="0" w:space="0" w:color="auto"/>
      </w:divBdr>
    </w:div>
    <w:div w:id="840387307">
      <w:bodyDiv w:val="1"/>
      <w:marLeft w:val="0"/>
      <w:marRight w:val="0"/>
      <w:marTop w:val="0"/>
      <w:marBottom w:val="0"/>
      <w:divBdr>
        <w:top w:val="none" w:sz="0" w:space="0" w:color="auto"/>
        <w:left w:val="none" w:sz="0" w:space="0" w:color="auto"/>
        <w:bottom w:val="none" w:sz="0" w:space="0" w:color="auto"/>
        <w:right w:val="none" w:sz="0" w:space="0" w:color="auto"/>
      </w:divBdr>
      <w:divsChild>
        <w:div w:id="376782657">
          <w:marLeft w:val="547"/>
          <w:marRight w:val="0"/>
          <w:marTop w:val="144"/>
          <w:marBottom w:val="0"/>
          <w:divBdr>
            <w:top w:val="none" w:sz="0" w:space="0" w:color="auto"/>
            <w:left w:val="none" w:sz="0" w:space="0" w:color="auto"/>
            <w:bottom w:val="none" w:sz="0" w:space="0" w:color="auto"/>
            <w:right w:val="none" w:sz="0" w:space="0" w:color="auto"/>
          </w:divBdr>
        </w:div>
        <w:div w:id="1337805967">
          <w:marLeft w:val="547"/>
          <w:marRight w:val="0"/>
          <w:marTop w:val="144"/>
          <w:marBottom w:val="0"/>
          <w:divBdr>
            <w:top w:val="none" w:sz="0" w:space="0" w:color="auto"/>
            <w:left w:val="none" w:sz="0" w:space="0" w:color="auto"/>
            <w:bottom w:val="none" w:sz="0" w:space="0" w:color="auto"/>
            <w:right w:val="none" w:sz="0" w:space="0" w:color="auto"/>
          </w:divBdr>
        </w:div>
        <w:div w:id="954482877">
          <w:marLeft w:val="547"/>
          <w:marRight w:val="0"/>
          <w:marTop w:val="144"/>
          <w:marBottom w:val="0"/>
          <w:divBdr>
            <w:top w:val="none" w:sz="0" w:space="0" w:color="auto"/>
            <w:left w:val="none" w:sz="0" w:space="0" w:color="auto"/>
            <w:bottom w:val="none" w:sz="0" w:space="0" w:color="auto"/>
            <w:right w:val="none" w:sz="0" w:space="0" w:color="auto"/>
          </w:divBdr>
        </w:div>
      </w:divsChild>
    </w:div>
    <w:div w:id="854811404">
      <w:bodyDiv w:val="1"/>
      <w:marLeft w:val="0"/>
      <w:marRight w:val="0"/>
      <w:marTop w:val="0"/>
      <w:marBottom w:val="0"/>
      <w:divBdr>
        <w:top w:val="none" w:sz="0" w:space="0" w:color="auto"/>
        <w:left w:val="none" w:sz="0" w:space="0" w:color="auto"/>
        <w:bottom w:val="none" w:sz="0" w:space="0" w:color="auto"/>
        <w:right w:val="none" w:sz="0" w:space="0" w:color="auto"/>
      </w:divBdr>
    </w:div>
    <w:div w:id="927273979">
      <w:bodyDiv w:val="1"/>
      <w:marLeft w:val="0"/>
      <w:marRight w:val="0"/>
      <w:marTop w:val="0"/>
      <w:marBottom w:val="0"/>
      <w:divBdr>
        <w:top w:val="none" w:sz="0" w:space="0" w:color="auto"/>
        <w:left w:val="none" w:sz="0" w:space="0" w:color="auto"/>
        <w:bottom w:val="none" w:sz="0" w:space="0" w:color="auto"/>
        <w:right w:val="none" w:sz="0" w:space="0" w:color="auto"/>
      </w:divBdr>
    </w:div>
    <w:div w:id="984966217">
      <w:bodyDiv w:val="1"/>
      <w:marLeft w:val="0"/>
      <w:marRight w:val="0"/>
      <w:marTop w:val="0"/>
      <w:marBottom w:val="0"/>
      <w:divBdr>
        <w:top w:val="none" w:sz="0" w:space="0" w:color="auto"/>
        <w:left w:val="none" w:sz="0" w:space="0" w:color="auto"/>
        <w:bottom w:val="none" w:sz="0" w:space="0" w:color="auto"/>
        <w:right w:val="none" w:sz="0" w:space="0" w:color="auto"/>
      </w:divBdr>
    </w:div>
    <w:div w:id="1212109831">
      <w:bodyDiv w:val="1"/>
      <w:marLeft w:val="0"/>
      <w:marRight w:val="0"/>
      <w:marTop w:val="0"/>
      <w:marBottom w:val="0"/>
      <w:divBdr>
        <w:top w:val="none" w:sz="0" w:space="0" w:color="auto"/>
        <w:left w:val="none" w:sz="0" w:space="0" w:color="auto"/>
        <w:bottom w:val="none" w:sz="0" w:space="0" w:color="auto"/>
        <w:right w:val="none" w:sz="0" w:space="0" w:color="auto"/>
      </w:divBdr>
    </w:div>
    <w:div w:id="1409306139">
      <w:bodyDiv w:val="1"/>
      <w:marLeft w:val="0"/>
      <w:marRight w:val="0"/>
      <w:marTop w:val="0"/>
      <w:marBottom w:val="0"/>
      <w:divBdr>
        <w:top w:val="none" w:sz="0" w:space="0" w:color="auto"/>
        <w:left w:val="none" w:sz="0" w:space="0" w:color="auto"/>
        <w:bottom w:val="none" w:sz="0" w:space="0" w:color="auto"/>
        <w:right w:val="none" w:sz="0" w:space="0" w:color="auto"/>
      </w:divBdr>
    </w:div>
    <w:div w:id="1532769548">
      <w:bodyDiv w:val="1"/>
      <w:marLeft w:val="0"/>
      <w:marRight w:val="0"/>
      <w:marTop w:val="0"/>
      <w:marBottom w:val="0"/>
      <w:divBdr>
        <w:top w:val="none" w:sz="0" w:space="0" w:color="auto"/>
        <w:left w:val="none" w:sz="0" w:space="0" w:color="auto"/>
        <w:bottom w:val="none" w:sz="0" w:space="0" w:color="auto"/>
        <w:right w:val="none" w:sz="0" w:space="0" w:color="auto"/>
      </w:divBdr>
    </w:div>
    <w:div w:id="1856655754">
      <w:bodyDiv w:val="1"/>
      <w:marLeft w:val="0"/>
      <w:marRight w:val="0"/>
      <w:marTop w:val="0"/>
      <w:marBottom w:val="0"/>
      <w:divBdr>
        <w:top w:val="none" w:sz="0" w:space="0" w:color="auto"/>
        <w:left w:val="none" w:sz="0" w:space="0" w:color="auto"/>
        <w:bottom w:val="none" w:sz="0" w:space="0" w:color="auto"/>
        <w:right w:val="none" w:sz="0" w:space="0" w:color="auto"/>
      </w:divBdr>
    </w:div>
    <w:div w:id="1914927777">
      <w:bodyDiv w:val="1"/>
      <w:marLeft w:val="0"/>
      <w:marRight w:val="0"/>
      <w:marTop w:val="0"/>
      <w:marBottom w:val="0"/>
      <w:divBdr>
        <w:top w:val="none" w:sz="0" w:space="0" w:color="auto"/>
        <w:left w:val="none" w:sz="0" w:space="0" w:color="auto"/>
        <w:bottom w:val="none" w:sz="0" w:space="0" w:color="auto"/>
        <w:right w:val="none" w:sz="0" w:space="0" w:color="auto"/>
      </w:divBdr>
    </w:div>
    <w:div w:id="1957560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13.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6.png"/><Relationship Id="rId14" Type="http://schemas.openxmlformats.org/officeDocument/2006/relationships/image" Target="media/image11.png"/></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9F40D1-BD1C-4AF8-8D55-087B37418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TotalTime>
  <Pages>20</Pages>
  <Words>3168</Words>
  <Characters>18059</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Công Hoan</dc:creator>
  <cp:keywords/>
  <dc:description/>
  <cp:lastModifiedBy>Kai Pa</cp:lastModifiedBy>
  <cp:revision>29</cp:revision>
  <dcterms:created xsi:type="dcterms:W3CDTF">2017-03-20T15:09:00Z</dcterms:created>
  <dcterms:modified xsi:type="dcterms:W3CDTF">2018-05-11T02:40:00Z</dcterms:modified>
</cp:coreProperties>
</file>