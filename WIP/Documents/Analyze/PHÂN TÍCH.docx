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65B8A135" w:rsidR="00C65BB0" w:rsidRPr="007E56BA" w:rsidDel="00907844" w:rsidRDefault="007E56BA" w:rsidP="007E56BA">
      <w:pPr>
        <w:jc w:val="center"/>
        <w:rPr>
          <w:del w:id="0" w:author="LÊ VĂN PA" w:date="2018-04-21T19:36:00Z"/>
          <w:sz w:val="40"/>
        </w:rPr>
      </w:pPr>
      <w:del w:id="1" w:author="LÊ VĂN PA" w:date="2018-04-21T19:36:00Z">
        <w:r w:rsidRPr="007E56BA" w:rsidDel="00907844">
          <w:rPr>
            <w:sz w:val="40"/>
          </w:rPr>
          <w:delText>Đồ án cuối kỳ</w:delText>
        </w:r>
      </w:del>
    </w:p>
    <w:p w14:paraId="6B4631A8" w14:textId="72ACB5E9" w:rsidR="007E56BA" w:rsidRPr="00627383" w:rsidDel="00907844" w:rsidRDefault="007E56BA" w:rsidP="007E56BA">
      <w:pPr>
        <w:jc w:val="center"/>
        <w:rPr>
          <w:del w:id="2" w:author="LÊ VĂN PA" w:date="2018-04-21T19:36:00Z"/>
          <w:rFonts w:ascii="Arial" w:hAnsi="Arial" w:cs="Arial"/>
          <w:sz w:val="40"/>
          <w:rPrChange w:id="3" w:author="LÊ VĂN PA" w:date="2018-03-12T21:02:00Z">
            <w:rPr>
              <w:del w:id="4" w:author="LÊ VĂN PA" w:date="2018-04-21T19:36:00Z"/>
              <w:sz w:val="40"/>
            </w:rPr>
          </w:rPrChange>
        </w:rPr>
      </w:pPr>
      <w:del w:id="5" w:author="LÊ VĂN PA" w:date="2018-03-12T21:01:00Z">
        <w:r w:rsidRPr="00627383" w:rsidDel="00627383">
          <w:rPr>
            <w:rFonts w:ascii="Arial" w:hAnsi="Arial" w:cs="Arial"/>
            <w:sz w:val="40"/>
            <w:rPrChange w:id="6" w:author="LÊ VĂN PA" w:date="2018-03-12T21:02:00Z">
              <w:rPr>
                <w:sz w:val="40"/>
              </w:rPr>
            </w:rPrChange>
          </w:rPr>
          <w:delText>[Tên Đồ án]</w:delText>
        </w:r>
      </w:del>
    </w:p>
    <w:p w14:paraId="1CCD2EF5" w14:textId="3C62FCA8" w:rsidR="00704AD5" w:rsidRPr="00A61FE8" w:rsidDel="00907844" w:rsidRDefault="008854BF">
      <w:pPr>
        <w:rPr>
          <w:del w:id="7" w:author="LÊ VĂN PA" w:date="2018-04-21T19:36:00Z"/>
          <w:b/>
          <w:rPrChange w:id="8" w:author="Hoan Ng" w:date="2017-03-20T22:07:00Z">
            <w:rPr>
              <w:del w:id="9" w:author="LÊ VĂN PA" w:date="2018-04-21T19:36:00Z"/>
            </w:rPr>
          </w:rPrChange>
        </w:rPr>
      </w:pPr>
      <w:ins w:id="10" w:author="Hoan Ng" w:date="2017-03-20T21:30:00Z">
        <w:del w:id="11" w:author="LÊ VĂN PA" w:date="2018-04-21T19:36:00Z">
          <w:r w:rsidDel="00907844">
            <w:rPr>
              <w:b/>
            </w:rPr>
            <w:delText>Phân công công việc &amp; tiến độ</w:delText>
          </w:r>
        </w:del>
      </w:ins>
      <w:ins w:id="12" w:author="Hoan Ng" w:date="2017-03-20T22:03:00Z">
        <w:del w:id="13" w:author="LÊ VĂN PA" w:date="2018-04-21T19:36:00Z">
          <w:r w:rsidR="00704AD5" w:rsidDel="00907844">
            <w:fldChar w:fldCharType="begin"/>
          </w:r>
          <w:r w:rsidR="00704AD5" w:rsidDel="00907844">
            <w:delInstrText xml:space="preserve"> LINK Excel.Sheet.12 "Book1" "Sheet1!R3C3:R41C8" \a \f 4 \h </w:delInstrText>
          </w:r>
          <w:r w:rsidR="00704AD5" w:rsidDel="00907844">
            <w:fldChar w:fldCharType="separate"/>
          </w:r>
        </w:del>
      </w:ins>
    </w:p>
    <w:p w14:paraId="08ED6E8A" w14:textId="1C1CA3EA" w:rsidR="005F3BAC" w:rsidRPr="007E56BA" w:rsidDel="00907844" w:rsidRDefault="00704AD5">
      <w:pPr>
        <w:rPr>
          <w:ins w:id="14" w:author="Hoan Ng" w:date="2017-03-20T22:18:00Z"/>
          <w:del w:id="15" w:author="LÊ VĂN PA" w:date="2018-04-21T19:36:00Z"/>
          <w:b/>
        </w:rPr>
      </w:pPr>
      <w:ins w:id="16" w:author="Hoan Ng" w:date="2017-03-20T22:03:00Z">
        <w:del w:id="17" w:author="LÊ VĂN PA" w:date="2018-04-21T19:36:00Z">
          <w:r w:rsidDel="00907844">
            <w:rPr>
              <w:b/>
            </w:rPr>
            <w:fldChar w:fldCharType="end"/>
          </w:r>
        </w:del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702"/>
        <w:gridCol w:w="1027"/>
        <w:gridCol w:w="868"/>
        <w:gridCol w:w="978"/>
        <w:gridCol w:w="790"/>
        <w:tblGridChange w:id="18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5F3BAC" w:rsidDel="00907844" w14:paraId="33F95CA8" w14:textId="0BA6269B" w:rsidTr="005F3BAC">
        <w:trPr>
          <w:trHeight w:val="600"/>
          <w:ins w:id="19" w:author="Hoan Ng" w:date="2017-03-20T22:18:00Z"/>
          <w:del w:id="20" w:author="LÊ VĂN PA" w:date="2018-04-21T19:36:00Z"/>
        </w:trPr>
        <w:tc>
          <w:tcPr>
            <w:tcW w:w="985" w:type="dxa"/>
            <w:hideMark/>
          </w:tcPr>
          <w:p w14:paraId="17B66A32" w14:textId="67EB8421" w:rsidR="005F3BAC" w:rsidRPr="005F3BAC" w:rsidDel="00907844" w:rsidRDefault="005F3BAC" w:rsidP="005F3BAC">
            <w:pPr>
              <w:rPr>
                <w:ins w:id="21" w:author="Hoan Ng" w:date="2017-03-20T22:18:00Z"/>
                <w:del w:id="22" w:author="LÊ VĂN PA" w:date="2018-04-21T19:36:00Z"/>
                <w:b/>
              </w:rPr>
            </w:pPr>
            <w:ins w:id="23" w:author="Hoan Ng" w:date="2017-03-20T22:18:00Z">
              <w:del w:id="24" w:author="LÊ VĂN PA" w:date="2018-04-21T19:36:00Z">
                <w:r w:rsidRPr="005F3BAC" w:rsidDel="00907844">
                  <w:rPr>
                    <w:b/>
                  </w:rPr>
                  <w:delText>No.</w:delText>
                </w:r>
              </w:del>
            </w:ins>
          </w:p>
        </w:tc>
        <w:tc>
          <w:tcPr>
            <w:tcW w:w="4702" w:type="dxa"/>
            <w:hideMark/>
          </w:tcPr>
          <w:p w14:paraId="4C14AD45" w14:textId="4DB76214" w:rsidR="005F3BAC" w:rsidRPr="005F3BAC" w:rsidDel="00907844" w:rsidRDefault="005F3BAC" w:rsidP="005F3BAC">
            <w:pPr>
              <w:rPr>
                <w:ins w:id="25" w:author="Hoan Ng" w:date="2017-03-20T22:18:00Z"/>
                <w:del w:id="26" w:author="LÊ VĂN PA" w:date="2018-04-21T19:36:00Z"/>
                <w:b/>
              </w:rPr>
            </w:pPr>
            <w:ins w:id="27" w:author="Hoan Ng" w:date="2017-03-20T22:18:00Z">
              <w:del w:id="28" w:author="LÊ VĂN PA" w:date="2018-04-21T19:36:00Z">
                <w:r w:rsidRPr="005F3BAC" w:rsidDel="00907844">
                  <w:rPr>
                    <w:b/>
                  </w:rPr>
                  <w:delText>Công việc</w:delText>
                </w:r>
              </w:del>
            </w:ins>
          </w:p>
        </w:tc>
        <w:tc>
          <w:tcPr>
            <w:tcW w:w="1027" w:type="dxa"/>
            <w:hideMark/>
          </w:tcPr>
          <w:p w14:paraId="5048173E" w14:textId="4F5BF01F" w:rsidR="005F3BAC" w:rsidRPr="005F3BAC" w:rsidDel="00907844" w:rsidRDefault="005F3BAC" w:rsidP="005F3BAC">
            <w:pPr>
              <w:rPr>
                <w:ins w:id="29" w:author="Hoan Ng" w:date="2017-03-20T22:18:00Z"/>
                <w:del w:id="30" w:author="LÊ VĂN PA" w:date="2018-04-21T19:36:00Z"/>
                <w:b/>
              </w:rPr>
            </w:pPr>
            <w:ins w:id="31" w:author="Hoan Ng" w:date="2017-03-20T22:18:00Z">
              <w:del w:id="32" w:author="LÊ VĂN PA" w:date="2018-04-21T19:36:00Z">
                <w:r w:rsidRPr="005F3BAC" w:rsidDel="00907844">
                  <w:rPr>
                    <w:b/>
                  </w:rPr>
                  <w:delText xml:space="preserve"> Duration (days)</w:delText>
                </w:r>
              </w:del>
            </w:ins>
          </w:p>
        </w:tc>
        <w:tc>
          <w:tcPr>
            <w:tcW w:w="868" w:type="dxa"/>
            <w:hideMark/>
          </w:tcPr>
          <w:p w14:paraId="78B083EE" w14:textId="46AB60E1" w:rsidR="005F3BAC" w:rsidRPr="005F3BAC" w:rsidDel="00907844" w:rsidRDefault="005F3BAC" w:rsidP="005F3BAC">
            <w:pPr>
              <w:rPr>
                <w:ins w:id="33" w:author="Hoan Ng" w:date="2017-03-20T22:18:00Z"/>
                <w:del w:id="34" w:author="LÊ VĂN PA" w:date="2018-04-21T19:36:00Z"/>
                <w:b/>
              </w:rPr>
            </w:pPr>
            <w:ins w:id="35" w:author="Hoan Ng" w:date="2017-03-20T22:18:00Z">
              <w:del w:id="36" w:author="LÊ VĂN PA" w:date="2018-04-21T19:36:00Z">
                <w:r w:rsidRPr="005F3BAC" w:rsidDel="00907844">
                  <w:rPr>
                    <w:b/>
                  </w:rPr>
                  <w:delText>Assign To</w:delText>
                </w:r>
              </w:del>
            </w:ins>
          </w:p>
        </w:tc>
        <w:tc>
          <w:tcPr>
            <w:tcW w:w="978" w:type="dxa"/>
            <w:hideMark/>
          </w:tcPr>
          <w:p w14:paraId="26C23C92" w14:textId="0666D36D" w:rsidR="005F3BAC" w:rsidRPr="005F3BAC" w:rsidDel="00907844" w:rsidRDefault="005F3BAC" w:rsidP="005F3BAC">
            <w:pPr>
              <w:rPr>
                <w:ins w:id="37" w:author="Hoan Ng" w:date="2017-03-20T22:18:00Z"/>
                <w:del w:id="38" w:author="LÊ VĂN PA" w:date="2018-04-21T19:36:00Z"/>
                <w:b/>
              </w:rPr>
            </w:pPr>
            <w:ins w:id="39" w:author="Hoan Ng" w:date="2017-03-20T22:18:00Z">
              <w:del w:id="40" w:author="LÊ VĂN PA" w:date="2018-04-21T19:36:00Z">
                <w:r w:rsidRPr="005F3BAC" w:rsidDel="00907844">
                  <w:rPr>
                    <w:b/>
                  </w:rPr>
                  <w:delText>% Finished</w:delText>
                </w:r>
              </w:del>
            </w:ins>
          </w:p>
        </w:tc>
        <w:tc>
          <w:tcPr>
            <w:tcW w:w="790" w:type="dxa"/>
            <w:hideMark/>
          </w:tcPr>
          <w:p w14:paraId="049A714D" w14:textId="203E288B" w:rsidR="005F3BAC" w:rsidRPr="005F3BAC" w:rsidDel="00907844" w:rsidRDefault="005F3BAC" w:rsidP="005F3BAC">
            <w:pPr>
              <w:rPr>
                <w:ins w:id="41" w:author="Hoan Ng" w:date="2017-03-20T22:18:00Z"/>
                <w:del w:id="42" w:author="LÊ VĂN PA" w:date="2018-04-21T19:36:00Z"/>
                <w:b/>
              </w:rPr>
            </w:pPr>
            <w:ins w:id="43" w:author="Hoan Ng" w:date="2017-03-20T22:18:00Z">
              <w:del w:id="44" w:author="LÊ VĂN PA" w:date="2018-04-21T19:36:00Z">
                <w:r w:rsidRPr="005F3BAC" w:rsidDel="00907844">
                  <w:rPr>
                    <w:b/>
                  </w:rPr>
                  <w:delText>Note</w:delText>
                </w:r>
              </w:del>
            </w:ins>
          </w:p>
        </w:tc>
      </w:tr>
      <w:tr w:rsidR="005F3BAC" w:rsidRPr="005F3BAC" w:rsidDel="00907844" w14:paraId="4589C4BD" w14:textId="23427E9E" w:rsidTr="005F3BAC">
        <w:trPr>
          <w:trHeight w:val="300"/>
          <w:ins w:id="45" w:author="Hoan Ng" w:date="2017-03-20T22:18:00Z"/>
          <w:del w:id="46" w:author="LÊ VĂN PA" w:date="2018-04-21T19:36:00Z"/>
        </w:trPr>
        <w:tc>
          <w:tcPr>
            <w:tcW w:w="985" w:type="dxa"/>
            <w:hideMark/>
          </w:tcPr>
          <w:p w14:paraId="00647007" w14:textId="73D9D75B" w:rsidR="005F3BAC" w:rsidRPr="005F3BAC" w:rsidDel="00907844" w:rsidRDefault="005F3BAC">
            <w:pPr>
              <w:rPr>
                <w:ins w:id="47" w:author="Hoan Ng" w:date="2017-03-20T22:18:00Z"/>
                <w:del w:id="48" w:author="LÊ VĂN PA" w:date="2018-04-21T19:36:00Z"/>
                <w:b/>
              </w:rPr>
            </w:pPr>
            <w:ins w:id="49" w:author="Hoan Ng" w:date="2017-03-20T22:18:00Z">
              <w:del w:id="50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</w:tcPr>
          <w:p w14:paraId="282A6B9A" w14:textId="167E31DB" w:rsidR="005F3BAC" w:rsidRPr="005F3BAC" w:rsidDel="00907844" w:rsidRDefault="005F3BAC">
            <w:pPr>
              <w:rPr>
                <w:ins w:id="51" w:author="Hoan Ng" w:date="2017-03-20T22:18:00Z"/>
                <w:del w:id="52" w:author="LÊ VĂN PA" w:date="2018-04-21T19:36:00Z"/>
                <w:b/>
              </w:rPr>
            </w:pPr>
            <w:ins w:id="53" w:author="Hoan Ng" w:date="2017-03-20T22:18:00Z">
              <w:del w:id="54" w:author="LÊ VĂN PA" w:date="2018-04-21T19:36:00Z">
                <w:r w:rsidRPr="005F3BAC" w:rsidDel="00907844">
                  <w:rPr>
                    <w:b/>
                  </w:rPr>
                  <w:delText>Tìm hiểu sở bộ &amp; đăng ký đồ án</w:delText>
                </w:r>
              </w:del>
            </w:ins>
          </w:p>
        </w:tc>
        <w:tc>
          <w:tcPr>
            <w:tcW w:w="1027" w:type="dxa"/>
            <w:hideMark/>
          </w:tcPr>
          <w:p w14:paraId="7E6EA91E" w14:textId="160277FC" w:rsidR="005F3BAC" w:rsidRPr="005F3BAC" w:rsidDel="00907844" w:rsidRDefault="005F3BAC">
            <w:pPr>
              <w:rPr>
                <w:ins w:id="55" w:author="Hoan Ng" w:date="2017-03-20T22:18:00Z"/>
                <w:del w:id="56" w:author="LÊ VĂN PA" w:date="2018-04-21T19:36:00Z"/>
                <w:b/>
              </w:rPr>
            </w:pPr>
            <w:ins w:id="57" w:author="Hoan Ng" w:date="2017-03-20T22:18:00Z">
              <w:del w:id="58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</w:tcPr>
          <w:p w14:paraId="765AD8A2" w14:textId="7AC7621F" w:rsidR="005F3BAC" w:rsidRPr="005F3BAC" w:rsidDel="00907844" w:rsidRDefault="005F3BAC">
            <w:pPr>
              <w:rPr>
                <w:ins w:id="59" w:author="Hoan Ng" w:date="2017-03-20T22:18:00Z"/>
                <w:del w:id="60" w:author="LÊ VĂN PA" w:date="2018-04-21T19:36:00Z"/>
                <w:b/>
              </w:rPr>
            </w:pPr>
            <w:ins w:id="61" w:author="Hoan Ng" w:date="2017-03-20T22:18:00Z">
              <w:del w:id="62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</w:tcPr>
          <w:p w14:paraId="1635BF0F" w14:textId="43ACCF6D" w:rsidR="005F3BAC" w:rsidRPr="005F3BAC" w:rsidDel="00907844" w:rsidRDefault="005F3BAC">
            <w:pPr>
              <w:rPr>
                <w:ins w:id="63" w:author="Hoan Ng" w:date="2017-03-20T22:18:00Z"/>
                <w:del w:id="64" w:author="LÊ VĂN PA" w:date="2018-04-21T19:36:00Z"/>
                <w:b/>
              </w:rPr>
            </w:pPr>
            <w:ins w:id="65" w:author="Hoan Ng" w:date="2017-03-20T22:18:00Z">
              <w:del w:id="66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</w:tcPr>
          <w:p w14:paraId="26EF4DD6" w14:textId="747ABA1A" w:rsidR="005F3BAC" w:rsidRPr="005F3BAC" w:rsidDel="00907844" w:rsidRDefault="005F3BAC">
            <w:pPr>
              <w:rPr>
                <w:ins w:id="67" w:author="Hoan Ng" w:date="2017-03-20T22:18:00Z"/>
                <w:del w:id="68" w:author="LÊ VĂN PA" w:date="2018-04-21T19:36:00Z"/>
                <w:b/>
              </w:rPr>
            </w:pPr>
            <w:ins w:id="69" w:author="Hoan Ng" w:date="2017-03-20T22:18:00Z">
              <w:del w:id="70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</w:tr>
      <w:tr w:rsidR="005F3BAC" w:rsidRPr="005F3BAC" w:rsidDel="00907844" w14:paraId="2643D450" w14:textId="698399C0" w:rsidTr="005F3BAC">
        <w:tblPrEx>
          <w:tblW w:w="0" w:type="auto"/>
          <w:tblPrExChange w:id="71" w:author="Hoan Ng" w:date="2017-03-20T22:19:00Z">
            <w:tblPrEx>
              <w:tblW w:w="0" w:type="auto"/>
            </w:tblPrEx>
          </w:tblPrExChange>
        </w:tblPrEx>
        <w:trPr>
          <w:trHeight w:val="300"/>
          <w:ins w:id="72" w:author="Hoan Ng" w:date="2017-03-20T22:18:00Z"/>
          <w:del w:id="73" w:author="LÊ VĂN PA" w:date="2018-04-21T19:36:00Z"/>
          <w:trPrChange w:id="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29C8840B" w:rsidR="005F3BAC" w:rsidRPr="005F3BAC" w:rsidDel="00907844" w:rsidRDefault="005F3BAC">
            <w:pPr>
              <w:rPr>
                <w:ins w:id="76" w:author="Hoan Ng" w:date="2017-03-20T22:18:00Z"/>
                <w:del w:id="77" w:author="LÊ VĂN PA" w:date="2018-04-21T19:36:00Z"/>
                <w:b/>
              </w:rPr>
            </w:pPr>
            <w:ins w:id="78" w:author="Hoan Ng" w:date="2017-03-20T22:18:00Z">
              <w:del w:id="79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80" w:author="Hoan Ng" w:date="2017-03-20T22:19:00Z">
              <w:tcPr>
                <w:tcW w:w="3340" w:type="dxa"/>
                <w:hideMark/>
              </w:tcPr>
            </w:tcPrChange>
          </w:tcPr>
          <w:p w14:paraId="1E203B55" w14:textId="3C418F05" w:rsidR="005F3BAC" w:rsidRPr="005F3BAC" w:rsidDel="00907844" w:rsidRDefault="005F3BAC">
            <w:pPr>
              <w:rPr>
                <w:ins w:id="81" w:author="Hoan Ng" w:date="2017-03-20T22:18:00Z"/>
                <w:del w:id="82" w:author="LÊ VĂN PA" w:date="2018-04-21T19:36:00Z"/>
                <w:b/>
              </w:rPr>
            </w:pPr>
            <w:ins w:id="83" w:author="Hoan Ng" w:date="2017-03-20T22:18:00Z">
              <w:del w:id="84" w:author="LÊ VĂN PA" w:date="2018-04-21T19:36:00Z">
                <w:r w:rsidRPr="005F3BAC" w:rsidDel="00907844">
                  <w:rPr>
                    <w:b/>
                  </w:rPr>
                  <w:delText>Tìm hiểu công nghệ liên quan</w:delText>
                </w:r>
              </w:del>
            </w:ins>
          </w:p>
        </w:tc>
        <w:tc>
          <w:tcPr>
            <w:tcW w:w="1027" w:type="dxa"/>
            <w:hideMark/>
            <w:tcPrChange w:id="85" w:author="Hoan Ng" w:date="2017-03-20T22:19:00Z">
              <w:tcPr>
                <w:tcW w:w="960" w:type="dxa"/>
                <w:hideMark/>
              </w:tcPr>
            </w:tcPrChange>
          </w:tcPr>
          <w:p w14:paraId="5590F455" w14:textId="7166DAD9" w:rsidR="005F3BAC" w:rsidRPr="005F3BAC" w:rsidDel="00907844" w:rsidRDefault="005F3BAC">
            <w:pPr>
              <w:rPr>
                <w:ins w:id="86" w:author="Hoan Ng" w:date="2017-03-20T22:18:00Z"/>
                <w:del w:id="87" w:author="LÊ VĂN PA" w:date="2018-04-21T19:36:00Z"/>
                <w:b/>
              </w:rPr>
            </w:pPr>
            <w:ins w:id="88" w:author="Hoan Ng" w:date="2017-03-20T22:18:00Z">
              <w:del w:id="89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90" w:author="Hoan Ng" w:date="2017-03-20T22:19:00Z">
              <w:tcPr>
                <w:tcW w:w="960" w:type="dxa"/>
                <w:hideMark/>
              </w:tcPr>
            </w:tcPrChange>
          </w:tcPr>
          <w:p w14:paraId="34FA5385" w14:textId="09A5C0AE" w:rsidR="005F3BAC" w:rsidRPr="005F3BAC" w:rsidDel="00907844" w:rsidRDefault="005F3BAC">
            <w:pPr>
              <w:rPr>
                <w:ins w:id="91" w:author="Hoan Ng" w:date="2017-03-20T22:18:00Z"/>
                <w:del w:id="92" w:author="LÊ VĂN PA" w:date="2018-04-21T19:36:00Z"/>
                <w:b/>
              </w:rPr>
            </w:pPr>
            <w:ins w:id="93" w:author="Hoan Ng" w:date="2017-03-20T22:18:00Z">
              <w:del w:id="94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95" w:author="Hoan Ng" w:date="2017-03-20T22:19:00Z">
              <w:tcPr>
                <w:tcW w:w="960" w:type="dxa"/>
                <w:hideMark/>
              </w:tcPr>
            </w:tcPrChange>
          </w:tcPr>
          <w:p w14:paraId="0262EBB6" w14:textId="696E37A9" w:rsidR="005F3BAC" w:rsidRPr="005F3BAC" w:rsidDel="00907844" w:rsidRDefault="005F3BAC">
            <w:pPr>
              <w:rPr>
                <w:ins w:id="96" w:author="Hoan Ng" w:date="2017-03-20T22:18:00Z"/>
                <w:del w:id="97" w:author="LÊ VĂN PA" w:date="2018-04-21T19:36:00Z"/>
                <w:b/>
              </w:rPr>
            </w:pPr>
            <w:ins w:id="98" w:author="Hoan Ng" w:date="2017-03-20T22:18:00Z">
              <w:del w:id="99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00" w:author="Hoan Ng" w:date="2017-03-20T22:19:00Z">
              <w:tcPr>
                <w:tcW w:w="960" w:type="dxa"/>
                <w:hideMark/>
              </w:tcPr>
            </w:tcPrChange>
          </w:tcPr>
          <w:p w14:paraId="27F96927" w14:textId="57581752" w:rsidR="005F3BAC" w:rsidRPr="005F3BAC" w:rsidDel="00907844" w:rsidRDefault="005F3BAC">
            <w:pPr>
              <w:rPr>
                <w:ins w:id="101" w:author="Hoan Ng" w:date="2017-03-20T22:18:00Z"/>
                <w:del w:id="102" w:author="LÊ VĂN PA" w:date="2018-04-21T19:36:00Z"/>
                <w:b/>
              </w:rPr>
            </w:pPr>
            <w:ins w:id="103" w:author="Hoan Ng" w:date="2017-03-20T22:18:00Z">
              <w:del w:id="104" w:author="LÊ VĂN PA" w:date="2018-04-21T19:36:00Z">
                <w:r w:rsidRPr="005F3BAC" w:rsidDel="00907844">
                  <w:rPr>
                    <w:b/>
                  </w:rPr>
                  <w:delText> </w:delText>
                </w:r>
              </w:del>
            </w:ins>
          </w:p>
        </w:tc>
      </w:tr>
      <w:tr w:rsidR="005F3BAC" w:rsidRPr="005F3BAC" w:rsidDel="00907844" w14:paraId="6CDE6BAD" w14:textId="5E657213" w:rsidTr="005F3BAC">
        <w:tblPrEx>
          <w:tblW w:w="0" w:type="auto"/>
          <w:tblPrExChange w:id="105" w:author="Hoan Ng" w:date="2017-03-20T22:19:00Z">
            <w:tblPrEx>
              <w:tblW w:w="0" w:type="auto"/>
            </w:tblPrEx>
          </w:tblPrExChange>
        </w:tblPrEx>
        <w:trPr>
          <w:trHeight w:val="300"/>
          <w:ins w:id="106" w:author="Hoan Ng" w:date="2017-03-20T22:18:00Z"/>
          <w:del w:id="107" w:author="LÊ VĂN PA" w:date="2018-04-21T19:36:00Z"/>
          <w:trPrChange w:id="10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9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1334D50F" w14:textId="48B4E296" w:rsidR="005F3BAC" w:rsidRPr="005F3BAC" w:rsidDel="00907844" w:rsidRDefault="005F3BAC">
            <w:pPr>
              <w:rPr>
                <w:ins w:id="110" w:author="Hoan Ng" w:date="2017-03-20T22:18:00Z"/>
                <w:del w:id="111" w:author="LÊ VĂN PA" w:date="2018-04-21T19:36:00Z"/>
                <w:b/>
                <w:bCs/>
              </w:rPr>
            </w:pPr>
            <w:ins w:id="112" w:author="Hoan Ng" w:date="2017-03-20T22:18:00Z">
              <w:del w:id="113" w:author="LÊ VĂN PA" w:date="2018-04-21T19:36:00Z">
                <w:r w:rsidRPr="005F3BAC" w:rsidDel="00907844">
                  <w:rPr>
                    <w:b/>
                    <w:bCs/>
                  </w:rPr>
                  <w:delText>I. VIẾT BÁO CÁO</w:delText>
                </w:r>
              </w:del>
            </w:ins>
          </w:p>
        </w:tc>
      </w:tr>
      <w:tr w:rsidR="005F3BAC" w:rsidRPr="005F3BAC" w:rsidDel="00907844" w14:paraId="0A629662" w14:textId="55FE01D0" w:rsidTr="005F3BAC">
        <w:tblPrEx>
          <w:tblW w:w="0" w:type="auto"/>
          <w:tblPrExChange w:id="114" w:author="Hoan Ng" w:date="2017-03-20T22:19:00Z">
            <w:tblPrEx>
              <w:tblW w:w="0" w:type="auto"/>
            </w:tblPrEx>
          </w:tblPrExChange>
        </w:tblPrEx>
        <w:trPr>
          <w:trHeight w:val="300"/>
          <w:ins w:id="115" w:author="Hoan Ng" w:date="2017-03-20T22:18:00Z"/>
          <w:del w:id="116" w:author="LÊ VĂN PA" w:date="2018-04-21T19:36:00Z"/>
          <w:trPrChange w:id="11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5A189D25" w:rsidR="005F3BAC" w:rsidRPr="005F3BAC" w:rsidDel="00907844" w:rsidRDefault="005F3BAC">
            <w:pPr>
              <w:rPr>
                <w:ins w:id="119" w:author="Hoan Ng" w:date="2017-03-20T22:18:00Z"/>
                <w:del w:id="120" w:author="LÊ VĂN PA" w:date="2018-04-21T19:36:00Z"/>
                <w:b/>
                <w:bCs/>
              </w:rPr>
            </w:pPr>
            <w:ins w:id="121" w:author="Hoan Ng" w:date="2017-03-20T22:18:00Z">
              <w:del w:id="12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23" w:author="Hoan Ng" w:date="2017-03-20T22:19:00Z">
              <w:tcPr>
                <w:tcW w:w="3340" w:type="dxa"/>
                <w:hideMark/>
              </w:tcPr>
            </w:tcPrChange>
          </w:tcPr>
          <w:p w14:paraId="405E8A5F" w14:textId="2553CFBF" w:rsidR="005F3BAC" w:rsidRPr="005F3BAC" w:rsidDel="00907844" w:rsidRDefault="005F3BAC">
            <w:pPr>
              <w:rPr>
                <w:ins w:id="124" w:author="Hoan Ng" w:date="2017-03-20T22:18:00Z"/>
                <w:del w:id="125" w:author="LÊ VĂN PA" w:date="2018-04-21T19:36:00Z"/>
                <w:b/>
                <w:bCs/>
              </w:rPr>
            </w:pPr>
            <w:ins w:id="126" w:author="Hoan Ng" w:date="2017-03-20T22:18:00Z">
              <w:del w:id="127" w:author="LÊ VĂN PA" w:date="2018-04-21T19:36:00Z">
                <w:r w:rsidRPr="005F3BAC" w:rsidDel="00907844">
                  <w:rPr>
                    <w:b/>
                    <w:bCs/>
                  </w:rPr>
                  <w:delText>Chướng 1 – Hiện trạng</w:delText>
                </w:r>
              </w:del>
            </w:ins>
          </w:p>
        </w:tc>
        <w:tc>
          <w:tcPr>
            <w:tcW w:w="1027" w:type="dxa"/>
            <w:hideMark/>
            <w:tcPrChange w:id="128" w:author="Hoan Ng" w:date="2017-03-20T22:19:00Z">
              <w:tcPr>
                <w:tcW w:w="960" w:type="dxa"/>
                <w:hideMark/>
              </w:tcPr>
            </w:tcPrChange>
          </w:tcPr>
          <w:p w14:paraId="05EF3761" w14:textId="3C05B50F" w:rsidR="005F3BAC" w:rsidRPr="005F3BAC" w:rsidDel="00907844" w:rsidRDefault="005F3BAC">
            <w:pPr>
              <w:rPr>
                <w:ins w:id="129" w:author="Hoan Ng" w:date="2017-03-20T22:18:00Z"/>
                <w:del w:id="130" w:author="LÊ VĂN PA" w:date="2018-04-21T19:36:00Z"/>
                <w:b/>
                <w:bCs/>
              </w:rPr>
            </w:pPr>
            <w:ins w:id="131" w:author="Hoan Ng" w:date="2017-03-20T22:18:00Z">
              <w:del w:id="13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33" w:author="Hoan Ng" w:date="2017-03-20T22:19:00Z">
              <w:tcPr>
                <w:tcW w:w="960" w:type="dxa"/>
                <w:hideMark/>
              </w:tcPr>
            </w:tcPrChange>
          </w:tcPr>
          <w:p w14:paraId="452C480C" w14:textId="10015393" w:rsidR="005F3BAC" w:rsidRPr="005F3BAC" w:rsidDel="00907844" w:rsidRDefault="005F3BAC">
            <w:pPr>
              <w:rPr>
                <w:ins w:id="134" w:author="Hoan Ng" w:date="2017-03-20T22:18:00Z"/>
                <w:del w:id="135" w:author="LÊ VĂN PA" w:date="2018-04-21T19:36:00Z"/>
                <w:b/>
                <w:bCs/>
              </w:rPr>
            </w:pPr>
            <w:ins w:id="136" w:author="Hoan Ng" w:date="2017-03-20T22:18:00Z">
              <w:del w:id="13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38" w:author="Hoan Ng" w:date="2017-03-20T22:19:00Z">
              <w:tcPr>
                <w:tcW w:w="960" w:type="dxa"/>
                <w:hideMark/>
              </w:tcPr>
            </w:tcPrChange>
          </w:tcPr>
          <w:p w14:paraId="4ED4DCF5" w14:textId="17CD39FF" w:rsidR="005F3BAC" w:rsidRPr="005F3BAC" w:rsidDel="00907844" w:rsidRDefault="005F3BAC">
            <w:pPr>
              <w:rPr>
                <w:ins w:id="139" w:author="Hoan Ng" w:date="2017-03-20T22:18:00Z"/>
                <w:del w:id="140" w:author="LÊ VĂN PA" w:date="2018-04-21T19:36:00Z"/>
                <w:b/>
                <w:bCs/>
              </w:rPr>
            </w:pPr>
            <w:ins w:id="141" w:author="Hoan Ng" w:date="2017-03-20T22:18:00Z">
              <w:del w:id="14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43" w:author="Hoan Ng" w:date="2017-03-20T22:19:00Z">
              <w:tcPr>
                <w:tcW w:w="960" w:type="dxa"/>
                <w:hideMark/>
              </w:tcPr>
            </w:tcPrChange>
          </w:tcPr>
          <w:p w14:paraId="572D92B9" w14:textId="49658076" w:rsidR="005F3BAC" w:rsidRPr="005F3BAC" w:rsidDel="00907844" w:rsidRDefault="005F3BAC">
            <w:pPr>
              <w:rPr>
                <w:ins w:id="144" w:author="Hoan Ng" w:date="2017-03-20T22:18:00Z"/>
                <w:del w:id="145" w:author="LÊ VĂN PA" w:date="2018-04-21T19:36:00Z"/>
                <w:b/>
                <w:bCs/>
              </w:rPr>
            </w:pPr>
            <w:ins w:id="146" w:author="Hoan Ng" w:date="2017-03-20T22:18:00Z">
              <w:del w:id="14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5ED53D5F" w14:textId="2D46875C" w:rsidTr="005F3BAC">
        <w:tblPrEx>
          <w:tblW w:w="0" w:type="auto"/>
          <w:tblPrExChange w:id="148" w:author="Hoan Ng" w:date="2017-03-20T22:19:00Z">
            <w:tblPrEx>
              <w:tblW w:w="0" w:type="auto"/>
            </w:tblPrEx>
          </w:tblPrExChange>
        </w:tblPrEx>
        <w:trPr>
          <w:trHeight w:val="300"/>
          <w:ins w:id="149" w:author="Hoan Ng" w:date="2017-03-20T22:18:00Z"/>
          <w:del w:id="150" w:author="LÊ VĂN PA" w:date="2018-04-21T19:36:00Z"/>
          <w:trPrChange w:id="15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5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4D73F60C" w:rsidR="005F3BAC" w:rsidRPr="005F3BAC" w:rsidDel="00907844" w:rsidRDefault="005F3BAC">
            <w:pPr>
              <w:rPr>
                <w:ins w:id="153" w:author="Hoan Ng" w:date="2017-03-20T22:18:00Z"/>
                <w:del w:id="154" w:author="LÊ VĂN PA" w:date="2018-04-21T19:36:00Z"/>
                <w:b/>
                <w:bCs/>
              </w:rPr>
            </w:pPr>
            <w:ins w:id="155" w:author="Hoan Ng" w:date="2017-03-20T22:18:00Z">
              <w:del w:id="15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57" w:author="Hoan Ng" w:date="2017-03-20T22:19:00Z">
              <w:tcPr>
                <w:tcW w:w="3340" w:type="dxa"/>
                <w:hideMark/>
              </w:tcPr>
            </w:tcPrChange>
          </w:tcPr>
          <w:p w14:paraId="5CACE706" w14:textId="07B7E90E" w:rsidR="005F3BAC" w:rsidRPr="005F3BAC" w:rsidDel="00907844" w:rsidRDefault="005F3BAC" w:rsidP="005F3BAC">
            <w:pPr>
              <w:rPr>
                <w:ins w:id="158" w:author="Hoan Ng" w:date="2017-03-20T22:18:00Z"/>
                <w:del w:id="159" w:author="LÊ VĂN PA" w:date="2018-04-21T19:36:00Z"/>
                <w:b/>
                <w:bCs/>
              </w:rPr>
            </w:pPr>
            <w:ins w:id="160" w:author="Hoan Ng" w:date="2017-03-20T22:18:00Z">
              <w:del w:id="161" w:author="LÊ VĂN PA" w:date="2018-04-21T19:36:00Z">
                <w:r w:rsidRPr="005F3BAC" w:rsidDel="00907844">
                  <w:rPr>
                    <w:b/>
                    <w:bCs/>
                  </w:rPr>
                  <w:delText>1.1. Hiện trạng tổ chức</w:delText>
                </w:r>
              </w:del>
            </w:ins>
          </w:p>
        </w:tc>
        <w:tc>
          <w:tcPr>
            <w:tcW w:w="1027" w:type="dxa"/>
            <w:hideMark/>
            <w:tcPrChange w:id="162" w:author="Hoan Ng" w:date="2017-03-20T22:19:00Z">
              <w:tcPr>
                <w:tcW w:w="960" w:type="dxa"/>
                <w:hideMark/>
              </w:tcPr>
            </w:tcPrChange>
          </w:tcPr>
          <w:p w14:paraId="7027CACA" w14:textId="5234F074" w:rsidR="005F3BAC" w:rsidRPr="005F3BAC" w:rsidDel="00907844" w:rsidRDefault="005F3BAC">
            <w:pPr>
              <w:rPr>
                <w:ins w:id="163" w:author="Hoan Ng" w:date="2017-03-20T22:18:00Z"/>
                <w:del w:id="164" w:author="LÊ VĂN PA" w:date="2018-04-21T19:36:00Z"/>
                <w:b/>
                <w:bCs/>
              </w:rPr>
            </w:pPr>
            <w:ins w:id="165" w:author="Hoan Ng" w:date="2017-03-20T22:18:00Z">
              <w:del w:id="166" w:author="LÊ VĂN PA" w:date="2018-03-13T08:25:00Z">
                <w:r w:rsidRPr="005F3BAC" w:rsidDel="0068408A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67" w:author="Hoan Ng" w:date="2017-03-20T22:19:00Z">
              <w:tcPr>
                <w:tcW w:w="960" w:type="dxa"/>
                <w:hideMark/>
              </w:tcPr>
            </w:tcPrChange>
          </w:tcPr>
          <w:p w14:paraId="419B90A8" w14:textId="01D694C9" w:rsidR="005F3BAC" w:rsidRPr="005F3BAC" w:rsidDel="00907844" w:rsidRDefault="005F3BAC">
            <w:pPr>
              <w:rPr>
                <w:ins w:id="168" w:author="Hoan Ng" w:date="2017-03-20T22:18:00Z"/>
                <w:del w:id="169" w:author="LÊ VĂN PA" w:date="2018-04-21T19:36:00Z"/>
                <w:b/>
                <w:bCs/>
              </w:rPr>
            </w:pPr>
            <w:ins w:id="170" w:author="Hoan Ng" w:date="2017-03-20T22:18:00Z">
              <w:del w:id="17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72" w:author="Hoan Ng" w:date="2017-03-20T22:19:00Z">
              <w:tcPr>
                <w:tcW w:w="960" w:type="dxa"/>
                <w:hideMark/>
              </w:tcPr>
            </w:tcPrChange>
          </w:tcPr>
          <w:p w14:paraId="08095ED1" w14:textId="1EEB888E" w:rsidR="005F3BAC" w:rsidRPr="005F3BAC" w:rsidDel="00907844" w:rsidRDefault="005F3BAC">
            <w:pPr>
              <w:rPr>
                <w:ins w:id="173" w:author="Hoan Ng" w:date="2017-03-20T22:18:00Z"/>
                <w:del w:id="174" w:author="LÊ VĂN PA" w:date="2018-04-21T19:36:00Z"/>
                <w:b/>
                <w:bCs/>
              </w:rPr>
            </w:pPr>
            <w:ins w:id="175" w:author="Hoan Ng" w:date="2017-03-20T22:18:00Z">
              <w:del w:id="17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77" w:author="Hoan Ng" w:date="2017-03-20T22:19:00Z">
              <w:tcPr>
                <w:tcW w:w="960" w:type="dxa"/>
                <w:hideMark/>
              </w:tcPr>
            </w:tcPrChange>
          </w:tcPr>
          <w:p w14:paraId="6A872CF9" w14:textId="237DD44E" w:rsidR="005F3BAC" w:rsidRPr="005F3BAC" w:rsidDel="00907844" w:rsidRDefault="005F3BAC">
            <w:pPr>
              <w:rPr>
                <w:ins w:id="178" w:author="Hoan Ng" w:date="2017-03-20T22:18:00Z"/>
                <w:del w:id="179" w:author="LÊ VĂN PA" w:date="2018-04-21T19:36:00Z"/>
                <w:b/>
                <w:bCs/>
              </w:rPr>
            </w:pPr>
            <w:ins w:id="180" w:author="Hoan Ng" w:date="2017-03-20T22:18:00Z">
              <w:del w:id="18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0919D1F6" w14:textId="37D0BA30" w:rsidTr="005F3BAC">
        <w:tblPrEx>
          <w:tblW w:w="0" w:type="auto"/>
          <w:tblPrExChange w:id="182" w:author="Hoan Ng" w:date="2017-03-20T22:19:00Z">
            <w:tblPrEx>
              <w:tblW w:w="0" w:type="auto"/>
            </w:tblPrEx>
          </w:tblPrExChange>
        </w:tblPrEx>
        <w:trPr>
          <w:trHeight w:val="300"/>
          <w:ins w:id="183" w:author="Hoan Ng" w:date="2017-03-20T22:18:00Z"/>
          <w:del w:id="184" w:author="LÊ VĂN PA" w:date="2018-04-21T19:36:00Z"/>
          <w:trPrChange w:id="1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3ABCC328" w:rsidR="005F3BAC" w:rsidRPr="005F3BAC" w:rsidDel="00907844" w:rsidRDefault="005F3BAC">
            <w:pPr>
              <w:rPr>
                <w:ins w:id="187" w:author="Hoan Ng" w:date="2017-03-20T22:18:00Z"/>
                <w:del w:id="188" w:author="LÊ VĂN PA" w:date="2018-04-21T19:36:00Z"/>
                <w:b/>
                <w:bCs/>
              </w:rPr>
            </w:pPr>
            <w:ins w:id="189" w:author="Hoan Ng" w:date="2017-03-20T22:18:00Z">
              <w:del w:id="19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91" w:author="Hoan Ng" w:date="2017-03-20T22:19:00Z">
              <w:tcPr>
                <w:tcW w:w="3340" w:type="dxa"/>
                <w:hideMark/>
              </w:tcPr>
            </w:tcPrChange>
          </w:tcPr>
          <w:p w14:paraId="63E120DE" w14:textId="077C8240" w:rsidR="005F3BAC" w:rsidRPr="005F3BAC" w:rsidDel="00907844" w:rsidRDefault="005F3BAC" w:rsidP="005F3BAC">
            <w:pPr>
              <w:rPr>
                <w:ins w:id="192" w:author="Hoan Ng" w:date="2017-03-20T22:18:00Z"/>
                <w:del w:id="193" w:author="LÊ VĂN PA" w:date="2018-04-21T19:36:00Z"/>
                <w:b/>
                <w:bCs/>
              </w:rPr>
            </w:pPr>
            <w:ins w:id="194" w:author="Hoan Ng" w:date="2017-03-20T22:18:00Z">
              <w:del w:id="195" w:author="LÊ VĂN PA" w:date="2018-04-21T19:36:00Z">
                <w:r w:rsidRPr="005F3BAC" w:rsidDel="00907844">
                  <w:rPr>
                    <w:b/>
                    <w:bCs/>
                  </w:rPr>
                  <w:delText>1.2.  </w:delText>
                </w:r>
              </w:del>
            </w:ins>
          </w:p>
        </w:tc>
        <w:tc>
          <w:tcPr>
            <w:tcW w:w="1027" w:type="dxa"/>
            <w:hideMark/>
            <w:tcPrChange w:id="196" w:author="Hoan Ng" w:date="2017-03-20T22:19:00Z">
              <w:tcPr>
                <w:tcW w:w="960" w:type="dxa"/>
                <w:hideMark/>
              </w:tcPr>
            </w:tcPrChange>
          </w:tcPr>
          <w:p w14:paraId="4EB6D989" w14:textId="0C69C034" w:rsidR="005F3BAC" w:rsidRPr="005F3BAC" w:rsidDel="00907844" w:rsidRDefault="005F3BAC">
            <w:pPr>
              <w:rPr>
                <w:ins w:id="197" w:author="Hoan Ng" w:date="2017-03-20T22:18:00Z"/>
                <w:del w:id="198" w:author="LÊ VĂN PA" w:date="2018-04-21T19:36:00Z"/>
                <w:b/>
                <w:bCs/>
              </w:rPr>
            </w:pPr>
            <w:ins w:id="199" w:author="Hoan Ng" w:date="2017-03-20T22:18:00Z">
              <w:del w:id="200" w:author="LÊ VĂN PA" w:date="2018-03-13T08:25:00Z">
                <w:r w:rsidRPr="005F3BAC" w:rsidDel="0068408A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201" w:author="Hoan Ng" w:date="2017-03-20T22:19:00Z">
              <w:tcPr>
                <w:tcW w:w="960" w:type="dxa"/>
                <w:hideMark/>
              </w:tcPr>
            </w:tcPrChange>
          </w:tcPr>
          <w:p w14:paraId="57C44465" w14:textId="16154FF1" w:rsidR="005F3BAC" w:rsidRPr="005F3BAC" w:rsidDel="00907844" w:rsidRDefault="005F3BAC">
            <w:pPr>
              <w:rPr>
                <w:ins w:id="202" w:author="Hoan Ng" w:date="2017-03-20T22:18:00Z"/>
                <w:del w:id="203" w:author="LÊ VĂN PA" w:date="2018-04-21T19:36:00Z"/>
                <w:b/>
                <w:bCs/>
              </w:rPr>
            </w:pPr>
            <w:ins w:id="204" w:author="Hoan Ng" w:date="2017-03-20T22:18:00Z">
              <w:del w:id="20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206" w:author="Hoan Ng" w:date="2017-03-20T22:19:00Z">
              <w:tcPr>
                <w:tcW w:w="960" w:type="dxa"/>
                <w:hideMark/>
              </w:tcPr>
            </w:tcPrChange>
          </w:tcPr>
          <w:p w14:paraId="1F80B88D" w14:textId="41D7646F" w:rsidR="005F3BAC" w:rsidRPr="005F3BAC" w:rsidDel="00907844" w:rsidRDefault="005F3BAC">
            <w:pPr>
              <w:rPr>
                <w:ins w:id="207" w:author="Hoan Ng" w:date="2017-03-20T22:18:00Z"/>
                <w:del w:id="208" w:author="LÊ VĂN PA" w:date="2018-04-21T19:36:00Z"/>
                <w:b/>
                <w:bCs/>
              </w:rPr>
            </w:pPr>
            <w:ins w:id="209" w:author="Hoan Ng" w:date="2017-03-20T22:18:00Z">
              <w:del w:id="21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211" w:author="Hoan Ng" w:date="2017-03-20T22:19:00Z">
              <w:tcPr>
                <w:tcW w:w="960" w:type="dxa"/>
                <w:hideMark/>
              </w:tcPr>
            </w:tcPrChange>
          </w:tcPr>
          <w:p w14:paraId="2834B53E" w14:textId="27E92F85" w:rsidR="005F3BAC" w:rsidRPr="005F3BAC" w:rsidDel="00907844" w:rsidRDefault="005F3BAC">
            <w:pPr>
              <w:rPr>
                <w:ins w:id="212" w:author="Hoan Ng" w:date="2017-03-20T22:18:00Z"/>
                <w:del w:id="213" w:author="LÊ VĂN PA" w:date="2018-04-21T19:36:00Z"/>
                <w:b/>
                <w:bCs/>
              </w:rPr>
            </w:pPr>
            <w:ins w:id="214" w:author="Hoan Ng" w:date="2017-03-20T22:18:00Z">
              <w:del w:id="21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3CC80E27" w14:textId="46396F27" w:rsidTr="005F3BAC">
        <w:tblPrEx>
          <w:tblW w:w="0" w:type="auto"/>
          <w:tblPrExChange w:id="216" w:author="Hoan Ng" w:date="2017-03-20T22:19:00Z">
            <w:tblPrEx>
              <w:tblW w:w="0" w:type="auto"/>
            </w:tblPrEx>
          </w:tblPrExChange>
        </w:tblPrEx>
        <w:trPr>
          <w:trHeight w:val="300"/>
          <w:ins w:id="217" w:author="Hoan Ng" w:date="2017-03-20T22:18:00Z"/>
          <w:del w:id="218" w:author="LÊ VĂN PA" w:date="2018-04-21T19:36:00Z"/>
          <w:trPrChange w:id="21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2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1C6F2764" w:rsidR="005F3BAC" w:rsidRPr="005F3BAC" w:rsidDel="00907844" w:rsidRDefault="005F3BAC">
            <w:pPr>
              <w:rPr>
                <w:ins w:id="221" w:author="Hoan Ng" w:date="2017-03-20T22:18:00Z"/>
                <w:del w:id="222" w:author="LÊ VĂN PA" w:date="2018-04-21T19:36:00Z"/>
                <w:b/>
                <w:bCs/>
              </w:rPr>
            </w:pPr>
            <w:ins w:id="223" w:author="Hoan Ng" w:date="2017-03-20T22:18:00Z">
              <w:del w:id="22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225" w:author="Hoan Ng" w:date="2017-03-20T22:19:00Z">
              <w:tcPr>
                <w:tcW w:w="3340" w:type="dxa"/>
                <w:hideMark/>
              </w:tcPr>
            </w:tcPrChange>
          </w:tcPr>
          <w:p w14:paraId="79A52A35" w14:textId="1B643DF6" w:rsidR="005F3BAC" w:rsidRPr="005F3BAC" w:rsidDel="00907844" w:rsidRDefault="005F3BAC" w:rsidP="005F3BAC">
            <w:pPr>
              <w:rPr>
                <w:ins w:id="226" w:author="Hoan Ng" w:date="2017-03-20T22:18:00Z"/>
                <w:del w:id="227" w:author="LÊ VĂN PA" w:date="2018-04-21T19:36:00Z"/>
                <w:b/>
                <w:bCs/>
              </w:rPr>
            </w:pPr>
            <w:ins w:id="228" w:author="Hoan Ng" w:date="2017-03-20T22:18:00Z">
              <w:del w:id="229" w:author="LÊ VĂN PA" w:date="2018-04-21T19:36:00Z">
                <w:r w:rsidRPr="005F3BAC" w:rsidDel="00907844">
                  <w:rPr>
                    <w:b/>
                    <w:bCs/>
                  </w:rPr>
                  <w:delText>1.3.  </w:delText>
                </w:r>
              </w:del>
            </w:ins>
          </w:p>
        </w:tc>
        <w:tc>
          <w:tcPr>
            <w:tcW w:w="1027" w:type="dxa"/>
            <w:hideMark/>
            <w:tcPrChange w:id="230" w:author="Hoan Ng" w:date="2017-03-20T22:19:00Z">
              <w:tcPr>
                <w:tcW w:w="960" w:type="dxa"/>
                <w:hideMark/>
              </w:tcPr>
            </w:tcPrChange>
          </w:tcPr>
          <w:p w14:paraId="505139E6" w14:textId="615076D7" w:rsidR="005F3BAC" w:rsidRPr="005F3BAC" w:rsidDel="00907844" w:rsidRDefault="005F3BAC">
            <w:pPr>
              <w:rPr>
                <w:ins w:id="231" w:author="Hoan Ng" w:date="2017-03-20T22:18:00Z"/>
                <w:del w:id="232" w:author="LÊ VĂN PA" w:date="2018-04-21T19:36:00Z"/>
                <w:b/>
                <w:bCs/>
              </w:rPr>
            </w:pPr>
            <w:ins w:id="233" w:author="Hoan Ng" w:date="2017-03-20T22:18:00Z">
              <w:del w:id="234" w:author="LÊ VĂN PA" w:date="2018-03-13T08:25:00Z">
                <w:r w:rsidRPr="005F3BAC" w:rsidDel="0068408A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235" w:author="Hoan Ng" w:date="2017-03-20T22:19:00Z">
              <w:tcPr>
                <w:tcW w:w="960" w:type="dxa"/>
                <w:hideMark/>
              </w:tcPr>
            </w:tcPrChange>
          </w:tcPr>
          <w:p w14:paraId="57271621" w14:textId="46A265A3" w:rsidR="005F3BAC" w:rsidRPr="005F3BAC" w:rsidDel="00907844" w:rsidRDefault="005F3BAC">
            <w:pPr>
              <w:rPr>
                <w:ins w:id="236" w:author="Hoan Ng" w:date="2017-03-20T22:18:00Z"/>
                <w:del w:id="237" w:author="LÊ VĂN PA" w:date="2018-04-21T19:36:00Z"/>
                <w:b/>
                <w:bCs/>
              </w:rPr>
            </w:pPr>
            <w:ins w:id="238" w:author="Hoan Ng" w:date="2017-03-20T22:18:00Z">
              <w:del w:id="23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240" w:author="Hoan Ng" w:date="2017-03-20T22:19:00Z">
              <w:tcPr>
                <w:tcW w:w="960" w:type="dxa"/>
                <w:hideMark/>
              </w:tcPr>
            </w:tcPrChange>
          </w:tcPr>
          <w:p w14:paraId="1188C735" w14:textId="329840E4" w:rsidR="005F3BAC" w:rsidRPr="005F3BAC" w:rsidDel="00907844" w:rsidRDefault="005F3BAC">
            <w:pPr>
              <w:rPr>
                <w:ins w:id="241" w:author="Hoan Ng" w:date="2017-03-20T22:18:00Z"/>
                <w:del w:id="242" w:author="LÊ VĂN PA" w:date="2018-04-21T19:36:00Z"/>
                <w:b/>
                <w:bCs/>
              </w:rPr>
            </w:pPr>
            <w:ins w:id="243" w:author="Hoan Ng" w:date="2017-03-20T22:18:00Z">
              <w:del w:id="24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245" w:author="Hoan Ng" w:date="2017-03-20T22:19:00Z">
              <w:tcPr>
                <w:tcW w:w="960" w:type="dxa"/>
                <w:hideMark/>
              </w:tcPr>
            </w:tcPrChange>
          </w:tcPr>
          <w:p w14:paraId="474F0037" w14:textId="56B704A1" w:rsidR="005F3BAC" w:rsidRPr="005F3BAC" w:rsidDel="00907844" w:rsidRDefault="005F3BAC">
            <w:pPr>
              <w:rPr>
                <w:ins w:id="246" w:author="Hoan Ng" w:date="2017-03-20T22:18:00Z"/>
                <w:del w:id="247" w:author="LÊ VĂN PA" w:date="2018-04-21T19:36:00Z"/>
                <w:b/>
                <w:bCs/>
              </w:rPr>
            </w:pPr>
            <w:ins w:id="248" w:author="Hoan Ng" w:date="2017-03-20T22:18:00Z">
              <w:del w:id="24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4DD0AC6C" w14:textId="297A1C7A" w:rsidTr="005F3BAC">
        <w:tblPrEx>
          <w:tblW w:w="0" w:type="auto"/>
          <w:tblPrExChange w:id="250" w:author="Hoan Ng" w:date="2017-03-20T22:19:00Z">
            <w:tblPrEx>
              <w:tblW w:w="0" w:type="auto"/>
            </w:tblPrEx>
          </w:tblPrExChange>
        </w:tblPrEx>
        <w:trPr>
          <w:trHeight w:val="300"/>
          <w:ins w:id="251" w:author="Hoan Ng" w:date="2017-03-20T22:18:00Z"/>
          <w:del w:id="252" w:author="LÊ VĂN PA" w:date="2018-04-21T19:36:00Z"/>
          <w:trPrChange w:id="25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1112BDA1" w:rsidR="005F3BAC" w:rsidRPr="005F3BAC" w:rsidDel="00907844" w:rsidRDefault="005F3BAC">
            <w:pPr>
              <w:rPr>
                <w:ins w:id="255" w:author="Hoan Ng" w:date="2017-03-20T22:18:00Z"/>
                <w:del w:id="256" w:author="LÊ VĂN PA" w:date="2018-04-21T19:36:00Z"/>
                <w:b/>
                <w:bCs/>
              </w:rPr>
            </w:pPr>
            <w:ins w:id="257" w:author="Hoan Ng" w:date="2017-03-20T22:18:00Z">
              <w:del w:id="25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259" w:author="Hoan Ng" w:date="2017-03-20T22:19:00Z">
              <w:tcPr>
                <w:tcW w:w="3340" w:type="dxa"/>
                <w:hideMark/>
              </w:tcPr>
            </w:tcPrChange>
          </w:tcPr>
          <w:p w14:paraId="16B7EEDD" w14:textId="2E046E56" w:rsidR="005F3BAC" w:rsidRPr="005F3BAC" w:rsidDel="00907844" w:rsidRDefault="005F3BAC">
            <w:pPr>
              <w:rPr>
                <w:ins w:id="260" w:author="Hoan Ng" w:date="2017-03-20T22:18:00Z"/>
                <w:del w:id="261" w:author="LÊ VĂN PA" w:date="2018-04-21T19:36:00Z"/>
                <w:b/>
                <w:bCs/>
              </w:rPr>
            </w:pPr>
            <w:ins w:id="262" w:author="Hoan Ng" w:date="2017-03-20T22:18:00Z">
              <w:del w:id="263" w:author="LÊ VĂN PA" w:date="2018-04-21T19:36:00Z">
                <w:r w:rsidRPr="005F3BAC" w:rsidDel="00907844">
                  <w:rPr>
                    <w:b/>
                    <w:bCs/>
                  </w:rPr>
                  <w:delText>Chương 2: Phân tích</w:delText>
                </w:r>
              </w:del>
            </w:ins>
          </w:p>
        </w:tc>
        <w:tc>
          <w:tcPr>
            <w:tcW w:w="1027" w:type="dxa"/>
            <w:hideMark/>
            <w:tcPrChange w:id="264" w:author="Hoan Ng" w:date="2017-03-20T22:19:00Z">
              <w:tcPr>
                <w:tcW w:w="960" w:type="dxa"/>
                <w:hideMark/>
              </w:tcPr>
            </w:tcPrChange>
          </w:tcPr>
          <w:p w14:paraId="2953588C" w14:textId="3C9B5026" w:rsidR="005F3BAC" w:rsidRPr="005F3BAC" w:rsidDel="00907844" w:rsidRDefault="005F3BAC">
            <w:pPr>
              <w:rPr>
                <w:ins w:id="265" w:author="Hoan Ng" w:date="2017-03-20T22:18:00Z"/>
                <w:del w:id="266" w:author="LÊ VĂN PA" w:date="2018-04-21T19:36:00Z"/>
                <w:b/>
                <w:bCs/>
              </w:rPr>
            </w:pPr>
            <w:ins w:id="267" w:author="Hoan Ng" w:date="2017-03-20T22:18:00Z">
              <w:del w:id="26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269" w:author="Hoan Ng" w:date="2017-03-20T22:19:00Z">
              <w:tcPr>
                <w:tcW w:w="960" w:type="dxa"/>
                <w:hideMark/>
              </w:tcPr>
            </w:tcPrChange>
          </w:tcPr>
          <w:p w14:paraId="7D78B88A" w14:textId="2071E708" w:rsidR="005F3BAC" w:rsidRPr="005F3BAC" w:rsidDel="00907844" w:rsidRDefault="005F3BAC">
            <w:pPr>
              <w:rPr>
                <w:ins w:id="270" w:author="Hoan Ng" w:date="2017-03-20T22:18:00Z"/>
                <w:del w:id="271" w:author="LÊ VĂN PA" w:date="2018-04-21T19:36:00Z"/>
                <w:b/>
                <w:bCs/>
              </w:rPr>
            </w:pPr>
            <w:ins w:id="272" w:author="Hoan Ng" w:date="2017-03-20T22:18:00Z">
              <w:del w:id="27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274" w:author="Hoan Ng" w:date="2017-03-20T22:19:00Z">
              <w:tcPr>
                <w:tcW w:w="960" w:type="dxa"/>
                <w:hideMark/>
              </w:tcPr>
            </w:tcPrChange>
          </w:tcPr>
          <w:p w14:paraId="1B4C837E" w14:textId="6B001A5B" w:rsidR="005F3BAC" w:rsidRPr="005F3BAC" w:rsidDel="00907844" w:rsidRDefault="005F3BAC">
            <w:pPr>
              <w:rPr>
                <w:ins w:id="275" w:author="Hoan Ng" w:date="2017-03-20T22:18:00Z"/>
                <w:del w:id="276" w:author="LÊ VĂN PA" w:date="2018-04-21T19:36:00Z"/>
                <w:b/>
                <w:bCs/>
              </w:rPr>
            </w:pPr>
            <w:ins w:id="277" w:author="Hoan Ng" w:date="2017-03-20T22:18:00Z">
              <w:del w:id="27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279" w:author="Hoan Ng" w:date="2017-03-20T22:19:00Z">
              <w:tcPr>
                <w:tcW w:w="960" w:type="dxa"/>
                <w:hideMark/>
              </w:tcPr>
            </w:tcPrChange>
          </w:tcPr>
          <w:p w14:paraId="615D27E7" w14:textId="610C21D0" w:rsidR="005F3BAC" w:rsidRPr="005F3BAC" w:rsidDel="00907844" w:rsidRDefault="005F3BAC">
            <w:pPr>
              <w:rPr>
                <w:ins w:id="280" w:author="Hoan Ng" w:date="2017-03-20T22:18:00Z"/>
                <w:del w:id="281" w:author="LÊ VĂN PA" w:date="2018-04-21T19:36:00Z"/>
                <w:b/>
                <w:bCs/>
              </w:rPr>
            </w:pPr>
            <w:ins w:id="282" w:author="Hoan Ng" w:date="2017-03-20T22:18:00Z">
              <w:del w:id="28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642D888C" w14:textId="0C6BE65F" w:rsidTr="005F3BAC">
        <w:tblPrEx>
          <w:tblW w:w="0" w:type="auto"/>
          <w:tblPrExChange w:id="284" w:author="Hoan Ng" w:date="2017-03-20T22:19:00Z">
            <w:tblPrEx>
              <w:tblW w:w="0" w:type="auto"/>
            </w:tblPrEx>
          </w:tblPrExChange>
        </w:tblPrEx>
        <w:trPr>
          <w:trHeight w:val="300"/>
          <w:ins w:id="285" w:author="Hoan Ng" w:date="2017-03-20T22:18:00Z"/>
          <w:del w:id="286" w:author="LÊ VĂN PA" w:date="2018-04-21T19:36:00Z"/>
          <w:trPrChange w:id="2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2FF76CB2" w:rsidR="005F3BAC" w:rsidRPr="005F3BAC" w:rsidDel="00907844" w:rsidRDefault="005F3BAC">
            <w:pPr>
              <w:rPr>
                <w:ins w:id="289" w:author="Hoan Ng" w:date="2017-03-20T22:18:00Z"/>
                <w:del w:id="290" w:author="LÊ VĂN PA" w:date="2018-04-21T19:36:00Z"/>
                <w:b/>
                <w:bCs/>
              </w:rPr>
            </w:pPr>
            <w:ins w:id="291" w:author="Hoan Ng" w:date="2017-03-20T22:18:00Z">
              <w:del w:id="29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293" w:author="Hoan Ng" w:date="2017-03-20T22:19:00Z">
              <w:tcPr>
                <w:tcW w:w="3340" w:type="dxa"/>
                <w:hideMark/>
              </w:tcPr>
            </w:tcPrChange>
          </w:tcPr>
          <w:p w14:paraId="4106ED17" w14:textId="4EA6E8D4" w:rsidR="005F3BAC" w:rsidRPr="005F3BAC" w:rsidDel="00907844" w:rsidRDefault="005F3BAC" w:rsidP="005F3BAC">
            <w:pPr>
              <w:rPr>
                <w:ins w:id="294" w:author="Hoan Ng" w:date="2017-03-20T22:18:00Z"/>
                <w:del w:id="295" w:author="LÊ VĂN PA" w:date="2018-04-21T19:36:00Z"/>
                <w:b/>
                <w:bCs/>
              </w:rPr>
            </w:pPr>
            <w:ins w:id="296" w:author="Hoan Ng" w:date="2017-03-20T22:18:00Z">
              <w:del w:id="297" w:author="LÊ VĂN PA" w:date="2018-04-21T19:36:00Z">
                <w:r w:rsidRPr="005F3BAC" w:rsidDel="00907844">
                  <w:rPr>
                    <w:b/>
                    <w:bCs/>
                  </w:rPr>
                  <w:delText>2.1.</w:delText>
                </w:r>
              </w:del>
            </w:ins>
          </w:p>
        </w:tc>
        <w:tc>
          <w:tcPr>
            <w:tcW w:w="1027" w:type="dxa"/>
            <w:hideMark/>
            <w:tcPrChange w:id="298" w:author="Hoan Ng" w:date="2017-03-20T22:19:00Z">
              <w:tcPr>
                <w:tcW w:w="960" w:type="dxa"/>
                <w:hideMark/>
              </w:tcPr>
            </w:tcPrChange>
          </w:tcPr>
          <w:p w14:paraId="41C2638C" w14:textId="2EBA93BF" w:rsidR="005F3BAC" w:rsidRPr="005F3BAC" w:rsidDel="00907844" w:rsidRDefault="005F3BAC">
            <w:pPr>
              <w:rPr>
                <w:ins w:id="299" w:author="Hoan Ng" w:date="2017-03-20T22:18:00Z"/>
                <w:del w:id="300" w:author="LÊ VĂN PA" w:date="2018-04-21T19:36:00Z"/>
                <w:b/>
                <w:bCs/>
              </w:rPr>
            </w:pPr>
            <w:ins w:id="301" w:author="Hoan Ng" w:date="2017-03-20T22:18:00Z">
              <w:del w:id="30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303" w:author="Hoan Ng" w:date="2017-03-20T22:19:00Z">
              <w:tcPr>
                <w:tcW w:w="960" w:type="dxa"/>
                <w:hideMark/>
              </w:tcPr>
            </w:tcPrChange>
          </w:tcPr>
          <w:p w14:paraId="5971C3AE" w14:textId="3A4103DA" w:rsidR="005F3BAC" w:rsidRPr="005F3BAC" w:rsidDel="00907844" w:rsidRDefault="005F3BAC">
            <w:pPr>
              <w:rPr>
                <w:ins w:id="304" w:author="Hoan Ng" w:date="2017-03-20T22:18:00Z"/>
                <w:del w:id="305" w:author="LÊ VĂN PA" w:date="2018-04-21T19:36:00Z"/>
                <w:b/>
                <w:bCs/>
              </w:rPr>
            </w:pPr>
            <w:ins w:id="306" w:author="Hoan Ng" w:date="2017-03-20T22:18:00Z">
              <w:del w:id="30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308" w:author="Hoan Ng" w:date="2017-03-20T22:19:00Z">
              <w:tcPr>
                <w:tcW w:w="960" w:type="dxa"/>
                <w:hideMark/>
              </w:tcPr>
            </w:tcPrChange>
          </w:tcPr>
          <w:p w14:paraId="7C6CD189" w14:textId="32A6B8D3" w:rsidR="005F3BAC" w:rsidRPr="005F3BAC" w:rsidDel="00907844" w:rsidRDefault="005F3BAC">
            <w:pPr>
              <w:rPr>
                <w:ins w:id="309" w:author="Hoan Ng" w:date="2017-03-20T22:18:00Z"/>
                <w:del w:id="310" w:author="LÊ VĂN PA" w:date="2018-04-21T19:36:00Z"/>
                <w:b/>
                <w:bCs/>
              </w:rPr>
            </w:pPr>
            <w:ins w:id="311" w:author="Hoan Ng" w:date="2017-03-20T22:18:00Z">
              <w:del w:id="31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313" w:author="Hoan Ng" w:date="2017-03-20T22:19:00Z">
              <w:tcPr>
                <w:tcW w:w="960" w:type="dxa"/>
                <w:hideMark/>
              </w:tcPr>
            </w:tcPrChange>
          </w:tcPr>
          <w:p w14:paraId="75AF611D" w14:textId="37993AA7" w:rsidR="005F3BAC" w:rsidRPr="005F3BAC" w:rsidDel="00907844" w:rsidRDefault="005F3BAC">
            <w:pPr>
              <w:rPr>
                <w:ins w:id="314" w:author="Hoan Ng" w:date="2017-03-20T22:18:00Z"/>
                <w:del w:id="315" w:author="LÊ VĂN PA" w:date="2018-04-21T19:36:00Z"/>
                <w:b/>
                <w:bCs/>
              </w:rPr>
            </w:pPr>
            <w:ins w:id="316" w:author="Hoan Ng" w:date="2017-03-20T22:18:00Z">
              <w:del w:id="31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26B0A69A" w14:textId="461F7CE2" w:rsidTr="005F3BAC">
        <w:tblPrEx>
          <w:tblW w:w="0" w:type="auto"/>
          <w:tblPrExChange w:id="318" w:author="Hoan Ng" w:date="2017-03-20T22:19:00Z">
            <w:tblPrEx>
              <w:tblW w:w="0" w:type="auto"/>
            </w:tblPrEx>
          </w:tblPrExChange>
        </w:tblPrEx>
        <w:trPr>
          <w:trHeight w:val="300"/>
          <w:ins w:id="319" w:author="Hoan Ng" w:date="2017-03-20T22:18:00Z"/>
          <w:del w:id="320" w:author="LÊ VĂN PA" w:date="2018-04-21T19:36:00Z"/>
          <w:trPrChange w:id="32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90EECA7" w:rsidR="005F3BAC" w:rsidRPr="005F3BAC" w:rsidDel="00907844" w:rsidRDefault="005F3BAC">
            <w:pPr>
              <w:rPr>
                <w:ins w:id="323" w:author="Hoan Ng" w:date="2017-03-20T22:18:00Z"/>
                <w:del w:id="324" w:author="LÊ VĂN PA" w:date="2018-04-21T19:36:00Z"/>
                <w:b/>
                <w:bCs/>
              </w:rPr>
            </w:pPr>
            <w:ins w:id="325" w:author="Hoan Ng" w:date="2017-03-20T22:18:00Z">
              <w:del w:id="32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327" w:author="Hoan Ng" w:date="2017-03-20T22:19:00Z">
              <w:tcPr>
                <w:tcW w:w="3340" w:type="dxa"/>
                <w:hideMark/>
              </w:tcPr>
            </w:tcPrChange>
          </w:tcPr>
          <w:p w14:paraId="3DC8BA62" w14:textId="6816DDEB" w:rsidR="005F3BAC" w:rsidRPr="005F3BAC" w:rsidDel="00907844" w:rsidRDefault="005F3BAC" w:rsidP="005F3BAC">
            <w:pPr>
              <w:rPr>
                <w:ins w:id="328" w:author="Hoan Ng" w:date="2017-03-20T22:18:00Z"/>
                <w:del w:id="329" w:author="LÊ VĂN PA" w:date="2018-04-21T19:36:00Z"/>
                <w:b/>
                <w:bCs/>
              </w:rPr>
            </w:pPr>
            <w:ins w:id="330" w:author="Hoan Ng" w:date="2017-03-20T22:18:00Z">
              <w:del w:id="331" w:author="LÊ VĂN PA" w:date="2018-04-21T19:36:00Z">
                <w:r w:rsidRPr="005F3BAC" w:rsidDel="00907844">
                  <w:rPr>
                    <w:b/>
                    <w:bCs/>
                  </w:rPr>
                  <w:delText xml:space="preserve">2.2. </w:delText>
                </w:r>
              </w:del>
            </w:ins>
          </w:p>
        </w:tc>
        <w:tc>
          <w:tcPr>
            <w:tcW w:w="1027" w:type="dxa"/>
            <w:hideMark/>
            <w:tcPrChange w:id="332" w:author="Hoan Ng" w:date="2017-03-20T22:19:00Z">
              <w:tcPr>
                <w:tcW w:w="960" w:type="dxa"/>
                <w:hideMark/>
              </w:tcPr>
            </w:tcPrChange>
          </w:tcPr>
          <w:p w14:paraId="58A3167E" w14:textId="1D69CD11" w:rsidR="005F3BAC" w:rsidRPr="005F3BAC" w:rsidDel="00907844" w:rsidRDefault="005F3BAC">
            <w:pPr>
              <w:rPr>
                <w:ins w:id="333" w:author="Hoan Ng" w:date="2017-03-20T22:18:00Z"/>
                <w:del w:id="334" w:author="LÊ VĂN PA" w:date="2018-04-21T19:36:00Z"/>
                <w:b/>
                <w:bCs/>
              </w:rPr>
            </w:pPr>
            <w:ins w:id="335" w:author="Hoan Ng" w:date="2017-03-20T22:18:00Z">
              <w:del w:id="33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337" w:author="Hoan Ng" w:date="2017-03-20T22:19:00Z">
              <w:tcPr>
                <w:tcW w:w="960" w:type="dxa"/>
                <w:hideMark/>
              </w:tcPr>
            </w:tcPrChange>
          </w:tcPr>
          <w:p w14:paraId="03A2D843" w14:textId="5B71A4F5" w:rsidR="005F3BAC" w:rsidRPr="005F3BAC" w:rsidDel="00907844" w:rsidRDefault="005F3BAC">
            <w:pPr>
              <w:rPr>
                <w:ins w:id="338" w:author="Hoan Ng" w:date="2017-03-20T22:18:00Z"/>
                <w:del w:id="339" w:author="LÊ VĂN PA" w:date="2018-04-21T19:36:00Z"/>
                <w:b/>
                <w:bCs/>
              </w:rPr>
            </w:pPr>
            <w:ins w:id="340" w:author="Hoan Ng" w:date="2017-03-20T22:18:00Z">
              <w:del w:id="34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342" w:author="Hoan Ng" w:date="2017-03-20T22:19:00Z">
              <w:tcPr>
                <w:tcW w:w="960" w:type="dxa"/>
                <w:hideMark/>
              </w:tcPr>
            </w:tcPrChange>
          </w:tcPr>
          <w:p w14:paraId="194F38D1" w14:textId="68F5A072" w:rsidR="005F3BAC" w:rsidRPr="005F3BAC" w:rsidDel="00907844" w:rsidRDefault="005F3BAC">
            <w:pPr>
              <w:rPr>
                <w:ins w:id="343" w:author="Hoan Ng" w:date="2017-03-20T22:18:00Z"/>
                <w:del w:id="344" w:author="LÊ VĂN PA" w:date="2018-04-21T19:36:00Z"/>
                <w:b/>
                <w:bCs/>
              </w:rPr>
            </w:pPr>
            <w:ins w:id="345" w:author="Hoan Ng" w:date="2017-03-20T22:18:00Z">
              <w:del w:id="34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347" w:author="Hoan Ng" w:date="2017-03-20T22:19:00Z">
              <w:tcPr>
                <w:tcW w:w="960" w:type="dxa"/>
                <w:hideMark/>
              </w:tcPr>
            </w:tcPrChange>
          </w:tcPr>
          <w:p w14:paraId="0F435F6E" w14:textId="085F2BC9" w:rsidR="005F3BAC" w:rsidRPr="005F3BAC" w:rsidDel="00907844" w:rsidRDefault="005F3BAC">
            <w:pPr>
              <w:rPr>
                <w:ins w:id="348" w:author="Hoan Ng" w:date="2017-03-20T22:18:00Z"/>
                <w:del w:id="349" w:author="LÊ VĂN PA" w:date="2018-04-21T19:36:00Z"/>
                <w:b/>
                <w:bCs/>
              </w:rPr>
            </w:pPr>
            <w:ins w:id="350" w:author="Hoan Ng" w:date="2017-03-20T22:18:00Z">
              <w:del w:id="35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56B1B130" w14:textId="6FEBE314" w:rsidTr="005F3BAC">
        <w:tblPrEx>
          <w:tblW w:w="0" w:type="auto"/>
          <w:tblPrExChange w:id="352" w:author="Hoan Ng" w:date="2017-03-20T22:19:00Z">
            <w:tblPrEx>
              <w:tblW w:w="0" w:type="auto"/>
            </w:tblPrEx>
          </w:tblPrExChange>
        </w:tblPrEx>
        <w:trPr>
          <w:trHeight w:val="300"/>
          <w:ins w:id="353" w:author="Hoan Ng" w:date="2017-03-20T22:18:00Z"/>
          <w:del w:id="354" w:author="LÊ VĂN PA" w:date="2018-04-21T19:36:00Z"/>
          <w:trPrChange w:id="35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5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3DDF4BF8" w:rsidR="005F3BAC" w:rsidRPr="005F3BAC" w:rsidDel="00907844" w:rsidRDefault="005F3BAC">
            <w:pPr>
              <w:rPr>
                <w:ins w:id="357" w:author="Hoan Ng" w:date="2017-03-20T22:18:00Z"/>
                <w:del w:id="358" w:author="LÊ VĂN PA" w:date="2018-04-21T19:36:00Z"/>
                <w:b/>
                <w:bCs/>
              </w:rPr>
            </w:pPr>
            <w:ins w:id="359" w:author="Hoan Ng" w:date="2017-03-20T22:18:00Z">
              <w:del w:id="36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361" w:author="Hoan Ng" w:date="2017-03-20T22:19:00Z">
              <w:tcPr>
                <w:tcW w:w="3340" w:type="dxa"/>
                <w:hideMark/>
              </w:tcPr>
            </w:tcPrChange>
          </w:tcPr>
          <w:p w14:paraId="6C67FC16" w14:textId="6B2C1DBA" w:rsidR="005F3BAC" w:rsidRPr="005F3BAC" w:rsidDel="00907844" w:rsidRDefault="005F3BAC" w:rsidP="005F3BAC">
            <w:pPr>
              <w:rPr>
                <w:ins w:id="362" w:author="Hoan Ng" w:date="2017-03-20T22:18:00Z"/>
                <w:del w:id="363" w:author="LÊ VĂN PA" w:date="2018-04-21T19:36:00Z"/>
                <w:b/>
                <w:bCs/>
              </w:rPr>
            </w:pPr>
            <w:ins w:id="364" w:author="Hoan Ng" w:date="2017-03-20T22:18:00Z">
              <w:del w:id="365" w:author="LÊ VĂN PA" w:date="2018-04-21T19:36:00Z">
                <w:r w:rsidRPr="005F3BAC" w:rsidDel="00907844">
                  <w:rPr>
                    <w:b/>
                    <w:bCs/>
                  </w:rPr>
                  <w:delText>2.3.</w:delText>
                </w:r>
              </w:del>
            </w:ins>
          </w:p>
        </w:tc>
        <w:tc>
          <w:tcPr>
            <w:tcW w:w="1027" w:type="dxa"/>
            <w:hideMark/>
            <w:tcPrChange w:id="366" w:author="Hoan Ng" w:date="2017-03-20T22:19:00Z">
              <w:tcPr>
                <w:tcW w:w="960" w:type="dxa"/>
                <w:hideMark/>
              </w:tcPr>
            </w:tcPrChange>
          </w:tcPr>
          <w:p w14:paraId="6C3EB7C0" w14:textId="263CA8AD" w:rsidR="005F3BAC" w:rsidRPr="005F3BAC" w:rsidDel="00907844" w:rsidRDefault="005F3BAC">
            <w:pPr>
              <w:rPr>
                <w:ins w:id="367" w:author="Hoan Ng" w:date="2017-03-20T22:18:00Z"/>
                <w:del w:id="368" w:author="LÊ VĂN PA" w:date="2018-04-21T19:36:00Z"/>
                <w:b/>
                <w:bCs/>
              </w:rPr>
            </w:pPr>
            <w:ins w:id="369" w:author="Hoan Ng" w:date="2017-03-20T22:18:00Z">
              <w:del w:id="37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371" w:author="Hoan Ng" w:date="2017-03-20T22:19:00Z">
              <w:tcPr>
                <w:tcW w:w="960" w:type="dxa"/>
                <w:hideMark/>
              </w:tcPr>
            </w:tcPrChange>
          </w:tcPr>
          <w:p w14:paraId="3D1C1FFC" w14:textId="16A6FBE6" w:rsidR="005F3BAC" w:rsidRPr="005F3BAC" w:rsidDel="00907844" w:rsidRDefault="005F3BAC">
            <w:pPr>
              <w:rPr>
                <w:ins w:id="372" w:author="Hoan Ng" w:date="2017-03-20T22:18:00Z"/>
                <w:del w:id="373" w:author="LÊ VĂN PA" w:date="2018-04-21T19:36:00Z"/>
                <w:b/>
                <w:bCs/>
              </w:rPr>
            </w:pPr>
            <w:ins w:id="374" w:author="Hoan Ng" w:date="2017-03-20T22:18:00Z">
              <w:del w:id="37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376" w:author="Hoan Ng" w:date="2017-03-20T22:19:00Z">
              <w:tcPr>
                <w:tcW w:w="960" w:type="dxa"/>
                <w:hideMark/>
              </w:tcPr>
            </w:tcPrChange>
          </w:tcPr>
          <w:p w14:paraId="7B03DB4A" w14:textId="5233289C" w:rsidR="005F3BAC" w:rsidRPr="005F3BAC" w:rsidDel="00907844" w:rsidRDefault="005F3BAC">
            <w:pPr>
              <w:rPr>
                <w:ins w:id="377" w:author="Hoan Ng" w:date="2017-03-20T22:18:00Z"/>
                <w:del w:id="378" w:author="LÊ VĂN PA" w:date="2018-04-21T19:36:00Z"/>
                <w:b/>
                <w:bCs/>
              </w:rPr>
            </w:pPr>
            <w:ins w:id="379" w:author="Hoan Ng" w:date="2017-03-20T22:18:00Z">
              <w:del w:id="38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381" w:author="Hoan Ng" w:date="2017-03-20T22:19:00Z">
              <w:tcPr>
                <w:tcW w:w="960" w:type="dxa"/>
                <w:hideMark/>
              </w:tcPr>
            </w:tcPrChange>
          </w:tcPr>
          <w:p w14:paraId="5E00906E" w14:textId="00D113A9" w:rsidR="005F3BAC" w:rsidRPr="005F3BAC" w:rsidDel="00907844" w:rsidRDefault="005F3BAC">
            <w:pPr>
              <w:rPr>
                <w:ins w:id="382" w:author="Hoan Ng" w:date="2017-03-20T22:18:00Z"/>
                <w:del w:id="383" w:author="LÊ VĂN PA" w:date="2018-04-21T19:36:00Z"/>
                <w:b/>
                <w:bCs/>
              </w:rPr>
            </w:pPr>
            <w:ins w:id="384" w:author="Hoan Ng" w:date="2017-03-20T22:18:00Z">
              <w:del w:id="38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1C1C8DE8" w14:textId="3DC77197" w:rsidTr="005F3BAC">
        <w:tblPrEx>
          <w:tblW w:w="0" w:type="auto"/>
          <w:tblPrExChange w:id="386" w:author="Hoan Ng" w:date="2017-03-20T22:19:00Z">
            <w:tblPrEx>
              <w:tblW w:w="0" w:type="auto"/>
            </w:tblPrEx>
          </w:tblPrExChange>
        </w:tblPrEx>
        <w:trPr>
          <w:trHeight w:val="300"/>
          <w:ins w:id="387" w:author="Hoan Ng" w:date="2017-03-20T22:18:00Z"/>
          <w:del w:id="388" w:author="LÊ VĂN PA" w:date="2018-04-21T19:36:00Z"/>
          <w:trPrChange w:id="3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31756F40" w:rsidR="005F3BAC" w:rsidRPr="005F3BAC" w:rsidDel="00907844" w:rsidRDefault="005F3BAC">
            <w:pPr>
              <w:rPr>
                <w:ins w:id="391" w:author="Hoan Ng" w:date="2017-03-20T22:18:00Z"/>
                <w:del w:id="392" w:author="LÊ VĂN PA" w:date="2018-04-21T19:36:00Z"/>
                <w:b/>
                <w:bCs/>
              </w:rPr>
            </w:pPr>
            <w:ins w:id="393" w:author="Hoan Ng" w:date="2017-03-20T22:18:00Z">
              <w:del w:id="39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395" w:author="Hoan Ng" w:date="2017-03-20T22:19:00Z">
              <w:tcPr>
                <w:tcW w:w="3340" w:type="dxa"/>
                <w:hideMark/>
              </w:tcPr>
            </w:tcPrChange>
          </w:tcPr>
          <w:p w14:paraId="3D79F336" w14:textId="539EB88D" w:rsidR="005F3BAC" w:rsidRPr="005F3BAC" w:rsidDel="00907844" w:rsidRDefault="005F3BAC">
            <w:pPr>
              <w:rPr>
                <w:ins w:id="396" w:author="Hoan Ng" w:date="2017-03-20T22:18:00Z"/>
                <w:del w:id="397" w:author="LÊ VĂN PA" w:date="2018-04-21T19:36:00Z"/>
                <w:b/>
                <w:bCs/>
              </w:rPr>
            </w:pPr>
            <w:ins w:id="398" w:author="Hoan Ng" w:date="2017-03-20T22:18:00Z">
              <w:del w:id="399" w:author="LÊ VĂN PA" w:date="2018-04-21T19:36:00Z">
                <w:r w:rsidRPr="005F3BAC" w:rsidDel="00907844">
                  <w:rPr>
                    <w:b/>
                    <w:bCs/>
                  </w:rPr>
                  <w:delText>Chương 3: Thiết kế</w:delText>
                </w:r>
              </w:del>
            </w:ins>
          </w:p>
        </w:tc>
        <w:tc>
          <w:tcPr>
            <w:tcW w:w="1027" w:type="dxa"/>
            <w:hideMark/>
            <w:tcPrChange w:id="400" w:author="Hoan Ng" w:date="2017-03-20T22:19:00Z">
              <w:tcPr>
                <w:tcW w:w="960" w:type="dxa"/>
                <w:hideMark/>
              </w:tcPr>
            </w:tcPrChange>
          </w:tcPr>
          <w:p w14:paraId="0A743F81" w14:textId="1D933055" w:rsidR="005F3BAC" w:rsidRPr="005F3BAC" w:rsidDel="00907844" w:rsidRDefault="005F3BAC">
            <w:pPr>
              <w:rPr>
                <w:ins w:id="401" w:author="Hoan Ng" w:date="2017-03-20T22:18:00Z"/>
                <w:del w:id="402" w:author="LÊ VĂN PA" w:date="2018-04-21T19:36:00Z"/>
                <w:b/>
                <w:bCs/>
              </w:rPr>
            </w:pPr>
            <w:ins w:id="403" w:author="Hoan Ng" w:date="2017-03-20T22:18:00Z">
              <w:del w:id="40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405" w:author="Hoan Ng" w:date="2017-03-20T22:19:00Z">
              <w:tcPr>
                <w:tcW w:w="960" w:type="dxa"/>
                <w:hideMark/>
              </w:tcPr>
            </w:tcPrChange>
          </w:tcPr>
          <w:p w14:paraId="28B4E605" w14:textId="71A49EEE" w:rsidR="005F3BAC" w:rsidRPr="005F3BAC" w:rsidDel="00907844" w:rsidRDefault="005F3BAC">
            <w:pPr>
              <w:rPr>
                <w:ins w:id="406" w:author="Hoan Ng" w:date="2017-03-20T22:18:00Z"/>
                <w:del w:id="407" w:author="LÊ VĂN PA" w:date="2018-04-21T19:36:00Z"/>
                <w:b/>
                <w:bCs/>
              </w:rPr>
            </w:pPr>
            <w:ins w:id="408" w:author="Hoan Ng" w:date="2017-03-20T22:18:00Z">
              <w:del w:id="40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410" w:author="Hoan Ng" w:date="2017-03-20T22:19:00Z">
              <w:tcPr>
                <w:tcW w:w="960" w:type="dxa"/>
                <w:hideMark/>
              </w:tcPr>
            </w:tcPrChange>
          </w:tcPr>
          <w:p w14:paraId="3EE92376" w14:textId="55F109CD" w:rsidR="005F3BAC" w:rsidRPr="005F3BAC" w:rsidDel="00907844" w:rsidRDefault="005F3BAC">
            <w:pPr>
              <w:rPr>
                <w:ins w:id="411" w:author="Hoan Ng" w:date="2017-03-20T22:18:00Z"/>
                <w:del w:id="412" w:author="LÊ VĂN PA" w:date="2018-04-21T19:36:00Z"/>
                <w:b/>
                <w:bCs/>
              </w:rPr>
            </w:pPr>
            <w:ins w:id="413" w:author="Hoan Ng" w:date="2017-03-20T22:18:00Z">
              <w:del w:id="41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415" w:author="Hoan Ng" w:date="2017-03-20T22:19:00Z">
              <w:tcPr>
                <w:tcW w:w="960" w:type="dxa"/>
                <w:hideMark/>
              </w:tcPr>
            </w:tcPrChange>
          </w:tcPr>
          <w:p w14:paraId="110230F3" w14:textId="1A18A039" w:rsidR="005F3BAC" w:rsidRPr="005F3BAC" w:rsidDel="00907844" w:rsidRDefault="005F3BAC">
            <w:pPr>
              <w:rPr>
                <w:ins w:id="416" w:author="Hoan Ng" w:date="2017-03-20T22:18:00Z"/>
                <w:del w:id="417" w:author="LÊ VĂN PA" w:date="2018-04-21T19:36:00Z"/>
                <w:b/>
                <w:bCs/>
              </w:rPr>
            </w:pPr>
            <w:ins w:id="418" w:author="Hoan Ng" w:date="2017-03-20T22:18:00Z">
              <w:del w:id="41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57A5B715" w14:textId="2D3D6D3D" w:rsidTr="005F3BAC">
        <w:tblPrEx>
          <w:tblW w:w="0" w:type="auto"/>
          <w:tblPrExChange w:id="420" w:author="Hoan Ng" w:date="2017-03-20T22:19:00Z">
            <w:tblPrEx>
              <w:tblW w:w="0" w:type="auto"/>
            </w:tblPrEx>
          </w:tblPrExChange>
        </w:tblPrEx>
        <w:trPr>
          <w:trHeight w:val="300"/>
          <w:ins w:id="421" w:author="Hoan Ng" w:date="2017-03-20T22:18:00Z"/>
          <w:del w:id="422" w:author="LÊ VĂN PA" w:date="2018-04-21T19:36:00Z"/>
          <w:trPrChange w:id="4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49345475" w:rsidR="005F3BAC" w:rsidRPr="005F3BAC" w:rsidDel="00907844" w:rsidRDefault="005F3BAC">
            <w:pPr>
              <w:rPr>
                <w:ins w:id="425" w:author="Hoan Ng" w:date="2017-03-20T22:18:00Z"/>
                <w:del w:id="426" w:author="LÊ VĂN PA" w:date="2018-04-21T19:36:00Z"/>
                <w:b/>
                <w:bCs/>
              </w:rPr>
            </w:pPr>
            <w:ins w:id="427" w:author="Hoan Ng" w:date="2017-03-20T22:18:00Z">
              <w:del w:id="42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429" w:author="Hoan Ng" w:date="2017-03-20T22:19:00Z">
              <w:tcPr>
                <w:tcW w:w="3340" w:type="dxa"/>
                <w:hideMark/>
              </w:tcPr>
            </w:tcPrChange>
          </w:tcPr>
          <w:p w14:paraId="61732A30" w14:textId="411700A4" w:rsidR="005F3BAC" w:rsidRPr="005F3BAC" w:rsidDel="00907844" w:rsidRDefault="005F3BAC" w:rsidP="005F3BAC">
            <w:pPr>
              <w:rPr>
                <w:ins w:id="430" w:author="Hoan Ng" w:date="2017-03-20T22:18:00Z"/>
                <w:del w:id="431" w:author="LÊ VĂN PA" w:date="2018-04-21T19:36:00Z"/>
                <w:b/>
                <w:bCs/>
              </w:rPr>
            </w:pPr>
            <w:ins w:id="432" w:author="Hoan Ng" w:date="2017-03-20T22:18:00Z">
              <w:del w:id="433" w:author="LÊ VĂN PA" w:date="2018-04-21T19:36:00Z">
                <w:r w:rsidRPr="005F3BAC" w:rsidDel="00907844">
                  <w:rPr>
                    <w:b/>
                    <w:bCs/>
                  </w:rPr>
                  <w:delText>3.1.</w:delText>
                </w:r>
              </w:del>
            </w:ins>
          </w:p>
        </w:tc>
        <w:tc>
          <w:tcPr>
            <w:tcW w:w="1027" w:type="dxa"/>
            <w:hideMark/>
            <w:tcPrChange w:id="434" w:author="Hoan Ng" w:date="2017-03-20T22:19:00Z">
              <w:tcPr>
                <w:tcW w:w="960" w:type="dxa"/>
                <w:hideMark/>
              </w:tcPr>
            </w:tcPrChange>
          </w:tcPr>
          <w:p w14:paraId="1A2668C7" w14:textId="19409295" w:rsidR="005F3BAC" w:rsidRPr="005F3BAC" w:rsidDel="00907844" w:rsidRDefault="005F3BAC">
            <w:pPr>
              <w:rPr>
                <w:ins w:id="435" w:author="Hoan Ng" w:date="2017-03-20T22:18:00Z"/>
                <w:del w:id="436" w:author="LÊ VĂN PA" w:date="2018-04-21T19:36:00Z"/>
                <w:b/>
                <w:bCs/>
              </w:rPr>
            </w:pPr>
            <w:ins w:id="437" w:author="Hoan Ng" w:date="2017-03-20T22:18:00Z">
              <w:del w:id="43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439" w:author="Hoan Ng" w:date="2017-03-20T22:19:00Z">
              <w:tcPr>
                <w:tcW w:w="960" w:type="dxa"/>
                <w:hideMark/>
              </w:tcPr>
            </w:tcPrChange>
          </w:tcPr>
          <w:p w14:paraId="4E8E5F00" w14:textId="1BD0C607" w:rsidR="005F3BAC" w:rsidRPr="005F3BAC" w:rsidDel="00907844" w:rsidRDefault="005F3BAC">
            <w:pPr>
              <w:rPr>
                <w:ins w:id="440" w:author="Hoan Ng" w:date="2017-03-20T22:18:00Z"/>
                <w:del w:id="441" w:author="LÊ VĂN PA" w:date="2018-04-21T19:36:00Z"/>
                <w:b/>
                <w:bCs/>
              </w:rPr>
            </w:pPr>
            <w:ins w:id="442" w:author="Hoan Ng" w:date="2017-03-20T22:18:00Z">
              <w:del w:id="44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444" w:author="Hoan Ng" w:date="2017-03-20T22:19:00Z">
              <w:tcPr>
                <w:tcW w:w="960" w:type="dxa"/>
                <w:hideMark/>
              </w:tcPr>
            </w:tcPrChange>
          </w:tcPr>
          <w:p w14:paraId="46DF727E" w14:textId="30771B85" w:rsidR="005F3BAC" w:rsidRPr="005F3BAC" w:rsidDel="00907844" w:rsidRDefault="005F3BAC">
            <w:pPr>
              <w:rPr>
                <w:ins w:id="445" w:author="Hoan Ng" w:date="2017-03-20T22:18:00Z"/>
                <w:del w:id="446" w:author="LÊ VĂN PA" w:date="2018-04-21T19:36:00Z"/>
                <w:b/>
                <w:bCs/>
              </w:rPr>
            </w:pPr>
            <w:ins w:id="447" w:author="Hoan Ng" w:date="2017-03-20T22:18:00Z">
              <w:del w:id="44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449" w:author="Hoan Ng" w:date="2017-03-20T22:19:00Z">
              <w:tcPr>
                <w:tcW w:w="960" w:type="dxa"/>
                <w:hideMark/>
              </w:tcPr>
            </w:tcPrChange>
          </w:tcPr>
          <w:p w14:paraId="05383068" w14:textId="720B0EA3" w:rsidR="005F3BAC" w:rsidRPr="005F3BAC" w:rsidDel="00907844" w:rsidRDefault="005F3BAC">
            <w:pPr>
              <w:rPr>
                <w:ins w:id="450" w:author="Hoan Ng" w:date="2017-03-20T22:18:00Z"/>
                <w:del w:id="451" w:author="LÊ VĂN PA" w:date="2018-04-21T19:36:00Z"/>
                <w:b/>
                <w:bCs/>
              </w:rPr>
            </w:pPr>
            <w:ins w:id="452" w:author="Hoan Ng" w:date="2017-03-20T22:18:00Z">
              <w:del w:id="45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3D79FAD5" w14:textId="027A9A57" w:rsidTr="005F3BAC">
        <w:tblPrEx>
          <w:tblW w:w="0" w:type="auto"/>
          <w:tblPrExChange w:id="454" w:author="Hoan Ng" w:date="2017-03-20T22:19:00Z">
            <w:tblPrEx>
              <w:tblW w:w="0" w:type="auto"/>
            </w:tblPrEx>
          </w:tblPrExChange>
        </w:tblPrEx>
        <w:trPr>
          <w:trHeight w:val="300"/>
          <w:ins w:id="455" w:author="Hoan Ng" w:date="2017-03-20T22:18:00Z"/>
          <w:del w:id="456" w:author="LÊ VĂN PA" w:date="2018-04-21T19:36:00Z"/>
          <w:trPrChange w:id="4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67942B1E" w:rsidR="005F3BAC" w:rsidRPr="005F3BAC" w:rsidDel="00907844" w:rsidRDefault="005F3BAC">
            <w:pPr>
              <w:rPr>
                <w:ins w:id="459" w:author="Hoan Ng" w:date="2017-03-20T22:18:00Z"/>
                <w:del w:id="460" w:author="LÊ VĂN PA" w:date="2018-04-21T19:36:00Z"/>
                <w:b/>
                <w:bCs/>
              </w:rPr>
            </w:pPr>
            <w:ins w:id="461" w:author="Hoan Ng" w:date="2017-03-20T22:18:00Z">
              <w:del w:id="46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463" w:author="Hoan Ng" w:date="2017-03-20T22:19:00Z">
              <w:tcPr>
                <w:tcW w:w="3340" w:type="dxa"/>
                <w:hideMark/>
              </w:tcPr>
            </w:tcPrChange>
          </w:tcPr>
          <w:p w14:paraId="04FCBCDE" w14:textId="539FF108" w:rsidR="005F3BAC" w:rsidRPr="005F3BAC" w:rsidDel="00907844" w:rsidRDefault="005F3BAC" w:rsidP="005F3BAC">
            <w:pPr>
              <w:rPr>
                <w:ins w:id="464" w:author="Hoan Ng" w:date="2017-03-20T22:18:00Z"/>
                <w:del w:id="465" w:author="LÊ VĂN PA" w:date="2018-04-21T19:36:00Z"/>
                <w:b/>
                <w:bCs/>
              </w:rPr>
            </w:pPr>
            <w:ins w:id="466" w:author="Hoan Ng" w:date="2017-03-20T22:18:00Z">
              <w:del w:id="467" w:author="LÊ VĂN PA" w:date="2018-04-21T19:36:00Z">
                <w:r w:rsidRPr="005F3BAC" w:rsidDel="00907844">
                  <w:rPr>
                    <w:b/>
                    <w:bCs/>
                  </w:rPr>
                  <w:delText>3.2.</w:delText>
                </w:r>
              </w:del>
            </w:ins>
          </w:p>
        </w:tc>
        <w:tc>
          <w:tcPr>
            <w:tcW w:w="1027" w:type="dxa"/>
            <w:hideMark/>
            <w:tcPrChange w:id="468" w:author="Hoan Ng" w:date="2017-03-20T22:19:00Z">
              <w:tcPr>
                <w:tcW w:w="960" w:type="dxa"/>
                <w:hideMark/>
              </w:tcPr>
            </w:tcPrChange>
          </w:tcPr>
          <w:p w14:paraId="6EE65402" w14:textId="149AE2E3" w:rsidR="005F3BAC" w:rsidRPr="005F3BAC" w:rsidDel="00907844" w:rsidRDefault="005F3BAC">
            <w:pPr>
              <w:rPr>
                <w:ins w:id="469" w:author="Hoan Ng" w:date="2017-03-20T22:18:00Z"/>
                <w:del w:id="470" w:author="LÊ VĂN PA" w:date="2018-04-21T19:36:00Z"/>
                <w:b/>
                <w:bCs/>
              </w:rPr>
            </w:pPr>
            <w:ins w:id="471" w:author="Hoan Ng" w:date="2017-03-20T22:18:00Z">
              <w:del w:id="47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473" w:author="Hoan Ng" w:date="2017-03-20T22:19:00Z">
              <w:tcPr>
                <w:tcW w:w="960" w:type="dxa"/>
                <w:hideMark/>
              </w:tcPr>
            </w:tcPrChange>
          </w:tcPr>
          <w:p w14:paraId="1531B5E2" w14:textId="0D75AB7D" w:rsidR="005F3BAC" w:rsidRPr="005F3BAC" w:rsidDel="00907844" w:rsidRDefault="005F3BAC">
            <w:pPr>
              <w:rPr>
                <w:ins w:id="474" w:author="Hoan Ng" w:date="2017-03-20T22:18:00Z"/>
                <w:del w:id="475" w:author="LÊ VĂN PA" w:date="2018-04-21T19:36:00Z"/>
                <w:b/>
                <w:bCs/>
              </w:rPr>
            </w:pPr>
            <w:ins w:id="476" w:author="Hoan Ng" w:date="2017-03-20T22:18:00Z">
              <w:del w:id="47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478" w:author="Hoan Ng" w:date="2017-03-20T22:19:00Z">
              <w:tcPr>
                <w:tcW w:w="960" w:type="dxa"/>
                <w:hideMark/>
              </w:tcPr>
            </w:tcPrChange>
          </w:tcPr>
          <w:p w14:paraId="2F1B5AF8" w14:textId="23A1A562" w:rsidR="005F3BAC" w:rsidRPr="005F3BAC" w:rsidDel="00907844" w:rsidRDefault="005F3BAC">
            <w:pPr>
              <w:rPr>
                <w:ins w:id="479" w:author="Hoan Ng" w:date="2017-03-20T22:18:00Z"/>
                <w:del w:id="480" w:author="LÊ VĂN PA" w:date="2018-04-21T19:36:00Z"/>
                <w:b/>
                <w:bCs/>
              </w:rPr>
            </w:pPr>
            <w:ins w:id="481" w:author="Hoan Ng" w:date="2017-03-20T22:18:00Z">
              <w:del w:id="48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483" w:author="Hoan Ng" w:date="2017-03-20T22:19:00Z">
              <w:tcPr>
                <w:tcW w:w="960" w:type="dxa"/>
                <w:hideMark/>
              </w:tcPr>
            </w:tcPrChange>
          </w:tcPr>
          <w:p w14:paraId="477DBAF4" w14:textId="732235E5" w:rsidR="005F3BAC" w:rsidRPr="005F3BAC" w:rsidDel="00907844" w:rsidRDefault="005F3BAC">
            <w:pPr>
              <w:rPr>
                <w:ins w:id="484" w:author="Hoan Ng" w:date="2017-03-20T22:18:00Z"/>
                <w:del w:id="485" w:author="LÊ VĂN PA" w:date="2018-04-21T19:36:00Z"/>
                <w:b/>
                <w:bCs/>
              </w:rPr>
            </w:pPr>
            <w:ins w:id="486" w:author="Hoan Ng" w:date="2017-03-20T22:18:00Z">
              <w:del w:id="48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7BE206A1" w14:textId="7AECE7A2" w:rsidTr="005F3BAC">
        <w:tblPrEx>
          <w:tblW w:w="0" w:type="auto"/>
          <w:tblPrExChange w:id="488" w:author="Hoan Ng" w:date="2017-03-20T22:19:00Z">
            <w:tblPrEx>
              <w:tblW w:w="0" w:type="auto"/>
            </w:tblPrEx>
          </w:tblPrExChange>
        </w:tblPrEx>
        <w:trPr>
          <w:trHeight w:val="300"/>
          <w:ins w:id="489" w:author="Hoan Ng" w:date="2017-03-20T22:18:00Z"/>
          <w:del w:id="490" w:author="LÊ VĂN PA" w:date="2018-04-21T19:36:00Z"/>
          <w:trPrChange w:id="4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21ABC776" w:rsidR="005F3BAC" w:rsidRPr="005F3BAC" w:rsidDel="00907844" w:rsidRDefault="005F3BAC">
            <w:pPr>
              <w:rPr>
                <w:ins w:id="493" w:author="Hoan Ng" w:date="2017-03-20T22:18:00Z"/>
                <w:del w:id="494" w:author="LÊ VĂN PA" w:date="2018-04-21T19:36:00Z"/>
                <w:b/>
                <w:bCs/>
              </w:rPr>
            </w:pPr>
            <w:ins w:id="495" w:author="Hoan Ng" w:date="2017-03-20T22:18:00Z">
              <w:del w:id="49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497" w:author="Hoan Ng" w:date="2017-03-20T22:19:00Z">
              <w:tcPr>
                <w:tcW w:w="3340" w:type="dxa"/>
                <w:hideMark/>
              </w:tcPr>
            </w:tcPrChange>
          </w:tcPr>
          <w:p w14:paraId="76BA7EDA" w14:textId="33C46BC5" w:rsidR="005F3BAC" w:rsidRPr="005F3BAC" w:rsidDel="00907844" w:rsidRDefault="005F3BAC" w:rsidP="005F3BAC">
            <w:pPr>
              <w:rPr>
                <w:ins w:id="498" w:author="Hoan Ng" w:date="2017-03-20T22:18:00Z"/>
                <w:del w:id="499" w:author="LÊ VĂN PA" w:date="2018-04-21T19:36:00Z"/>
                <w:b/>
                <w:bCs/>
              </w:rPr>
            </w:pPr>
            <w:ins w:id="500" w:author="Hoan Ng" w:date="2017-03-20T22:18:00Z">
              <w:del w:id="501" w:author="LÊ VĂN PA" w:date="2018-04-21T19:36:00Z">
                <w:r w:rsidRPr="005F3BAC" w:rsidDel="00907844">
                  <w:rPr>
                    <w:b/>
                    <w:bCs/>
                  </w:rPr>
                  <w:delText>3.3.</w:delText>
                </w:r>
              </w:del>
            </w:ins>
          </w:p>
        </w:tc>
        <w:tc>
          <w:tcPr>
            <w:tcW w:w="1027" w:type="dxa"/>
            <w:hideMark/>
            <w:tcPrChange w:id="502" w:author="Hoan Ng" w:date="2017-03-20T22:19:00Z">
              <w:tcPr>
                <w:tcW w:w="960" w:type="dxa"/>
                <w:hideMark/>
              </w:tcPr>
            </w:tcPrChange>
          </w:tcPr>
          <w:p w14:paraId="6BA15D8A" w14:textId="3EB865A3" w:rsidR="005F3BAC" w:rsidRPr="005F3BAC" w:rsidDel="00907844" w:rsidRDefault="005F3BAC">
            <w:pPr>
              <w:rPr>
                <w:ins w:id="503" w:author="Hoan Ng" w:date="2017-03-20T22:18:00Z"/>
                <w:del w:id="504" w:author="LÊ VĂN PA" w:date="2018-04-21T19:36:00Z"/>
                <w:b/>
                <w:bCs/>
              </w:rPr>
            </w:pPr>
            <w:ins w:id="505" w:author="Hoan Ng" w:date="2017-03-20T22:18:00Z">
              <w:del w:id="50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507" w:author="Hoan Ng" w:date="2017-03-20T22:19:00Z">
              <w:tcPr>
                <w:tcW w:w="960" w:type="dxa"/>
                <w:hideMark/>
              </w:tcPr>
            </w:tcPrChange>
          </w:tcPr>
          <w:p w14:paraId="288E6A26" w14:textId="3CEC1DB7" w:rsidR="005F3BAC" w:rsidRPr="005F3BAC" w:rsidDel="00907844" w:rsidRDefault="005F3BAC">
            <w:pPr>
              <w:rPr>
                <w:ins w:id="508" w:author="Hoan Ng" w:date="2017-03-20T22:18:00Z"/>
                <w:del w:id="509" w:author="LÊ VĂN PA" w:date="2018-04-21T19:36:00Z"/>
                <w:b/>
                <w:bCs/>
              </w:rPr>
            </w:pPr>
            <w:ins w:id="510" w:author="Hoan Ng" w:date="2017-03-20T22:18:00Z">
              <w:del w:id="51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512" w:author="Hoan Ng" w:date="2017-03-20T22:19:00Z">
              <w:tcPr>
                <w:tcW w:w="960" w:type="dxa"/>
                <w:hideMark/>
              </w:tcPr>
            </w:tcPrChange>
          </w:tcPr>
          <w:p w14:paraId="7A8B06BF" w14:textId="3BC23BC8" w:rsidR="005F3BAC" w:rsidRPr="005F3BAC" w:rsidDel="00907844" w:rsidRDefault="005F3BAC">
            <w:pPr>
              <w:rPr>
                <w:ins w:id="513" w:author="Hoan Ng" w:date="2017-03-20T22:18:00Z"/>
                <w:del w:id="514" w:author="LÊ VĂN PA" w:date="2018-04-21T19:36:00Z"/>
                <w:b/>
                <w:bCs/>
              </w:rPr>
            </w:pPr>
            <w:ins w:id="515" w:author="Hoan Ng" w:date="2017-03-20T22:18:00Z">
              <w:del w:id="51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517" w:author="Hoan Ng" w:date="2017-03-20T22:19:00Z">
              <w:tcPr>
                <w:tcW w:w="960" w:type="dxa"/>
                <w:hideMark/>
              </w:tcPr>
            </w:tcPrChange>
          </w:tcPr>
          <w:p w14:paraId="428ED083" w14:textId="2B371351" w:rsidR="005F3BAC" w:rsidRPr="005F3BAC" w:rsidDel="00907844" w:rsidRDefault="005F3BAC">
            <w:pPr>
              <w:rPr>
                <w:ins w:id="518" w:author="Hoan Ng" w:date="2017-03-20T22:18:00Z"/>
                <w:del w:id="519" w:author="LÊ VĂN PA" w:date="2018-04-21T19:36:00Z"/>
                <w:b/>
                <w:bCs/>
              </w:rPr>
            </w:pPr>
            <w:ins w:id="520" w:author="Hoan Ng" w:date="2017-03-20T22:18:00Z">
              <w:del w:id="52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66E35A29" w14:textId="269C8E6B" w:rsidTr="005F3BAC">
        <w:tblPrEx>
          <w:tblW w:w="0" w:type="auto"/>
          <w:tblPrExChange w:id="522" w:author="Hoan Ng" w:date="2017-03-20T22:19:00Z">
            <w:tblPrEx>
              <w:tblW w:w="0" w:type="auto"/>
            </w:tblPrEx>
          </w:tblPrExChange>
        </w:tblPrEx>
        <w:trPr>
          <w:trHeight w:val="300"/>
          <w:ins w:id="523" w:author="Hoan Ng" w:date="2017-03-20T22:18:00Z"/>
          <w:del w:id="524" w:author="LÊ VĂN PA" w:date="2018-04-21T19:36:00Z"/>
          <w:trPrChange w:id="52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4376976B" w:rsidR="005F3BAC" w:rsidRPr="005F3BAC" w:rsidDel="00907844" w:rsidRDefault="005F3BAC">
            <w:pPr>
              <w:rPr>
                <w:ins w:id="527" w:author="Hoan Ng" w:date="2017-03-20T22:18:00Z"/>
                <w:del w:id="528" w:author="LÊ VĂN PA" w:date="2018-04-21T19:36:00Z"/>
                <w:b/>
                <w:bCs/>
              </w:rPr>
            </w:pPr>
            <w:ins w:id="529" w:author="Hoan Ng" w:date="2017-03-20T22:18:00Z">
              <w:del w:id="53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531" w:author="Hoan Ng" w:date="2017-03-20T22:19:00Z">
              <w:tcPr>
                <w:tcW w:w="3340" w:type="dxa"/>
                <w:hideMark/>
              </w:tcPr>
            </w:tcPrChange>
          </w:tcPr>
          <w:p w14:paraId="18374364" w14:textId="6EA12B94" w:rsidR="005F3BAC" w:rsidRPr="005F3BAC" w:rsidDel="00907844" w:rsidRDefault="005F3BAC" w:rsidP="005F3BAC">
            <w:pPr>
              <w:rPr>
                <w:ins w:id="532" w:author="Hoan Ng" w:date="2017-03-20T22:18:00Z"/>
                <w:del w:id="533" w:author="LÊ VĂN PA" w:date="2018-04-21T19:36:00Z"/>
                <w:b/>
                <w:bCs/>
              </w:rPr>
            </w:pPr>
            <w:ins w:id="534" w:author="Hoan Ng" w:date="2017-03-20T22:18:00Z">
              <w:del w:id="535" w:author="LÊ VĂN PA" w:date="2018-04-21T19:36:00Z">
                <w:r w:rsidRPr="005F3BAC" w:rsidDel="00907844">
                  <w:rPr>
                    <w:b/>
                    <w:bCs/>
                  </w:rPr>
                  <w:delText>3.4</w:delText>
                </w:r>
              </w:del>
            </w:ins>
          </w:p>
        </w:tc>
        <w:tc>
          <w:tcPr>
            <w:tcW w:w="1027" w:type="dxa"/>
            <w:hideMark/>
            <w:tcPrChange w:id="536" w:author="Hoan Ng" w:date="2017-03-20T22:19:00Z">
              <w:tcPr>
                <w:tcW w:w="960" w:type="dxa"/>
                <w:hideMark/>
              </w:tcPr>
            </w:tcPrChange>
          </w:tcPr>
          <w:p w14:paraId="1B211784" w14:textId="1A53817C" w:rsidR="005F3BAC" w:rsidRPr="005F3BAC" w:rsidDel="00907844" w:rsidRDefault="005F3BAC">
            <w:pPr>
              <w:rPr>
                <w:ins w:id="537" w:author="Hoan Ng" w:date="2017-03-20T22:18:00Z"/>
                <w:del w:id="538" w:author="LÊ VĂN PA" w:date="2018-04-21T19:36:00Z"/>
                <w:b/>
                <w:bCs/>
              </w:rPr>
            </w:pPr>
            <w:ins w:id="539" w:author="Hoan Ng" w:date="2017-03-20T22:18:00Z">
              <w:del w:id="54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541" w:author="Hoan Ng" w:date="2017-03-20T22:19:00Z">
              <w:tcPr>
                <w:tcW w:w="960" w:type="dxa"/>
                <w:hideMark/>
              </w:tcPr>
            </w:tcPrChange>
          </w:tcPr>
          <w:p w14:paraId="5F8FE1AB" w14:textId="2F59850C" w:rsidR="005F3BAC" w:rsidRPr="005F3BAC" w:rsidDel="00907844" w:rsidRDefault="005F3BAC">
            <w:pPr>
              <w:rPr>
                <w:ins w:id="542" w:author="Hoan Ng" w:date="2017-03-20T22:18:00Z"/>
                <w:del w:id="543" w:author="LÊ VĂN PA" w:date="2018-04-21T19:36:00Z"/>
                <w:b/>
                <w:bCs/>
              </w:rPr>
            </w:pPr>
            <w:ins w:id="544" w:author="Hoan Ng" w:date="2017-03-20T22:18:00Z">
              <w:del w:id="54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546" w:author="Hoan Ng" w:date="2017-03-20T22:19:00Z">
              <w:tcPr>
                <w:tcW w:w="960" w:type="dxa"/>
                <w:hideMark/>
              </w:tcPr>
            </w:tcPrChange>
          </w:tcPr>
          <w:p w14:paraId="2DD1383C" w14:textId="16ED8619" w:rsidR="005F3BAC" w:rsidRPr="005F3BAC" w:rsidDel="00907844" w:rsidRDefault="005F3BAC">
            <w:pPr>
              <w:rPr>
                <w:ins w:id="547" w:author="Hoan Ng" w:date="2017-03-20T22:18:00Z"/>
                <w:del w:id="548" w:author="LÊ VĂN PA" w:date="2018-04-21T19:36:00Z"/>
                <w:b/>
                <w:bCs/>
              </w:rPr>
            </w:pPr>
            <w:ins w:id="549" w:author="Hoan Ng" w:date="2017-03-20T22:18:00Z">
              <w:del w:id="55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551" w:author="Hoan Ng" w:date="2017-03-20T22:19:00Z">
              <w:tcPr>
                <w:tcW w:w="960" w:type="dxa"/>
                <w:hideMark/>
              </w:tcPr>
            </w:tcPrChange>
          </w:tcPr>
          <w:p w14:paraId="4E672AD7" w14:textId="3703C4AA" w:rsidR="005F3BAC" w:rsidRPr="005F3BAC" w:rsidDel="00907844" w:rsidRDefault="005F3BAC">
            <w:pPr>
              <w:rPr>
                <w:ins w:id="552" w:author="Hoan Ng" w:date="2017-03-20T22:18:00Z"/>
                <w:del w:id="553" w:author="LÊ VĂN PA" w:date="2018-04-21T19:36:00Z"/>
                <w:b/>
                <w:bCs/>
              </w:rPr>
            </w:pPr>
            <w:ins w:id="554" w:author="Hoan Ng" w:date="2017-03-20T22:18:00Z">
              <w:del w:id="55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0292CEE1" w14:textId="10AD4516" w:rsidTr="005F3BAC">
        <w:tblPrEx>
          <w:tblW w:w="0" w:type="auto"/>
          <w:tblPrExChange w:id="556" w:author="Hoan Ng" w:date="2017-03-20T22:19:00Z">
            <w:tblPrEx>
              <w:tblW w:w="0" w:type="auto"/>
            </w:tblPrEx>
          </w:tblPrExChange>
        </w:tblPrEx>
        <w:trPr>
          <w:trHeight w:val="300"/>
          <w:ins w:id="557" w:author="Hoan Ng" w:date="2017-03-20T22:18:00Z"/>
          <w:del w:id="558" w:author="LÊ VĂN PA" w:date="2018-04-21T19:36:00Z"/>
          <w:trPrChange w:id="55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12059D0E" w:rsidR="005F3BAC" w:rsidRPr="005F3BAC" w:rsidDel="00907844" w:rsidRDefault="005F3BAC">
            <w:pPr>
              <w:rPr>
                <w:ins w:id="561" w:author="Hoan Ng" w:date="2017-03-20T22:18:00Z"/>
                <w:del w:id="562" w:author="LÊ VĂN PA" w:date="2018-04-21T19:36:00Z"/>
                <w:b/>
                <w:bCs/>
              </w:rPr>
            </w:pPr>
            <w:ins w:id="563" w:author="Hoan Ng" w:date="2017-03-20T22:18:00Z">
              <w:del w:id="56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565" w:author="Hoan Ng" w:date="2017-03-20T22:19:00Z">
              <w:tcPr>
                <w:tcW w:w="3340" w:type="dxa"/>
                <w:hideMark/>
              </w:tcPr>
            </w:tcPrChange>
          </w:tcPr>
          <w:p w14:paraId="0FAD74CF" w14:textId="3E2BA3FC" w:rsidR="005F3BAC" w:rsidRPr="005F3BAC" w:rsidDel="00907844" w:rsidRDefault="005F3BAC">
            <w:pPr>
              <w:rPr>
                <w:ins w:id="566" w:author="Hoan Ng" w:date="2017-03-20T22:18:00Z"/>
                <w:del w:id="567" w:author="LÊ VĂN PA" w:date="2018-04-21T19:36:00Z"/>
                <w:b/>
                <w:bCs/>
              </w:rPr>
            </w:pPr>
            <w:ins w:id="568" w:author="Hoan Ng" w:date="2017-03-20T22:18:00Z">
              <w:del w:id="569" w:author="LÊ VĂN PA" w:date="2018-04-21T19:36:00Z">
                <w:r w:rsidRPr="005F3BAC" w:rsidDel="00907844">
                  <w:rPr>
                    <w:b/>
                    <w:bCs/>
                  </w:rPr>
                  <w:delText>Chương 4: Cài đặt</w:delText>
                </w:r>
              </w:del>
            </w:ins>
          </w:p>
        </w:tc>
        <w:tc>
          <w:tcPr>
            <w:tcW w:w="1027" w:type="dxa"/>
            <w:hideMark/>
            <w:tcPrChange w:id="570" w:author="Hoan Ng" w:date="2017-03-20T22:19:00Z">
              <w:tcPr>
                <w:tcW w:w="960" w:type="dxa"/>
                <w:hideMark/>
              </w:tcPr>
            </w:tcPrChange>
          </w:tcPr>
          <w:p w14:paraId="0C66F029" w14:textId="23B473A8" w:rsidR="005F3BAC" w:rsidRPr="005F3BAC" w:rsidDel="00907844" w:rsidRDefault="005F3BAC">
            <w:pPr>
              <w:rPr>
                <w:ins w:id="571" w:author="Hoan Ng" w:date="2017-03-20T22:18:00Z"/>
                <w:del w:id="572" w:author="LÊ VĂN PA" w:date="2018-04-21T19:36:00Z"/>
                <w:b/>
                <w:bCs/>
              </w:rPr>
            </w:pPr>
            <w:ins w:id="573" w:author="Hoan Ng" w:date="2017-03-20T22:18:00Z">
              <w:del w:id="57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575" w:author="Hoan Ng" w:date="2017-03-20T22:19:00Z">
              <w:tcPr>
                <w:tcW w:w="960" w:type="dxa"/>
                <w:hideMark/>
              </w:tcPr>
            </w:tcPrChange>
          </w:tcPr>
          <w:p w14:paraId="641808E5" w14:textId="29724CF7" w:rsidR="005F3BAC" w:rsidRPr="005F3BAC" w:rsidDel="00907844" w:rsidRDefault="005F3BAC">
            <w:pPr>
              <w:rPr>
                <w:ins w:id="576" w:author="Hoan Ng" w:date="2017-03-20T22:18:00Z"/>
                <w:del w:id="577" w:author="LÊ VĂN PA" w:date="2018-04-21T19:36:00Z"/>
                <w:b/>
                <w:bCs/>
              </w:rPr>
            </w:pPr>
            <w:ins w:id="578" w:author="Hoan Ng" w:date="2017-03-20T22:18:00Z">
              <w:del w:id="57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580" w:author="Hoan Ng" w:date="2017-03-20T22:19:00Z">
              <w:tcPr>
                <w:tcW w:w="960" w:type="dxa"/>
                <w:hideMark/>
              </w:tcPr>
            </w:tcPrChange>
          </w:tcPr>
          <w:p w14:paraId="091A1548" w14:textId="00051476" w:rsidR="005F3BAC" w:rsidRPr="005F3BAC" w:rsidDel="00907844" w:rsidRDefault="005F3BAC">
            <w:pPr>
              <w:rPr>
                <w:ins w:id="581" w:author="Hoan Ng" w:date="2017-03-20T22:18:00Z"/>
                <w:del w:id="582" w:author="LÊ VĂN PA" w:date="2018-04-21T19:36:00Z"/>
                <w:b/>
                <w:bCs/>
              </w:rPr>
            </w:pPr>
            <w:ins w:id="583" w:author="Hoan Ng" w:date="2017-03-20T22:18:00Z">
              <w:del w:id="58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585" w:author="Hoan Ng" w:date="2017-03-20T22:19:00Z">
              <w:tcPr>
                <w:tcW w:w="960" w:type="dxa"/>
                <w:hideMark/>
              </w:tcPr>
            </w:tcPrChange>
          </w:tcPr>
          <w:p w14:paraId="48AF27B3" w14:textId="2856454C" w:rsidR="005F3BAC" w:rsidRPr="005F3BAC" w:rsidDel="00907844" w:rsidRDefault="005F3BAC">
            <w:pPr>
              <w:rPr>
                <w:ins w:id="586" w:author="Hoan Ng" w:date="2017-03-20T22:18:00Z"/>
                <w:del w:id="587" w:author="LÊ VĂN PA" w:date="2018-04-21T19:36:00Z"/>
                <w:b/>
                <w:bCs/>
              </w:rPr>
            </w:pPr>
            <w:ins w:id="588" w:author="Hoan Ng" w:date="2017-03-20T22:18:00Z">
              <w:del w:id="58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2474AC26" w14:textId="5D539AEB" w:rsidTr="005F3BAC">
        <w:tblPrEx>
          <w:tblW w:w="0" w:type="auto"/>
          <w:tblPrExChange w:id="590" w:author="Hoan Ng" w:date="2017-03-20T22:19:00Z">
            <w:tblPrEx>
              <w:tblW w:w="0" w:type="auto"/>
            </w:tblPrEx>
          </w:tblPrExChange>
        </w:tblPrEx>
        <w:trPr>
          <w:trHeight w:val="300"/>
          <w:ins w:id="591" w:author="Hoan Ng" w:date="2017-03-20T22:18:00Z"/>
          <w:del w:id="592" w:author="LÊ VĂN PA" w:date="2018-04-21T19:36:00Z"/>
          <w:trPrChange w:id="59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9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4F3D57D5" w:rsidR="005F3BAC" w:rsidRPr="005F3BAC" w:rsidDel="00907844" w:rsidRDefault="005F3BAC">
            <w:pPr>
              <w:rPr>
                <w:ins w:id="595" w:author="Hoan Ng" w:date="2017-03-20T22:18:00Z"/>
                <w:del w:id="596" w:author="LÊ VĂN PA" w:date="2018-04-21T19:36:00Z"/>
                <w:b/>
                <w:bCs/>
              </w:rPr>
            </w:pPr>
            <w:ins w:id="597" w:author="Hoan Ng" w:date="2017-03-20T22:18:00Z">
              <w:del w:id="59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599" w:author="Hoan Ng" w:date="2017-03-20T22:19:00Z">
              <w:tcPr>
                <w:tcW w:w="3340" w:type="dxa"/>
                <w:hideMark/>
              </w:tcPr>
            </w:tcPrChange>
          </w:tcPr>
          <w:p w14:paraId="781F4D4C" w14:textId="0BB87677" w:rsidR="005F3BAC" w:rsidRPr="005F3BAC" w:rsidDel="00907844" w:rsidRDefault="005F3BAC" w:rsidP="005F3BAC">
            <w:pPr>
              <w:rPr>
                <w:ins w:id="600" w:author="Hoan Ng" w:date="2017-03-20T22:18:00Z"/>
                <w:del w:id="601" w:author="LÊ VĂN PA" w:date="2018-04-21T19:36:00Z"/>
                <w:b/>
                <w:bCs/>
              </w:rPr>
            </w:pPr>
            <w:ins w:id="602" w:author="Hoan Ng" w:date="2017-03-20T22:18:00Z">
              <w:del w:id="603" w:author="LÊ VĂN PA" w:date="2018-04-21T19:36:00Z">
                <w:r w:rsidRPr="005F3BAC" w:rsidDel="00907844">
                  <w:rPr>
                    <w:b/>
                    <w:bCs/>
                  </w:rPr>
                  <w:delText>4.1.</w:delText>
                </w:r>
              </w:del>
            </w:ins>
          </w:p>
        </w:tc>
        <w:tc>
          <w:tcPr>
            <w:tcW w:w="1027" w:type="dxa"/>
            <w:hideMark/>
            <w:tcPrChange w:id="604" w:author="Hoan Ng" w:date="2017-03-20T22:19:00Z">
              <w:tcPr>
                <w:tcW w:w="960" w:type="dxa"/>
                <w:hideMark/>
              </w:tcPr>
            </w:tcPrChange>
          </w:tcPr>
          <w:p w14:paraId="63E5619B" w14:textId="69200DE8" w:rsidR="005F3BAC" w:rsidRPr="005F3BAC" w:rsidDel="00907844" w:rsidRDefault="005F3BAC">
            <w:pPr>
              <w:rPr>
                <w:ins w:id="605" w:author="Hoan Ng" w:date="2017-03-20T22:18:00Z"/>
                <w:del w:id="606" w:author="LÊ VĂN PA" w:date="2018-04-21T19:36:00Z"/>
                <w:b/>
                <w:bCs/>
              </w:rPr>
            </w:pPr>
            <w:ins w:id="607" w:author="Hoan Ng" w:date="2017-03-20T22:18:00Z">
              <w:del w:id="60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609" w:author="Hoan Ng" w:date="2017-03-20T22:19:00Z">
              <w:tcPr>
                <w:tcW w:w="960" w:type="dxa"/>
                <w:hideMark/>
              </w:tcPr>
            </w:tcPrChange>
          </w:tcPr>
          <w:p w14:paraId="71DE6108" w14:textId="79718E6C" w:rsidR="005F3BAC" w:rsidRPr="005F3BAC" w:rsidDel="00907844" w:rsidRDefault="005F3BAC">
            <w:pPr>
              <w:rPr>
                <w:ins w:id="610" w:author="Hoan Ng" w:date="2017-03-20T22:18:00Z"/>
                <w:del w:id="611" w:author="LÊ VĂN PA" w:date="2018-04-21T19:36:00Z"/>
                <w:b/>
                <w:bCs/>
              </w:rPr>
            </w:pPr>
            <w:ins w:id="612" w:author="Hoan Ng" w:date="2017-03-20T22:18:00Z">
              <w:del w:id="61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614" w:author="Hoan Ng" w:date="2017-03-20T22:19:00Z">
              <w:tcPr>
                <w:tcW w:w="960" w:type="dxa"/>
                <w:hideMark/>
              </w:tcPr>
            </w:tcPrChange>
          </w:tcPr>
          <w:p w14:paraId="7B3D550E" w14:textId="6B31B11F" w:rsidR="005F3BAC" w:rsidRPr="005F3BAC" w:rsidDel="00907844" w:rsidRDefault="005F3BAC">
            <w:pPr>
              <w:rPr>
                <w:ins w:id="615" w:author="Hoan Ng" w:date="2017-03-20T22:18:00Z"/>
                <w:del w:id="616" w:author="LÊ VĂN PA" w:date="2018-04-21T19:36:00Z"/>
                <w:b/>
                <w:bCs/>
              </w:rPr>
            </w:pPr>
            <w:ins w:id="617" w:author="Hoan Ng" w:date="2017-03-20T22:18:00Z">
              <w:del w:id="61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619" w:author="Hoan Ng" w:date="2017-03-20T22:19:00Z">
              <w:tcPr>
                <w:tcW w:w="960" w:type="dxa"/>
                <w:hideMark/>
              </w:tcPr>
            </w:tcPrChange>
          </w:tcPr>
          <w:p w14:paraId="7AF502AD" w14:textId="771E37E7" w:rsidR="005F3BAC" w:rsidRPr="005F3BAC" w:rsidDel="00907844" w:rsidRDefault="005F3BAC">
            <w:pPr>
              <w:rPr>
                <w:ins w:id="620" w:author="Hoan Ng" w:date="2017-03-20T22:18:00Z"/>
                <w:del w:id="621" w:author="LÊ VĂN PA" w:date="2018-04-21T19:36:00Z"/>
                <w:b/>
                <w:bCs/>
              </w:rPr>
            </w:pPr>
            <w:ins w:id="622" w:author="Hoan Ng" w:date="2017-03-20T22:18:00Z">
              <w:del w:id="62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5DCD9365" w14:textId="7A998167" w:rsidTr="005F3BAC">
        <w:tblPrEx>
          <w:tblW w:w="0" w:type="auto"/>
          <w:tblPrExChange w:id="624" w:author="Hoan Ng" w:date="2017-03-20T22:19:00Z">
            <w:tblPrEx>
              <w:tblW w:w="0" w:type="auto"/>
            </w:tblPrEx>
          </w:tblPrExChange>
        </w:tblPrEx>
        <w:trPr>
          <w:trHeight w:val="300"/>
          <w:ins w:id="625" w:author="Hoan Ng" w:date="2017-03-20T22:18:00Z"/>
          <w:del w:id="626" w:author="LÊ VĂN PA" w:date="2018-04-21T19:36:00Z"/>
          <w:trPrChange w:id="62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2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04417677" w:rsidR="005F3BAC" w:rsidRPr="005F3BAC" w:rsidDel="00907844" w:rsidRDefault="005F3BAC">
            <w:pPr>
              <w:rPr>
                <w:ins w:id="629" w:author="Hoan Ng" w:date="2017-03-20T22:18:00Z"/>
                <w:del w:id="630" w:author="LÊ VĂN PA" w:date="2018-04-21T19:36:00Z"/>
                <w:b/>
                <w:bCs/>
              </w:rPr>
            </w:pPr>
            <w:ins w:id="631" w:author="Hoan Ng" w:date="2017-03-20T22:18:00Z">
              <w:del w:id="63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633" w:author="Hoan Ng" w:date="2017-03-20T22:19:00Z">
              <w:tcPr>
                <w:tcW w:w="3340" w:type="dxa"/>
                <w:hideMark/>
              </w:tcPr>
            </w:tcPrChange>
          </w:tcPr>
          <w:p w14:paraId="432A4F84" w14:textId="31F60ACF" w:rsidR="005F3BAC" w:rsidRPr="005F3BAC" w:rsidDel="00907844" w:rsidRDefault="005F3BAC" w:rsidP="005F3BAC">
            <w:pPr>
              <w:rPr>
                <w:ins w:id="634" w:author="Hoan Ng" w:date="2017-03-20T22:18:00Z"/>
                <w:del w:id="635" w:author="LÊ VĂN PA" w:date="2018-04-21T19:36:00Z"/>
                <w:b/>
                <w:bCs/>
              </w:rPr>
            </w:pPr>
            <w:ins w:id="636" w:author="Hoan Ng" w:date="2017-03-20T22:18:00Z">
              <w:del w:id="637" w:author="LÊ VĂN PA" w:date="2018-04-21T19:36:00Z">
                <w:r w:rsidRPr="005F3BAC" w:rsidDel="00907844">
                  <w:rPr>
                    <w:b/>
                    <w:bCs/>
                  </w:rPr>
                  <w:delText>4.2.</w:delText>
                </w:r>
              </w:del>
            </w:ins>
          </w:p>
        </w:tc>
        <w:tc>
          <w:tcPr>
            <w:tcW w:w="1027" w:type="dxa"/>
            <w:hideMark/>
            <w:tcPrChange w:id="638" w:author="Hoan Ng" w:date="2017-03-20T22:19:00Z">
              <w:tcPr>
                <w:tcW w:w="960" w:type="dxa"/>
                <w:hideMark/>
              </w:tcPr>
            </w:tcPrChange>
          </w:tcPr>
          <w:p w14:paraId="49395E88" w14:textId="4F72134B" w:rsidR="005F3BAC" w:rsidRPr="005F3BAC" w:rsidDel="00907844" w:rsidRDefault="005F3BAC">
            <w:pPr>
              <w:rPr>
                <w:ins w:id="639" w:author="Hoan Ng" w:date="2017-03-20T22:18:00Z"/>
                <w:del w:id="640" w:author="LÊ VĂN PA" w:date="2018-04-21T19:36:00Z"/>
                <w:b/>
                <w:bCs/>
              </w:rPr>
            </w:pPr>
            <w:ins w:id="641" w:author="Hoan Ng" w:date="2017-03-20T22:18:00Z">
              <w:del w:id="64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643" w:author="Hoan Ng" w:date="2017-03-20T22:19:00Z">
              <w:tcPr>
                <w:tcW w:w="960" w:type="dxa"/>
                <w:hideMark/>
              </w:tcPr>
            </w:tcPrChange>
          </w:tcPr>
          <w:p w14:paraId="38EC709B" w14:textId="4A28F6CE" w:rsidR="005F3BAC" w:rsidRPr="005F3BAC" w:rsidDel="00907844" w:rsidRDefault="005F3BAC">
            <w:pPr>
              <w:rPr>
                <w:ins w:id="644" w:author="Hoan Ng" w:date="2017-03-20T22:18:00Z"/>
                <w:del w:id="645" w:author="LÊ VĂN PA" w:date="2018-04-21T19:36:00Z"/>
                <w:b/>
                <w:bCs/>
              </w:rPr>
            </w:pPr>
            <w:ins w:id="646" w:author="Hoan Ng" w:date="2017-03-20T22:18:00Z">
              <w:del w:id="64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648" w:author="Hoan Ng" w:date="2017-03-20T22:19:00Z">
              <w:tcPr>
                <w:tcW w:w="960" w:type="dxa"/>
                <w:hideMark/>
              </w:tcPr>
            </w:tcPrChange>
          </w:tcPr>
          <w:p w14:paraId="61A8C50C" w14:textId="78790404" w:rsidR="005F3BAC" w:rsidRPr="005F3BAC" w:rsidDel="00907844" w:rsidRDefault="005F3BAC">
            <w:pPr>
              <w:rPr>
                <w:ins w:id="649" w:author="Hoan Ng" w:date="2017-03-20T22:18:00Z"/>
                <w:del w:id="650" w:author="LÊ VĂN PA" w:date="2018-04-21T19:36:00Z"/>
                <w:b/>
                <w:bCs/>
              </w:rPr>
            </w:pPr>
            <w:ins w:id="651" w:author="Hoan Ng" w:date="2017-03-20T22:18:00Z">
              <w:del w:id="652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653" w:author="Hoan Ng" w:date="2017-03-20T22:19:00Z">
              <w:tcPr>
                <w:tcW w:w="960" w:type="dxa"/>
                <w:hideMark/>
              </w:tcPr>
            </w:tcPrChange>
          </w:tcPr>
          <w:p w14:paraId="229C35ED" w14:textId="6006A94B" w:rsidR="005F3BAC" w:rsidRPr="005F3BAC" w:rsidDel="00907844" w:rsidRDefault="005F3BAC">
            <w:pPr>
              <w:rPr>
                <w:ins w:id="654" w:author="Hoan Ng" w:date="2017-03-20T22:18:00Z"/>
                <w:del w:id="655" w:author="LÊ VĂN PA" w:date="2018-04-21T19:36:00Z"/>
                <w:b/>
                <w:bCs/>
              </w:rPr>
            </w:pPr>
            <w:ins w:id="656" w:author="Hoan Ng" w:date="2017-03-20T22:18:00Z">
              <w:del w:id="657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406C40F0" w14:textId="4EFC65CE" w:rsidTr="005F3BAC">
        <w:tblPrEx>
          <w:tblW w:w="0" w:type="auto"/>
          <w:tblPrExChange w:id="658" w:author="Hoan Ng" w:date="2017-03-20T22:19:00Z">
            <w:tblPrEx>
              <w:tblW w:w="0" w:type="auto"/>
            </w:tblPrEx>
          </w:tblPrExChange>
        </w:tblPrEx>
        <w:trPr>
          <w:trHeight w:val="300"/>
          <w:ins w:id="659" w:author="Hoan Ng" w:date="2017-03-20T22:18:00Z"/>
          <w:del w:id="660" w:author="LÊ VĂN PA" w:date="2018-04-21T19:36:00Z"/>
          <w:trPrChange w:id="6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00E49677" w:rsidR="005F3BAC" w:rsidRPr="005F3BAC" w:rsidDel="00907844" w:rsidRDefault="005F3BAC">
            <w:pPr>
              <w:rPr>
                <w:ins w:id="663" w:author="Hoan Ng" w:date="2017-03-20T22:18:00Z"/>
                <w:del w:id="664" w:author="LÊ VĂN PA" w:date="2018-04-21T19:36:00Z"/>
                <w:b/>
                <w:bCs/>
              </w:rPr>
            </w:pPr>
            <w:ins w:id="665" w:author="Hoan Ng" w:date="2017-03-20T22:18:00Z">
              <w:del w:id="66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667" w:author="Hoan Ng" w:date="2017-03-20T22:19:00Z">
              <w:tcPr>
                <w:tcW w:w="3340" w:type="dxa"/>
                <w:hideMark/>
              </w:tcPr>
            </w:tcPrChange>
          </w:tcPr>
          <w:p w14:paraId="3951D426" w14:textId="5B347B9E" w:rsidR="005F3BAC" w:rsidRPr="005F3BAC" w:rsidDel="00907844" w:rsidRDefault="005F3BAC" w:rsidP="005F3BAC">
            <w:pPr>
              <w:rPr>
                <w:ins w:id="668" w:author="Hoan Ng" w:date="2017-03-20T22:18:00Z"/>
                <w:del w:id="669" w:author="LÊ VĂN PA" w:date="2018-04-21T19:36:00Z"/>
                <w:b/>
                <w:bCs/>
              </w:rPr>
            </w:pPr>
            <w:ins w:id="670" w:author="Hoan Ng" w:date="2017-03-20T22:18:00Z">
              <w:del w:id="671" w:author="LÊ VĂN PA" w:date="2018-04-21T19:36:00Z">
                <w:r w:rsidRPr="005F3BAC" w:rsidDel="00907844">
                  <w:rPr>
                    <w:b/>
                    <w:bCs/>
                  </w:rPr>
                  <w:delText>4.3</w:delText>
                </w:r>
              </w:del>
            </w:ins>
          </w:p>
        </w:tc>
        <w:tc>
          <w:tcPr>
            <w:tcW w:w="1027" w:type="dxa"/>
            <w:hideMark/>
            <w:tcPrChange w:id="672" w:author="Hoan Ng" w:date="2017-03-20T22:19:00Z">
              <w:tcPr>
                <w:tcW w:w="960" w:type="dxa"/>
                <w:hideMark/>
              </w:tcPr>
            </w:tcPrChange>
          </w:tcPr>
          <w:p w14:paraId="13449711" w14:textId="07764526" w:rsidR="005F3BAC" w:rsidRPr="005F3BAC" w:rsidDel="00907844" w:rsidRDefault="005F3BAC">
            <w:pPr>
              <w:rPr>
                <w:ins w:id="673" w:author="Hoan Ng" w:date="2017-03-20T22:18:00Z"/>
                <w:del w:id="674" w:author="LÊ VĂN PA" w:date="2018-04-21T19:36:00Z"/>
                <w:b/>
                <w:bCs/>
              </w:rPr>
            </w:pPr>
            <w:ins w:id="675" w:author="Hoan Ng" w:date="2017-03-20T22:18:00Z">
              <w:del w:id="67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677" w:author="Hoan Ng" w:date="2017-03-20T22:19:00Z">
              <w:tcPr>
                <w:tcW w:w="960" w:type="dxa"/>
                <w:hideMark/>
              </w:tcPr>
            </w:tcPrChange>
          </w:tcPr>
          <w:p w14:paraId="496411CF" w14:textId="54C50BFD" w:rsidR="005F3BAC" w:rsidRPr="005F3BAC" w:rsidDel="00907844" w:rsidRDefault="005F3BAC">
            <w:pPr>
              <w:rPr>
                <w:ins w:id="678" w:author="Hoan Ng" w:date="2017-03-20T22:18:00Z"/>
                <w:del w:id="679" w:author="LÊ VĂN PA" w:date="2018-04-21T19:36:00Z"/>
                <w:b/>
                <w:bCs/>
              </w:rPr>
            </w:pPr>
            <w:ins w:id="680" w:author="Hoan Ng" w:date="2017-03-20T22:18:00Z">
              <w:del w:id="68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682" w:author="Hoan Ng" w:date="2017-03-20T22:19:00Z">
              <w:tcPr>
                <w:tcW w:w="960" w:type="dxa"/>
                <w:hideMark/>
              </w:tcPr>
            </w:tcPrChange>
          </w:tcPr>
          <w:p w14:paraId="1F0C199A" w14:textId="453850B4" w:rsidR="005F3BAC" w:rsidRPr="005F3BAC" w:rsidDel="00907844" w:rsidRDefault="005F3BAC">
            <w:pPr>
              <w:rPr>
                <w:ins w:id="683" w:author="Hoan Ng" w:date="2017-03-20T22:18:00Z"/>
                <w:del w:id="684" w:author="LÊ VĂN PA" w:date="2018-04-21T19:36:00Z"/>
                <w:b/>
                <w:bCs/>
              </w:rPr>
            </w:pPr>
            <w:ins w:id="685" w:author="Hoan Ng" w:date="2017-03-20T22:18:00Z">
              <w:del w:id="68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687" w:author="Hoan Ng" w:date="2017-03-20T22:19:00Z">
              <w:tcPr>
                <w:tcW w:w="960" w:type="dxa"/>
                <w:hideMark/>
              </w:tcPr>
            </w:tcPrChange>
          </w:tcPr>
          <w:p w14:paraId="2E3EF5E6" w14:textId="7D0F4CA6" w:rsidR="005F3BAC" w:rsidRPr="005F3BAC" w:rsidDel="00907844" w:rsidRDefault="005F3BAC">
            <w:pPr>
              <w:rPr>
                <w:ins w:id="688" w:author="Hoan Ng" w:date="2017-03-20T22:18:00Z"/>
                <w:del w:id="689" w:author="LÊ VĂN PA" w:date="2018-04-21T19:36:00Z"/>
                <w:b/>
                <w:bCs/>
              </w:rPr>
            </w:pPr>
            <w:ins w:id="690" w:author="Hoan Ng" w:date="2017-03-20T22:18:00Z">
              <w:del w:id="69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21C807D0" w14:textId="73EF9F41" w:rsidTr="005F3BAC">
        <w:tblPrEx>
          <w:tblW w:w="0" w:type="auto"/>
          <w:tblPrExChange w:id="692" w:author="Hoan Ng" w:date="2017-03-20T22:19:00Z">
            <w:tblPrEx>
              <w:tblW w:w="0" w:type="auto"/>
            </w:tblPrEx>
          </w:tblPrExChange>
        </w:tblPrEx>
        <w:trPr>
          <w:trHeight w:val="300"/>
          <w:ins w:id="693" w:author="Hoan Ng" w:date="2017-03-20T22:18:00Z"/>
          <w:del w:id="694" w:author="LÊ VĂN PA" w:date="2018-04-21T19:36:00Z"/>
          <w:trPrChange w:id="69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9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2BA4F413" w:rsidR="005F3BAC" w:rsidRPr="005F3BAC" w:rsidDel="00907844" w:rsidRDefault="005F3BAC">
            <w:pPr>
              <w:rPr>
                <w:ins w:id="697" w:author="Hoan Ng" w:date="2017-03-20T22:18:00Z"/>
                <w:del w:id="698" w:author="LÊ VĂN PA" w:date="2018-04-21T19:36:00Z"/>
                <w:b/>
                <w:bCs/>
              </w:rPr>
            </w:pPr>
            <w:ins w:id="699" w:author="Hoan Ng" w:date="2017-03-20T22:18:00Z">
              <w:del w:id="70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701" w:author="Hoan Ng" w:date="2017-03-20T22:19:00Z">
              <w:tcPr>
                <w:tcW w:w="3340" w:type="dxa"/>
                <w:hideMark/>
              </w:tcPr>
            </w:tcPrChange>
          </w:tcPr>
          <w:p w14:paraId="77FA6EA6" w14:textId="7A84D65E" w:rsidR="005F3BAC" w:rsidRPr="005F3BAC" w:rsidDel="00907844" w:rsidRDefault="005F3BAC">
            <w:pPr>
              <w:rPr>
                <w:ins w:id="702" w:author="Hoan Ng" w:date="2017-03-20T22:18:00Z"/>
                <w:del w:id="703" w:author="LÊ VĂN PA" w:date="2018-04-21T19:36:00Z"/>
                <w:b/>
                <w:bCs/>
              </w:rPr>
            </w:pPr>
            <w:ins w:id="704" w:author="Hoan Ng" w:date="2017-03-20T22:18:00Z">
              <w:del w:id="705" w:author="LÊ VĂN PA" w:date="2018-04-21T19:36:00Z">
                <w:r w:rsidRPr="005F3BAC" w:rsidDel="00907844">
                  <w:rPr>
                    <w:b/>
                    <w:bCs/>
                  </w:rPr>
                  <w:delText>Chương 5: Kiểm thử</w:delText>
                </w:r>
              </w:del>
            </w:ins>
          </w:p>
        </w:tc>
        <w:tc>
          <w:tcPr>
            <w:tcW w:w="1027" w:type="dxa"/>
            <w:hideMark/>
            <w:tcPrChange w:id="706" w:author="Hoan Ng" w:date="2017-03-20T22:19:00Z">
              <w:tcPr>
                <w:tcW w:w="960" w:type="dxa"/>
                <w:hideMark/>
              </w:tcPr>
            </w:tcPrChange>
          </w:tcPr>
          <w:p w14:paraId="5D73C054" w14:textId="65434C1A" w:rsidR="005F3BAC" w:rsidRPr="005F3BAC" w:rsidDel="00907844" w:rsidRDefault="005F3BAC">
            <w:pPr>
              <w:rPr>
                <w:ins w:id="707" w:author="Hoan Ng" w:date="2017-03-20T22:18:00Z"/>
                <w:del w:id="708" w:author="LÊ VĂN PA" w:date="2018-04-21T19:36:00Z"/>
                <w:b/>
                <w:bCs/>
              </w:rPr>
            </w:pPr>
            <w:ins w:id="709" w:author="Hoan Ng" w:date="2017-03-20T22:18:00Z">
              <w:del w:id="71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711" w:author="Hoan Ng" w:date="2017-03-20T22:19:00Z">
              <w:tcPr>
                <w:tcW w:w="960" w:type="dxa"/>
                <w:hideMark/>
              </w:tcPr>
            </w:tcPrChange>
          </w:tcPr>
          <w:p w14:paraId="3CA63141" w14:textId="53935902" w:rsidR="005F3BAC" w:rsidRPr="005F3BAC" w:rsidDel="00907844" w:rsidRDefault="005F3BAC">
            <w:pPr>
              <w:rPr>
                <w:ins w:id="712" w:author="Hoan Ng" w:date="2017-03-20T22:18:00Z"/>
                <w:del w:id="713" w:author="LÊ VĂN PA" w:date="2018-04-21T19:36:00Z"/>
                <w:b/>
                <w:bCs/>
              </w:rPr>
            </w:pPr>
            <w:ins w:id="714" w:author="Hoan Ng" w:date="2017-03-20T22:18:00Z">
              <w:del w:id="71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716" w:author="Hoan Ng" w:date="2017-03-20T22:19:00Z">
              <w:tcPr>
                <w:tcW w:w="960" w:type="dxa"/>
                <w:hideMark/>
              </w:tcPr>
            </w:tcPrChange>
          </w:tcPr>
          <w:p w14:paraId="4EBC632E" w14:textId="3060A1F2" w:rsidR="005F3BAC" w:rsidRPr="005F3BAC" w:rsidDel="00907844" w:rsidRDefault="005F3BAC">
            <w:pPr>
              <w:rPr>
                <w:ins w:id="717" w:author="Hoan Ng" w:date="2017-03-20T22:18:00Z"/>
                <w:del w:id="718" w:author="LÊ VĂN PA" w:date="2018-04-21T19:36:00Z"/>
                <w:b/>
                <w:bCs/>
              </w:rPr>
            </w:pPr>
            <w:ins w:id="719" w:author="Hoan Ng" w:date="2017-03-20T22:18:00Z">
              <w:del w:id="72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721" w:author="Hoan Ng" w:date="2017-03-20T22:19:00Z">
              <w:tcPr>
                <w:tcW w:w="960" w:type="dxa"/>
                <w:hideMark/>
              </w:tcPr>
            </w:tcPrChange>
          </w:tcPr>
          <w:p w14:paraId="2C35AA03" w14:textId="34F9F318" w:rsidR="005F3BAC" w:rsidRPr="005F3BAC" w:rsidDel="00907844" w:rsidRDefault="005F3BAC">
            <w:pPr>
              <w:rPr>
                <w:ins w:id="722" w:author="Hoan Ng" w:date="2017-03-20T22:18:00Z"/>
                <w:del w:id="723" w:author="LÊ VĂN PA" w:date="2018-04-21T19:36:00Z"/>
                <w:b/>
                <w:bCs/>
              </w:rPr>
            </w:pPr>
            <w:ins w:id="724" w:author="Hoan Ng" w:date="2017-03-20T22:18:00Z">
              <w:del w:id="72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196FFD71" w14:textId="5FB6149A" w:rsidTr="005F3BAC">
        <w:tblPrEx>
          <w:tblW w:w="0" w:type="auto"/>
          <w:tblPrExChange w:id="726" w:author="Hoan Ng" w:date="2017-03-20T22:19:00Z">
            <w:tblPrEx>
              <w:tblW w:w="0" w:type="auto"/>
            </w:tblPrEx>
          </w:tblPrExChange>
        </w:tblPrEx>
        <w:trPr>
          <w:trHeight w:val="300"/>
          <w:ins w:id="727" w:author="Hoan Ng" w:date="2017-03-20T22:18:00Z"/>
          <w:del w:id="728" w:author="LÊ VĂN PA" w:date="2018-04-21T19:36:00Z"/>
          <w:trPrChange w:id="72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3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6331A19A" w:rsidR="005F3BAC" w:rsidRPr="005F3BAC" w:rsidDel="00907844" w:rsidRDefault="005F3BAC">
            <w:pPr>
              <w:rPr>
                <w:ins w:id="731" w:author="Hoan Ng" w:date="2017-03-20T22:18:00Z"/>
                <w:del w:id="732" w:author="LÊ VĂN PA" w:date="2018-04-21T19:36:00Z"/>
                <w:b/>
                <w:bCs/>
              </w:rPr>
            </w:pPr>
            <w:ins w:id="733" w:author="Hoan Ng" w:date="2017-03-20T22:18:00Z">
              <w:del w:id="73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735" w:author="Hoan Ng" w:date="2017-03-20T22:19:00Z">
              <w:tcPr>
                <w:tcW w:w="3340" w:type="dxa"/>
                <w:hideMark/>
              </w:tcPr>
            </w:tcPrChange>
          </w:tcPr>
          <w:p w14:paraId="6C5EB020" w14:textId="308612AC" w:rsidR="005F3BAC" w:rsidRPr="005F3BAC" w:rsidDel="00907844" w:rsidRDefault="005F3BAC">
            <w:pPr>
              <w:rPr>
                <w:ins w:id="736" w:author="Hoan Ng" w:date="2017-03-20T22:18:00Z"/>
                <w:del w:id="737" w:author="LÊ VĂN PA" w:date="2018-04-21T19:36:00Z"/>
                <w:b/>
                <w:bCs/>
              </w:rPr>
            </w:pPr>
            <w:ins w:id="738" w:author="Hoan Ng" w:date="2017-03-20T22:18:00Z">
              <w:del w:id="739" w:author="LÊ VĂN PA" w:date="2018-04-21T19:36:00Z">
                <w:r w:rsidRPr="005F3BAC" w:rsidDel="00907844">
                  <w:rPr>
                    <w:b/>
                    <w:bCs/>
                  </w:rPr>
                  <w:delText>Chương 6: Kết luận</w:delText>
                </w:r>
              </w:del>
            </w:ins>
          </w:p>
        </w:tc>
        <w:tc>
          <w:tcPr>
            <w:tcW w:w="1027" w:type="dxa"/>
            <w:hideMark/>
            <w:tcPrChange w:id="740" w:author="Hoan Ng" w:date="2017-03-20T22:19:00Z">
              <w:tcPr>
                <w:tcW w:w="960" w:type="dxa"/>
                <w:hideMark/>
              </w:tcPr>
            </w:tcPrChange>
          </w:tcPr>
          <w:p w14:paraId="0797B2FD" w14:textId="32C66DFC" w:rsidR="005F3BAC" w:rsidRPr="005F3BAC" w:rsidDel="00907844" w:rsidRDefault="005F3BAC">
            <w:pPr>
              <w:rPr>
                <w:ins w:id="741" w:author="Hoan Ng" w:date="2017-03-20T22:18:00Z"/>
                <w:del w:id="742" w:author="LÊ VĂN PA" w:date="2018-04-21T19:36:00Z"/>
                <w:b/>
                <w:bCs/>
              </w:rPr>
            </w:pPr>
            <w:ins w:id="743" w:author="Hoan Ng" w:date="2017-03-20T22:18:00Z">
              <w:del w:id="74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745" w:author="Hoan Ng" w:date="2017-03-20T22:19:00Z">
              <w:tcPr>
                <w:tcW w:w="960" w:type="dxa"/>
                <w:hideMark/>
              </w:tcPr>
            </w:tcPrChange>
          </w:tcPr>
          <w:p w14:paraId="61BA5505" w14:textId="2F1CC51F" w:rsidR="005F3BAC" w:rsidRPr="005F3BAC" w:rsidDel="00907844" w:rsidRDefault="005F3BAC">
            <w:pPr>
              <w:rPr>
                <w:ins w:id="746" w:author="Hoan Ng" w:date="2017-03-20T22:18:00Z"/>
                <w:del w:id="747" w:author="LÊ VĂN PA" w:date="2018-04-21T19:36:00Z"/>
                <w:b/>
                <w:bCs/>
              </w:rPr>
            </w:pPr>
            <w:ins w:id="748" w:author="Hoan Ng" w:date="2017-03-20T22:18:00Z">
              <w:del w:id="74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750" w:author="Hoan Ng" w:date="2017-03-20T22:19:00Z">
              <w:tcPr>
                <w:tcW w:w="960" w:type="dxa"/>
                <w:hideMark/>
              </w:tcPr>
            </w:tcPrChange>
          </w:tcPr>
          <w:p w14:paraId="445C9B19" w14:textId="3CC3EFD9" w:rsidR="005F3BAC" w:rsidRPr="005F3BAC" w:rsidDel="00907844" w:rsidRDefault="005F3BAC">
            <w:pPr>
              <w:rPr>
                <w:ins w:id="751" w:author="Hoan Ng" w:date="2017-03-20T22:18:00Z"/>
                <w:del w:id="752" w:author="LÊ VĂN PA" w:date="2018-04-21T19:36:00Z"/>
                <w:b/>
                <w:bCs/>
              </w:rPr>
            </w:pPr>
            <w:ins w:id="753" w:author="Hoan Ng" w:date="2017-03-20T22:18:00Z">
              <w:del w:id="75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755" w:author="Hoan Ng" w:date="2017-03-20T22:19:00Z">
              <w:tcPr>
                <w:tcW w:w="960" w:type="dxa"/>
                <w:hideMark/>
              </w:tcPr>
            </w:tcPrChange>
          </w:tcPr>
          <w:p w14:paraId="2FB6F8B5" w14:textId="62D9FC6F" w:rsidR="005F3BAC" w:rsidRPr="005F3BAC" w:rsidDel="00907844" w:rsidRDefault="005F3BAC">
            <w:pPr>
              <w:rPr>
                <w:ins w:id="756" w:author="Hoan Ng" w:date="2017-03-20T22:18:00Z"/>
                <w:del w:id="757" w:author="LÊ VĂN PA" w:date="2018-04-21T19:36:00Z"/>
                <w:b/>
                <w:bCs/>
              </w:rPr>
            </w:pPr>
            <w:ins w:id="758" w:author="Hoan Ng" w:date="2017-03-20T22:18:00Z">
              <w:del w:id="75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4A16D28F" w14:textId="7FBB666B" w:rsidTr="005F3BAC">
        <w:tblPrEx>
          <w:tblW w:w="0" w:type="auto"/>
          <w:tblPrExChange w:id="760" w:author="Hoan Ng" w:date="2017-03-20T22:19:00Z">
            <w:tblPrEx>
              <w:tblW w:w="0" w:type="auto"/>
            </w:tblPrEx>
          </w:tblPrExChange>
        </w:tblPrEx>
        <w:trPr>
          <w:trHeight w:val="300"/>
          <w:ins w:id="761" w:author="Hoan Ng" w:date="2017-03-20T22:18:00Z"/>
          <w:del w:id="762" w:author="LÊ VĂN PA" w:date="2018-04-21T19:36:00Z"/>
          <w:trPrChange w:id="76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6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4AC6A1B3" w:rsidR="005F3BAC" w:rsidRPr="005F3BAC" w:rsidDel="00907844" w:rsidRDefault="005F3BAC">
            <w:pPr>
              <w:rPr>
                <w:ins w:id="765" w:author="Hoan Ng" w:date="2017-03-20T22:18:00Z"/>
                <w:del w:id="766" w:author="LÊ VĂN PA" w:date="2018-04-21T19:36:00Z"/>
                <w:b/>
                <w:bCs/>
              </w:rPr>
            </w:pPr>
            <w:ins w:id="767" w:author="Hoan Ng" w:date="2017-03-20T22:18:00Z">
              <w:del w:id="76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769" w:author="Hoan Ng" w:date="2017-03-20T22:19:00Z">
              <w:tcPr>
                <w:tcW w:w="3340" w:type="dxa"/>
                <w:hideMark/>
              </w:tcPr>
            </w:tcPrChange>
          </w:tcPr>
          <w:p w14:paraId="443A50A1" w14:textId="6F40596D" w:rsidR="005F3BAC" w:rsidRPr="005F3BAC" w:rsidDel="00907844" w:rsidRDefault="005F3BAC">
            <w:pPr>
              <w:rPr>
                <w:ins w:id="770" w:author="Hoan Ng" w:date="2017-03-20T22:18:00Z"/>
                <w:del w:id="771" w:author="LÊ VĂN PA" w:date="2018-04-21T19:36:00Z"/>
                <w:b/>
                <w:bCs/>
              </w:rPr>
            </w:pPr>
            <w:ins w:id="772" w:author="Hoan Ng" w:date="2017-03-20T22:18:00Z">
              <w:del w:id="773" w:author="LÊ VĂN PA" w:date="2018-04-21T19:36:00Z">
                <w:r w:rsidRPr="005F3BAC" w:rsidDel="00907844">
                  <w:rPr>
                    <w:b/>
                    <w:bCs/>
                  </w:rPr>
                  <w:delText>Tài liệu tham khảo</w:delText>
                </w:r>
              </w:del>
            </w:ins>
          </w:p>
        </w:tc>
        <w:tc>
          <w:tcPr>
            <w:tcW w:w="1027" w:type="dxa"/>
            <w:hideMark/>
            <w:tcPrChange w:id="774" w:author="Hoan Ng" w:date="2017-03-20T22:19:00Z">
              <w:tcPr>
                <w:tcW w:w="960" w:type="dxa"/>
                <w:hideMark/>
              </w:tcPr>
            </w:tcPrChange>
          </w:tcPr>
          <w:p w14:paraId="0C340D07" w14:textId="0ED50D04" w:rsidR="005F3BAC" w:rsidRPr="005F3BAC" w:rsidDel="00907844" w:rsidRDefault="005F3BAC">
            <w:pPr>
              <w:rPr>
                <w:ins w:id="775" w:author="Hoan Ng" w:date="2017-03-20T22:18:00Z"/>
                <w:del w:id="776" w:author="LÊ VĂN PA" w:date="2018-04-21T19:36:00Z"/>
                <w:b/>
                <w:bCs/>
              </w:rPr>
            </w:pPr>
            <w:ins w:id="777" w:author="Hoan Ng" w:date="2017-03-20T22:18:00Z">
              <w:del w:id="77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779" w:author="Hoan Ng" w:date="2017-03-20T22:19:00Z">
              <w:tcPr>
                <w:tcW w:w="960" w:type="dxa"/>
                <w:hideMark/>
              </w:tcPr>
            </w:tcPrChange>
          </w:tcPr>
          <w:p w14:paraId="43E48588" w14:textId="0E384A17" w:rsidR="005F3BAC" w:rsidRPr="005F3BAC" w:rsidDel="00907844" w:rsidRDefault="005F3BAC">
            <w:pPr>
              <w:rPr>
                <w:ins w:id="780" w:author="Hoan Ng" w:date="2017-03-20T22:18:00Z"/>
                <w:del w:id="781" w:author="LÊ VĂN PA" w:date="2018-04-21T19:36:00Z"/>
                <w:b/>
                <w:bCs/>
              </w:rPr>
            </w:pPr>
            <w:ins w:id="782" w:author="Hoan Ng" w:date="2017-03-20T22:18:00Z">
              <w:del w:id="78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784" w:author="Hoan Ng" w:date="2017-03-20T22:19:00Z">
              <w:tcPr>
                <w:tcW w:w="960" w:type="dxa"/>
                <w:hideMark/>
              </w:tcPr>
            </w:tcPrChange>
          </w:tcPr>
          <w:p w14:paraId="30E390E4" w14:textId="43A73033" w:rsidR="005F3BAC" w:rsidRPr="005F3BAC" w:rsidDel="00907844" w:rsidRDefault="005F3BAC">
            <w:pPr>
              <w:rPr>
                <w:ins w:id="785" w:author="Hoan Ng" w:date="2017-03-20T22:18:00Z"/>
                <w:del w:id="786" w:author="LÊ VĂN PA" w:date="2018-04-21T19:36:00Z"/>
                <w:b/>
                <w:bCs/>
              </w:rPr>
            </w:pPr>
            <w:ins w:id="787" w:author="Hoan Ng" w:date="2017-03-20T22:18:00Z">
              <w:del w:id="78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789" w:author="Hoan Ng" w:date="2017-03-20T22:19:00Z">
              <w:tcPr>
                <w:tcW w:w="960" w:type="dxa"/>
                <w:hideMark/>
              </w:tcPr>
            </w:tcPrChange>
          </w:tcPr>
          <w:p w14:paraId="253A568B" w14:textId="578E0DFC" w:rsidR="005F3BAC" w:rsidRPr="005F3BAC" w:rsidDel="00907844" w:rsidRDefault="005F3BAC">
            <w:pPr>
              <w:rPr>
                <w:ins w:id="790" w:author="Hoan Ng" w:date="2017-03-20T22:18:00Z"/>
                <w:del w:id="791" w:author="LÊ VĂN PA" w:date="2018-04-21T19:36:00Z"/>
                <w:b/>
                <w:bCs/>
              </w:rPr>
            </w:pPr>
            <w:ins w:id="792" w:author="Hoan Ng" w:date="2017-03-20T22:18:00Z">
              <w:del w:id="79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41DB5002" w14:textId="11019C1A" w:rsidTr="005F3BAC">
        <w:tblPrEx>
          <w:tblW w:w="0" w:type="auto"/>
          <w:tblPrExChange w:id="794" w:author="Hoan Ng" w:date="2017-03-20T22:19:00Z">
            <w:tblPrEx>
              <w:tblW w:w="0" w:type="auto"/>
            </w:tblPrEx>
          </w:tblPrExChange>
        </w:tblPrEx>
        <w:trPr>
          <w:trHeight w:val="300"/>
          <w:ins w:id="795" w:author="Hoan Ng" w:date="2017-03-20T22:18:00Z"/>
          <w:del w:id="796" w:author="LÊ VĂN PA" w:date="2018-04-21T19:36:00Z"/>
          <w:trPrChange w:id="797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798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68989D66" w14:textId="185BB37E" w:rsidR="005F3BAC" w:rsidRPr="005F3BAC" w:rsidDel="00907844" w:rsidRDefault="005F3BAC">
            <w:pPr>
              <w:rPr>
                <w:ins w:id="799" w:author="Hoan Ng" w:date="2017-03-20T22:18:00Z"/>
                <w:del w:id="800" w:author="LÊ VĂN PA" w:date="2018-04-21T19:36:00Z"/>
                <w:b/>
                <w:bCs/>
              </w:rPr>
            </w:pPr>
            <w:ins w:id="801" w:author="Hoan Ng" w:date="2017-03-20T22:18:00Z">
              <w:del w:id="802" w:author="LÊ VĂN PA" w:date="2018-04-21T19:36:00Z">
                <w:r w:rsidRPr="005F3BAC" w:rsidDel="00907844">
                  <w:rPr>
                    <w:b/>
                    <w:bCs/>
                  </w:rPr>
                  <w:delText>II. LẬP TRÌNH</w:delText>
                </w:r>
              </w:del>
            </w:ins>
          </w:p>
        </w:tc>
      </w:tr>
      <w:tr w:rsidR="005F3BAC" w:rsidRPr="005F3BAC" w:rsidDel="00907844" w14:paraId="44C350E3" w14:textId="767B92B9" w:rsidTr="005F3BAC">
        <w:tblPrEx>
          <w:tblW w:w="0" w:type="auto"/>
          <w:tblPrExChange w:id="803" w:author="Hoan Ng" w:date="2017-03-20T22:19:00Z">
            <w:tblPrEx>
              <w:tblW w:w="0" w:type="auto"/>
            </w:tblPrEx>
          </w:tblPrExChange>
        </w:tblPrEx>
        <w:trPr>
          <w:trHeight w:val="300"/>
          <w:ins w:id="804" w:author="Hoan Ng" w:date="2017-03-20T22:18:00Z"/>
          <w:del w:id="805" w:author="LÊ VĂN PA" w:date="2018-04-21T19:36:00Z"/>
          <w:trPrChange w:id="80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0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57A6A757" w:rsidR="005F3BAC" w:rsidRPr="005F3BAC" w:rsidDel="00907844" w:rsidRDefault="005F3BAC">
            <w:pPr>
              <w:rPr>
                <w:ins w:id="808" w:author="Hoan Ng" w:date="2017-03-20T22:18:00Z"/>
                <w:del w:id="809" w:author="LÊ VĂN PA" w:date="2018-04-21T19:36:00Z"/>
                <w:b/>
                <w:bCs/>
              </w:rPr>
            </w:pPr>
            <w:ins w:id="810" w:author="Hoan Ng" w:date="2017-03-20T22:18:00Z">
              <w:del w:id="81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812" w:author="Hoan Ng" w:date="2017-03-20T22:19:00Z">
              <w:tcPr>
                <w:tcW w:w="3340" w:type="dxa"/>
                <w:hideMark/>
              </w:tcPr>
            </w:tcPrChange>
          </w:tcPr>
          <w:p w14:paraId="33C073FA" w14:textId="4340F036" w:rsidR="005F3BAC" w:rsidRPr="005F3BAC" w:rsidDel="00907844" w:rsidRDefault="005F3BAC" w:rsidP="005F3BAC">
            <w:pPr>
              <w:rPr>
                <w:ins w:id="813" w:author="Hoan Ng" w:date="2017-03-20T22:18:00Z"/>
                <w:del w:id="814" w:author="LÊ VĂN PA" w:date="2018-04-21T19:36:00Z"/>
                <w:b/>
                <w:bCs/>
              </w:rPr>
            </w:pPr>
            <w:ins w:id="815" w:author="Hoan Ng" w:date="2017-03-20T22:18:00Z">
              <w:del w:id="816" w:author="LÊ VĂN PA" w:date="2018-04-21T19:36:00Z">
                <w:r w:rsidRPr="005F3BAC" w:rsidDel="00907844">
                  <w:rPr>
                    <w:b/>
                    <w:bCs/>
                  </w:rPr>
                  <w:delText>Module 1</w:delText>
                </w:r>
              </w:del>
            </w:ins>
          </w:p>
        </w:tc>
        <w:tc>
          <w:tcPr>
            <w:tcW w:w="1027" w:type="dxa"/>
            <w:hideMark/>
            <w:tcPrChange w:id="817" w:author="Hoan Ng" w:date="2017-03-20T22:19:00Z">
              <w:tcPr>
                <w:tcW w:w="960" w:type="dxa"/>
                <w:hideMark/>
              </w:tcPr>
            </w:tcPrChange>
          </w:tcPr>
          <w:p w14:paraId="792E00CE" w14:textId="5B05CA2F" w:rsidR="005F3BAC" w:rsidRPr="005F3BAC" w:rsidDel="00907844" w:rsidRDefault="005F3BAC">
            <w:pPr>
              <w:rPr>
                <w:ins w:id="818" w:author="Hoan Ng" w:date="2017-03-20T22:18:00Z"/>
                <w:del w:id="819" w:author="LÊ VĂN PA" w:date="2018-04-21T19:36:00Z"/>
                <w:b/>
                <w:bCs/>
              </w:rPr>
            </w:pPr>
            <w:ins w:id="820" w:author="Hoan Ng" w:date="2017-03-20T22:18:00Z">
              <w:del w:id="82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822" w:author="Hoan Ng" w:date="2017-03-20T22:19:00Z">
              <w:tcPr>
                <w:tcW w:w="960" w:type="dxa"/>
                <w:hideMark/>
              </w:tcPr>
            </w:tcPrChange>
          </w:tcPr>
          <w:p w14:paraId="74E1C782" w14:textId="5D6A3D14" w:rsidR="005F3BAC" w:rsidRPr="005F3BAC" w:rsidDel="00907844" w:rsidRDefault="005F3BAC">
            <w:pPr>
              <w:rPr>
                <w:ins w:id="823" w:author="Hoan Ng" w:date="2017-03-20T22:18:00Z"/>
                <w:del w:id="824" w:author="LÊ VĂN PA" w:date="2018-04-21T19:36:00Z"/>
                <w:b/>
                <w:bCs/>
              </w:rPr>
            </w:pPr>
            <w:ins w:id="825" w:author="Hoan Ng" w:date="2017-03-20T22:18:00Z">
              <w:del w:id="82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827" w:author="Hoan Ng" w:date="2017-03-20T22:19:00Z">
              <w:tcPr>
                <w:tcW w:w="960" w:type="dxa"/>
                <w:hideMark/>
              </w:tcPr>
            </w:tcPrChange>
          </w:tcPr>
          <w:p w14:paraId="14AFBCFE" w14:textId="15366F14" w:rsidR="005F3BAC" w:rsidRPr="005F3BAC" w:rsidDel="00907844" w:rsidRDefault="005F3BAC">
            <w:pPr>
              <w:rPr>
                <w:ins w:id="828" w:author="Hoan Ng" w:date="2017-03-20T22:18:00Z"/>
                <w:del w:id="829" w:author="LÊ VĂN PA" w:date="2018-04-21T19:36:00Z"/>
                <w:b/>
                <w:bCs/>
              </w:rPr>
            </w:pPr>
            <w:ins w:id="830" w:author="Hoan Ng" w:date="2017-03-20T22:18:00Z">
              <w:del w:id="83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832" w:author="Hoan Ng" w:date="2017-03-20T22:19:00Z">
              <w:tcPr>
                <w:tcW w:w="960" w:type="dxa"/>
                <w:hideMark/>
              </w:tcPr>
            </w:tcPrChange>
          </w:tcPr>
          <w:p w14:paraId="34F20C01" w14:textId="6D01BB4E" w:rsidR="005F3BAC" w:rsidRPr="005F3BAC" w:rsidDel="00907844" w:rsidRDefault="005F3BAC">
            <w:pPr>
              <w:rPr>
                <w:ins w:id="833" w:author="Hoan Ng" w:date="2017-03-20T22:18:00Z"/>
                <w:del w:id="834" w:author="LÊ VĂN PA" w:date="2018-04-21T19:36:00Z"/>
                <w:b/>
                <w:bCs/>
              </w:rPr>
            </w:pPr>
            <w:ins w:id="835" w:author="Hoan Ng" w:date="2017-03-20T22:18:00Z">
              <w:del w:id="83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6F2EAA27" w14:textId="66A5D114" w:rsidTr="005F3BAC">
        <w:tblPrEx>
          <w:tblW w:w="0" w:type="auto"/>
          <w:tblPrExChange w:id="837" w:author="Hoan Ng" w:date="2017-03-20T22:19:00Z">
            <w:tblPrEx>
              <w:tblW w:w="0" w:type="auto"/>
            </w:tblPrEx>
          </w:tblPrExChange>
        </w:tblPrEx>
        <w:trPr>
          <w:trHeight w:val="300"/>
          <w:ins w:id="838" w:author="Hoan Ng" w:date="2017-03-20T22:18:00Z"/>
          <w:del w:id="839" w:author="LÊ VĂN PA" w:date="2018-04-21T19:36:00Z"/>
          <w:trPrChange w:id="8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329AF700" w:rsidR="005F3BAC" w:rsidRPr="005F3BAC" w:rsidDel="00907844" w:rsidRDefault="005F3BAC">
            <w:pPr>
              <w:rPr>
                <w:ins w:id="842" w:author="Hoan Ng" w:date="2017-03-20T22:18:00Z"/>
                <w:del w:id="843" w:author="LÊ VĂN PA" w:date="2018-04-21T19:36:00Z"/>
                <w:b/>
                <w:bCs/>
              </w:rPr>
            </w:pPr>
            <w:ins w:id="844" w:author="Hoan Ng" w:date="2017-03-20T22:18:00Z">
              <w:del w:id="84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846" w:author="Hoan Ng" w:date="2017-03-20T22:19:00Z">
              <w:tcPr>
                <w:tcW w:w="3340" w:type="dxa"/>
                <w:hideMark/>
              </w:tcPr>
            </w:tcPrChange>
          </w:tcPr>
          <w:p w14:paraId="518DE036" w14:textId="3F8B8206" w:rsidR="005F3BAC" w:rsidRPr="005F3BAC" w:rsidDel="00907844" w:rsidRDefault="005F3BAC" w:rsidP="005F3BAC">
            <w:pPr>
              <w:rPr>
                <w:ins w:id="847" w:author="Hoan Ng" w:date="2017-03-20T22:18:00Z"/>
                <w:del w:id="848" w:author="LÊ VĂN PA" w:date="2018-04-21T19:36:00Z"/>
                <w:b/>
                <w:bCs/>
              </w:rPr>
            </w:pPr>
            <w:ins w:id="849" w:author="Hoan Ng" w:date="2017-03-20T22:18:00Z">
              <w:del w:id="850" w:author="LÊ VĂN PA" w:date="2018-04-21T19:36:00Z">
                <w:r w:rsidRPr="005F3BAC" w:rsidDel="00907844">
                  <w:rPr>
                    <w:b/>
                    <w:bCs/>
                  </w:rPr>
                  <w:delText>Module 2</w:delText>
                </w:r>
              </w:del>
            </w:ins>
          </w:p>
        </w:tc>
        <w:tc>
          <w:tcPr>
            <w:tcW w:w="1027" w:type="dxa"/>
            <w:hideMark/>
            <w:tcPrChange w:id="851" w:author="Hoan Ng" w:date="2017-03-20T22:19:00Z">
              <w:tcPr>
                <w:tcW w:w="960" w:type="dxa"/>
                <w:hideMark/>
              </w:tcPr>
            </w:tcPrChange>
          </w:tcPr>
          <w:p w14:paraId="4ADF59FF" w14:textId="5D4E499F" w:rsidR="005F3BAC" w:rsidRPr="005F3BAC" w:rsidDel="00907844" w:rsidRDefault="005F3BAC">
            <w:pPr>
              <w:rPr>
                <w:ins w:id="852" w:author="Hoan Ng" w:date="2017-03-20T22:18:00Z"/>
                <w:del w:id="853" w:author="LÊ VĂN PA" w:date="2018-04-21T19:36:00Z"/>
                <w:b/>
                <w:bCs/>
              </w:rPr>
            </w:pPr>
            <w:ins w:id="854" w:author="Hoan Ng" w:date="2017-03-20T22:18:00Z">
              <w:del w:id="85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856" w:author="Hoan Ng" w:date="2017-03-20T22:19:00Z">
              <w:tcPr>
                <w:tcW w:w="960" w:type="dxa"/>
                <w:hideMark/>
              </w:tcPr>
            </w:tcPrChange>
          </w:tcPr>
          <w:p w14:paraId="758C786E" w14:textId="7166AE40" w:rsidR="005F3BAC" w:rsidRPr="005F3BAC" w:rsidDel="00907844" w:rsidRDefault="005F3BAC">
            <w:pPr>
              <w:rPr>
                <w:ins w:id="857" w:author="Hoan Ng" w:date="2017-03-20T22:18:00Z"/>
                <w:del w:id="858" w:author="LÊ VĂN PA" w:date="2018-04-21T19:36:00Z"/>
                <w:b/>
                <w:bCs/>
              </w:rPr>
            </w:pPr>
            <w:ins w:id="859" w:author="Hoan Ng" w:date="2017-03-20T22:18:00Z">
              <w:del w:id="86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861" w:author="Hoan Ng" w:date="2017-03-20T22:19:00Z">
              <w:tcPr>
                <w:tcW w:w="960" w:type="dxa"/>
                <w:hideMark/>
              </w:tcPr>
            </w:tcPrChange>
          </w:tcPr>
          <w:p w14:paraId="28F50A46" w14:textId="72A45CFE" w:rsidR="005F3BAC" w:rsidRPr="005F3BAC" w:rsidDel="00907844" w:rsidRDefault="005F3BAC">
            <w:pPr>
              <w:rPr>
                <w:ins w:id="862" w:author="Hoan Ng" w:date="2017-03-20T22:18:00Z"/>
                <w:del w:id="863" w:author="LÊ VĂN PA" w:date="2018-04-21T19:36:00Z"/>
                <w:b/>
                <w:bCs/>
              </w:rPr>
            </w:pPr>
            <w:ins w:id="864" w:author="Hoan Ng" w:date="2017-03-20T22:18:00Z">
              <w:del w:id="86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866" w:author="Hoan Ng" w:date="2017-03-20T22:19:00Z">
              <w:tcPr>
                <w:tcW w:w="960" w:type="dxa"/>
                <w:hideMark/>
              </w:tcPr>
            </w:tcPrChange>
          </w:tcPr>
          <w:p w14:paraId="5B97F213" w14:textId="10C4BD7B" w:rsidR="005F3BAC" w:rsidRPr="005F3BAC" w:rsidDel="00907844" w:rsidRDefault="005F3BAC">
            <w:pPr>
              <w:rPr>
                <w:ins w:id="867" w:author="Hoan Ng" w:date="2017-03-20T22:18:00Z"/>
                <w:del w:id="868" w:author="LÊ VĂN PA" w:date="2018-04-21T19:36:00Z"/>
                <w:b/>
                <w:bCs/>
              </w:rPr>
            </w:pPr>
            <w:ins w:id="869" w:author="Hoan Ng" w:date="2017-03-20T22:18:00Z">
              <w:del w:id="87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73218E5F" w14:textId="59D4118E" w:rsidTr="005F3BAC">
        <w:tblPrEx>
          <w:tblW w:w="0" w:type="auto"/>
          <w:tblPrExChange w:id="871" w:author="Hoan Ng" w:date="2017-03-20T22:19:00Z">
            <w:tblPrEx>
              <w:tblW w:w="0" w:type="auto"/>
            </w:tblPrEx>
          </w:tblPrExChange>
        </w:tblPrEx>
        <w:trPr>
          <w:trHeight w:val="300"/>
          <w:ins w:id="872" w:author="Hoan Ng" w:date="2017-03-20T22:18:00Z"/>
          <w:del w:id="873" w:author="LÊ VĂN PA" w:date="2018-04-21T19:36:00Z"/>
          <w:trPrChange w:id="8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3D50026E" w:rsidR="005F3BAC" w:rsidRPr="005F3BAC" w:rsidDel="00907844" w:rsidRDefault="005F3BAC">
            <w:pPr>
              <w:rPr>
                <w:ins w:id="876" w:author="Hoan Ng" w:date="2017-03-20T22:18:00Z"/>
                <w:del w:id="877" w:author="LÊ VĂN PA" w:date="2018-04-21T19:36:00Z"/>
                <w:b/>
                <w:bCs/>
              </w:rPr>
            </w:pPr>
            <w:ins w:id="878" w:author="Hoan Ng" w:date="2017-03-20T22:18:00Z">
              <w:del w:id="87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880" w:author="Hoan Ng" w:date="2017-03-20T22:19:00Z">
              <w:tcPr>
                <w:tcW w:w="3340" w:type="dxa"/>
                <w:hideMark/>
              </w:tcPr>
            </w:tcPrChange>
          </w:tcPr>
          <w:p w14:paraId="4E23EE8E" w14:textId="7FAF3752" w:rsidR="005F3BAC" w:rsidRPr="005F3BAC" w:rsidDel="00907844" w:rsidRDefault="005F3BAC" w:rsidP="005F3BAC">
            <w:pPr>
              <w:rPr>
                <w:ins w:id="881" w:author="Hoan Ng" w:date="2017-03-20T22:18:00Z"/>
                <w:del w:id="882" w:author="LÊ VĂN PA" w:date="2018-04-21T19:36:00Z"/>
                <w:b/>
                <w:bCs/>
              </w:rPr>
            </w:pPr>
            <w:ins w:id="883" w:author="Hoan Ng" w:date="2017-03-20T22:18:00Z">
              <w:del w:id="884" w:author="LÊ VĂN PA" w:date="2018-04-21T19:36:00Z">
                <w:r w:rsidRPr="005F3BAC" w:rsidDel="00907844">
                  <w:rPr>
                    <w:b/>
                    <w:bCs/>
                  </w:rPr>
                  <w:delText>Module 3</w:delText>
                </w:r>
              </w:del>
            </w:ins>
          </w:p>
        </w:tc>
        <w:tc>
          <w:tcPr>
            <w:tcW w:w="1027" w:type="dxa"/>
            <w:hideMark/>
            <w:tcPrChange w:id="885" w:author="Hoan Ng" w:date="2017-03-20T22:19:00Z">
              <w:tcPr>
                <w:tcW w:w="960" w:type="dxa"/>
                <w:hideMark/>
              </w:tcPr>
            </w:tcPrChange>
          </w:tcPr>
          <w:p w14:paraId="5383AF8D" w14:textId="593A77E2" w:rsidR="005F3BAC" w:rsidRPr="005F3BAC" w:rsidDel="00907844" w:rsidRDefault="005F3BAC">
            <w:pPr>
              <w:rPr>
                <w:ins w:id="886" w:author="Hoan Ng" w:date="2017-03-20T22:18:00Z"/>
                <w:del w:id="887" w:author="LÊ VĂN PA" w:date="2018-04-21T19:36:00Z"/>
                <w:b/>
                <w:bCs/>
              </w:rPr>
            </w:pPr>
            <w:ins w:id="888" w:author="Hoan Ng" w:date="2017-03-20T22:18:00Z">
              <w:del w:id="88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890" w:author="Hoan Ng" w:date="2017-03-20T22:19:00Z">
              <w:tcPr>
                <w:tcW w:w="960" w:type="dxa"/>
                <w:hideMark/>
              </w:tcPr>
            </w:tcPrChange>
          </w:tcPr>
          <w:p w14:paraId="7DF298A0" w14:textId="6F8B3163" w:rsidR="005F3BAC" w:rsidRPr="005F3BAC" w:rsidDel="00907844" w:rsidRDefault="005F3BAC">
            <w:pPr>
              <w:rPr>
                <w:ins w:id="891" w:author="Hoan Ng" w:date="2017-03-20T22:18:00Z"/>
                <w:del w:id="892" w:author="LÊ VĂN PA" w:date="2018-04-21T19:36:00Z"/>
                <w:b/>
                <w:bCs/>
              </w:rPr>
            </w:pPr>
            <w:ins w:id="893" w:author="Hoan Ng" w:date="2017-03-20T22:18:00Z">
              <w:del w:id="89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895" w:author="Hoan Ng" w:date="2017-03-20T22:19:00Z">
              <w:tcPr>
                <w:tcW w:w="960" w:type="dxa"/>
                <w:hideMark/>
              </w:tcPr>
            </w:tcPrChange>
          </w:tcPr>
          <w:p w14:paraId="5ED61B3F" w14:textId="7BDAC0D5" w:rsidR="005F3BAC" w:rsidRPr="005F3BAC" w:rsidDel="00907844" w:rsidRDefault="005F3BAC">
            <w:pPr>
              <w:rPr>
                <w:ins w:id="896" w:author="Hoan Ng" w:date="2017-03-20T22:18:00Z"/>
                <w:del w:id="897" w:author="LÊ VĂN PA" w:date="2018-04-21T19:36:00Z"/>
                <w:b/>
                <w:bCs/>
              </w:rPr>
            </w:pPr>
            <w:ins w:id="898" w:author="Hoan Ng" w:date="2017-03-20T22:18:00Z">
              <w:del w:id="89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900" w:author="Hoan Ng" w:date="2017-03-20T22:19:00Z">
              <w:tcPr>
                <w:tcW w:w="960" w:type="dxa"/>
                <w:hideMark/>
              </w:tcPr>
            </w:tcPrChange>
          </w:tcPr>
          <w:p w14:paraId="56E03A18" w14:textId="2133C332" w:rsidR="005F3BAC" w:rsidRPr="005F3BAC" w:rsidDel="00907844" w:rsidRDefault="005F3BAC">
            <w:pPr>
              <w:rPr>
                <w:ins w:id="901" w:author="Hoan Ng" w:date="2017-03-20T22:18:00Z"/>
                <w:del w:id="902" w:author="LÊ VĂN PA" w:date="2018-04-21T19:36:00Z"/>
                <w:b/>
                <w:bCs/>
              </w:rPr>
            </w:pPr>
            <w:ins w:id="903" w:author="Hoan Ng" w:date="2017-03-20T22:18:00Z">
              <w:del w:id="90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71CA57DB" w14:textId="679B14FF" w:rsidTr="005F3BAC">
        <w:tblPrEx>
          <w:tblW w:w="0" w:type="auto"/>
          <w:tblPrExChange w:id="905" w:author="Hoan Ng" w:date="2017-03-20T22:19:00Z">
            <w:tblPrEx>
              <w:tblW w:w="0" w:type="auto"/>
            </w:tblPrEx>
          </w:tblPrExChange>
        </w:tblPrEx>
        <w:trPr>
          <w:trHeight w:val="300"/>
          <w:ins w:id="906" w:author="Hoan Ng" w:date="2017-03-20T22:18:00Z"/>
          <w:del w:id="907" w:author="LÊ VĂN PA" w:date="2018-04-21T19:36:00Z"/>
          <w:trPrChange w:id="90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0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50C7A2A1" w:rsidR="005F3BAC" w:rsidRPr="005F3BAC" w:rsidDel="00907844" w:rsidRDefault="005F3BAC">
            <w:pPr>
              <w:rPr>
                <w:ins w:id="910" w:author="Hoan Ng" w:date="2017-03-20T22:18:00Z"/>
                <w:del w:id="911" w:author="LÊ VĂN PA" w:date="2018-04-21T19:36:00Z"/>
                <w:b/>
                <w:bCs/>
              </w:rPr>
            </w:pPr>
            <w:ins w:id="912" w:author="Hoan Ng" w:date="2017-03-20T22:18:00Z">
              <w:del w:id="91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914" w:author="Hoan Ng" w:date="2017-03-20T22:19:00Z">
              <w:tcPr>
                <w:tcW w:w="3340" w:type="dxa"/>
                <w:hideMark/>
              </w:tcPr>
            </w:tcPrChange>
          </w:tcPr>
          <w:p w14:paraId="19BC63E8" w14:textId="212D7580" w:rsidR="005F3BAC" w:rsidRPr="005F3BAC" w:rsidDel="00907844" w:rsidRDefault="005F3BAC" w:rsidP="005F3BAC">
            <w:pPr>
              <w:rPr>
                <w:ins w:id="915" w:author="Hoan Ng" w:date="2017-03-20T22:18:00Z"/>
                <w:del w:id="916" w:author="LÊ VĂN PA" w:date="2018-04-21T19:36:00Z"/>
                <w:b/>
                <w:bCs/>
              </w:rPr>
            </w:pPr>
            <w:ins w:id="917" w:author="Hoan Ng" w:date="2017-03-20T22:18:00Z">
              <w:del w:id="918" w:author="LÊ VĂN PA" w:date="2018-04-21T19:36:00Z">
                <w:r w:rsidRPr="005F3BAC" w:rsidDel="00907844">
                  <w:rPr>
                    <w:b/>
                    <w:bCs/>
                  </w:rPr>
                  <w:delText>Module …</w:delText>
                </w:r>
              </w:del>
            </w:ins>
          </w:p>
        </w:tc>
        <w:tc>
          <w:tcPr>
            <w:tcW w:w="1027" w:type="dxa"/>
            <w:hideMark/>
            <w:tcPrChange w:id="919" w:author="Hoan Ng" w:date="2017-03-20T22:19:00Z">
              <w:tcPr>
                <w:tcW w:w="960" w:type="dxa"/>
                <w:hideMark/>
              </w:tcPr>
            </w:tcPrChange>
          </w:tcPr>
          <w:p w14:paraId="6B5174D3" w14:textId="1C6672A5" w:rsidR="005F3BAC" w:rsidRPr="005F3BAC" w:rsidDel="00907844" w:rsidRDefault="005F3BAC">
            <w:pPr>
              <w:rPr>
                <w:ins w:id="920" w:author="Hoan Ng" w:date="2017-03-20T22:18:00Z"/>
                <w:del w:id="921" w:author="LÊ VĂN PA" w:date="2018-04-21T19:36:00Z"/>
                <w:b/>
                <w:bCs/>
              </w:rPr>
            </w:pPr>
            <w:ins w:id="922" w:author="Hoan Ng" w:date="2017-03-20T22:18:00Z">
              <w:del w:id="92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924" w:author="Hoan Ng" w:date="2017-03-20T22:19:00Z">
              <w:tcPr>
                <w:tcW w:w="960" w:type="dxa"/>
                <w:hideMark/>
              </w:tcPr>
            </w:tcPrChange>
          </w:tcPr>
          <w:p w14:paraId="2EFBAFAD" w14:textId="03E16583" w:rsidR="005F3BAC" w:rsidRPr="005F3BAC" w:rsidDel="00907844" w:rsidRDefault="005F3BAC">
            <w:pPr>
              <w:rPr>
                <w:ins w:id="925" w:author="Hoan Ng" w:date="2017-03-20T22:18:00Z"/>
                <w:del w:id="926" w:author="LÊ VĂN PA" w:date="2018-04-21T19:36:00Z"/>
                <w:b/>
                <w:bCs/>
              </w:rPr>
            </w:pPr>
            <w:ins w:id="927" w:author="Hoan Ng" w:date="2017-03-20T22:18:00Z">
              <w:del w:id="92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929" w:author="Hoan Ng" w:date="2017-03-20T22:19:00Z">
              <w:tcPr>
                <w:tcW w:w="960" w:type="dxa"/>
                <w:hideMark/>
              </w:tcPr>
            </w:tcPrChange>
          </w:tcPr>
          <w:p w14:paraId="088F3E6B" w14:textId="0F0CE1D6" w:rsidR="005F3BAC" w:rsidRPr="005F3BAC" w:rsidDel="00907844" w:rsidRDefault="005F3BAC">
            <w:pPr>
              <w:rPr>
                <w:ins w:id="930" w:author="Hoan Ng" w:date="2017-03-20T22:18:00Z"/>
                <w:del w:id="931" w:author="LÊ VĂN PA" w:date="2018-04-21T19:36:00Z"/>
                <w:b/>
                <w:bCs/>
              </w:rPr>
            </w:pPr>
            <w:ins w:id="932" w:author="Hoan Ng" w:date="2017-03-20T22:18:00Z">
              <w:del w:id="93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934" w:author="Hoan Ng" w:date="2017-03-20T22:19:00Z">
              <w:tcPr>
                <w:tcW w:w="960" w:type="dxa"/>
                <w:hideMark/>
              </w:tcPr>
            </w:tcPrChange>
          </w:tcPr>
          <w:p w14:paraId="7A5A35AE" w14:textId="53405F76" w:rsidR="005F3BAC" w:rsidRPr="005F3BAC" w:rsidDel="00907844" w:rsidRDefault="005F3BAC">
            <w:pPr>
              <w:rPr>
                <w:ins w:id="935" w:author="Hoan Ng" w:date="2017-03-20T22:18:00Z"/>
                <w:del w:id="936" w:author="LÊ VĂN PA" w:date="2018-04-21T19:36:00Z"/>
                <w:b/>
                <w:bCs/>
              </w:rPr>
            </w:pPr>
            <w:ins w:id="937" w:author="Hoan Ng" w:date="2017-03-20T22:18:00Z">
              <w:del w:id="93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6BC2FD04" w14:textId="32905013" w:rsidTr="005F3BAC">
        <w:tblPrEx>
          <w:tblW w:w="0" w:type="auto"/>
          <w:tblPrExChange w:id="939" w:author="Hoan Ng" w:date="2017-03-20T22:19:00Z">
            <w:tblPrEx>
              <w:tblW w:w="0" w:type="auto"/>
            </w:tblPrEx>
          </w:tblPrExChange>
        </w:tblPrEx>
        <w:trPr>
          <w:trHeight w:val="300"/>
          <w:ins w:id="940" w:author="Hoan Ng" w:date="2017-03-20T22:18:00Z"/>
          <w:del w:id="941" w:author="LÊ VĂN PA" w:date="2018-04-21T19:36:00Z"/>
          <w:trPrChange w:id="942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943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7A99724D" w14:textId="200D1FF9" w:rsidR="005F3BAC" w:rsidRPr="005F3BAC" w:rsidDel="00907844" w:rsidRDefault="005F3BAC">
            <w:pPr>
              <w:rPr>
                <w:ins w:id="944" w:author="Hoan Ng" w:date="2017-03-20T22:18:00Z"/>
                <w:del w:id="945" w:author="LÊ VĂN PA" w:date="2018-04-21T19:36:00Z"/>
                <w:b/>
                <w:bCs/>
              </w:rPr>
            </w:pPr>
            <w:ins w:id="946" w:author="Hoan Ng" w:date="2017-03-20T22:18:00Z">
              <w:del w:id="947" w:author="LÊ VĂN PA" w:date="2018-04-21T19:36:00Z">
                <w:r w:rsidRPr="005F3BAC" w:rsidDel="00907844">
                  <w:rPr>
                    <w:b/>
                    <w:bCs/>
                  </w:rPr>
                  <w:delText>III. KIỂM THỬ</w:delText>
                </w:r>
              </w:del>
            </w:ins>
          </w:p>
        </w:tc>
      </w:tr>
      <w:tr w:rsidR="005F3BAC" w:rsidRPr="005F3BAC" w:rsidDel="00907844" w14:paraId="027CD017" w14:textId="5CC9469B" w:rsidTr="005F3BAC">
        <w:tblPrEx>
          <w:tblW w:w="0" w:type="auto"/>
          <w:tblPrExChange w:id="948" w:author="Hoan Ng" w:date="2017-03-20T22:19:00Z">
            <w:tblPrEx>
              <w:tblW w:w="0" w:type="auto"/>
            </w:tblPrEx>
          </w:tblPrExChange>
        </w:tblPrEx>
        <w:trPr>
          <w:trHeight w:val="300"/>
          <w:ins w:id="949" w:author="Hoan Ng" w:date="2017-03-20T22:18:00Z"/>
          <w:del w:id="950" w:author="LÊ VĂN PA" w:date="2018-04-21T19:36:00Z"/>
          <w:trPrChange w:id="95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5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325A2830" w:rsidR="005F3BAC" w:rsidRPr="005F3BAC" w:rsidDel="00907844" w:rsidRDefault="005F3BAC">
            <w:pPr>
              <w:rPr>
                <w:ins w:id="953" w:author="Hoan Ng" w:date="2017-03-20T22:18:00Z"/>
                <w:del w:id="954" w:author="LÊ VĂN PA" w:date="2018-04-21T19:36:00Z"/>
                <w:b/>
                <w:bCs/>
              </w:rPr>
            </w:pPr>
            <w:ins w:id="955" w:author="Hoan Ng" w:date="2017-03-20T22:18:00Z">
              <w:del w:id="95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957" w:author="Hoan Ng" w:date="2017-03-20T22:19:00Z">
              <w:tcPr>
                <w:tcW w:w="3340" w:type="dxa"/>
                <w:hideMark/>
              </w:tcPr>
            </w:tcPrChange>
          </w:tcPr>
          <w:p w14:paraId="43362C40" w14:textId="5AAF03D6" w:rsidR="005F3BAC" w:rsidRPr="005F3BAC" w:rsidDel="00907844" w:rsidRDefault="005F3BAC" w:rsidP="005F3BAC">
            <w:pPr>
              <w:rPr>
                <w:ins w:id="958" w:author="Hoan Ng" w:date="2017-03-20T22:18:00Z"/>
                <w:del w:id="959" w:author="LÊ VĂN PA" w:date="2018-04-21T19:36:00Z"/>
                <w:b/>
                <w:bCs/>
              </w:rPr>
            </w:pPr>
            <w:ins w:id="960" w:author="Hoan Ng" w:date="2017-03-20T22:18:00Z">
              <w:del w:id="961" w:author="LÊ VĂN PA" w:date="2018-04-21T19:36:00Z">
                <w:r w:rsidRPr="005F3BAC" w:rsidDel="00907844">
                  <w:rPr>
                    <w:b/>
                    <w:bCs/>
                  </w:rPr>
                  <w:delText>Module 1</w:delText>
                </w:r>
              </w:del>
            </w:ins>
          </w:p>
        </w:tc>
        <w:tc>
          <w:tcPr>
            <w:tcW w:w="1027" w:type="dxa"/>
            <w:hideMark/>
            <w:tcPrChange w:id="962" w:author="Hoan Ng" w:date="2017-03-20T22:19:00Z">
              <w:tcPr>
                <w:tcW w:w="960" w:type="dxa"/>
                <w:hideMark/>
              </w:tcPr>
            </w:tcPrChange>
          </w:tcPr>
          <w:p w14:paraId="104C6A2C" w14:textId="4B9AB86E" w:rsidR="005F3BAC" w:rsidRPr="005F3BAC" w:rsidDel="00907844" w:rsidRDefault="005F3BAC">
            <w:pPr>
              <w:rPr>
                <w:ins w:id="963" w:author="Hoan Ng" w:date="2017-03-20T22:18:00Z"/>
                <w:del w:id="964" w:author="LÊ VĂN PA" w:date="2018-04-21T19:36:00Z"/>
                <w:b/>
                <w:bCs/>
              </w:rPr>
            </w:pPr>
            <w:ins w:id="965" w:author="Hoan Ng" w:date="2017-03-20T22:18:00Z">
              <w:del w:id="96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967" w:author="Hoan Ng" w:date="2017-03-20T22:19:00Z">
              <w:tcPr>
                <w:tcW w:w="960" w:type="dxa"/>
                <w:hideMark/>
              </w:tcPr>
            </w:tcPrChange>
          </w:tcPr>
          <w:p w14:paraId="5E91C212" w14:textId="2CFD8C12" w:rsidR="005F3BAC" w:rsidRPr="005F3BAC" w:rsidDel="00907844" w:rsidRDefault="005F3BAC">
            <w:pPr>
              <w:rPr>
                <w:ins w:id="968" w:author="Hoan Ng" w:date="2017-03-20T22:18:00Z"/>
                <w:del w:id="969" w:author="LÊ VĂN PA" w:date="2018-04-21T19:36:00Z"/>
                <w:b/>
                <w:bCs/>
              </w:rPr>
            </w:pPr>
            <w:ins w:id="970" w:author="Hoan Ng" w:date="2017-03-20T22:18:00Z">
              <w:del w:id="97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972" w:author="Hoan Ng" w:date="2017-03-20T22:19:00Z">
              <w:tcPr>
                <w:tcW w:w="960" w:type="dxa"/>
                <w:hideMark/>
              </w:tcPr>
            </w:tcPrChange>
          </w:tcPr>
          <w:p w14:paraId="18CF0D33" w14:textId="3285AA9D" w:rsidR="005F3BAC" w:rsidRPr="005F3BAC" w:rsidDel="00907844" w:rsidRDefault="005F3BAC">
            <w:pPr>
              <w:rPr>
                <w:ins w:id="973" w:author="Hoan Ng" w:date="2017-03-20T22:18:00Z"/>
                <w:del w:id="974" w:author="LÊ VĂN PA" w:date="2018-04-21T19:36:00Z"/>
                <w:b/>
                <w:bCs/>
              </w:rPr>
            </w:pPr>
            <w:ins w:id="975" w:author="Hoan Ng" w:date="2017-03-20T22:18:00Z">
              <w:del w:id="97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977" w:author="Hoan Ng" w:date="2017-03-20T22:19:00Z">
              <w:tcPr>
                <w:tcW w:w="960" w:type="dxa"/>
                <w:hideMark/>
              </w:tcPr>
            </w:tcPrChange>
          </w:tcPr>
          <w:p w14:paraId="5A3A1D24" w14:textId="0CE8DF40" w:rsidR="005F3BAC" w:rsidRPr="005F3BAC" w:rsidDel="00907844" w:rsidRDefault="005F3BAC">
            <w:pPr>
              <w:rPr>
                <w:ins w:id="978" w:author="Hoan Ng" w:date="2017-03-20T22:18:00Z"/>
                <w:del w:id="979" w:author="LÊ VĂN PA" w:date="2018-04-21T19:36:00Z"/>
                <w:b/>
                <w:bCs/>
              </w:rPr>
            </w:pPr>
            <w:ins w:id="980" w:author="Hoan Ng" w:date="2017-03-20T22:18:00Z">
              <w:del w:id="98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00826EA7" w14:textId="349D0D14" w:rsidTr="005F3BAC">
        <w:tblPrEx>
          <w:tblW w:w="0" w:type="auto"/>
          <w:tblPrExChange w:id="982" w:author="Hoan Ng" w:date="2017-03-20T22:19:00Z">
            <w:tblPrEx>
              <w:tblW w:w="0" w:type="auto"/>
            </w:tblPrEx>
          </w:tblPrExChange>
        </w:tblPrEx>
        <w:trPr>
          <w:trHeight w:val="300"/>
          <w:ins w:id="983" w:author="Hoan Ng" w:date="2017-03-20T22:18:00Z"/>
          <w:del w:id="984" w:author="LÊ VĂN PA" w:date="2018-04-21T19:36:00Z"/>
          <w:trPrChange w:id="9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01E99A4E" w:rsidR="005F3BAC" w:rsidRPr="005F3BAC" w:rsidDel="00907844" w:rsidRDefault="005F3BAC">
            <w:pPr>
              <w:rPr>
                <w:ins w:id="987" w:author="Hoan Ng" w:date="2017-03-20T22:18:00Z"/>
                <w:del w:id="988" w:author="LÊ VĂN PA" w:date="2018-04-21T19:36:00Z"/>
                <w:b/>
                <w:bCs/>
              </w:rPr>
            </w:pPr>
            <w:ins w:id="989" w:author="Hoan Ng" w:date="2017-03-20T22:18:00Z">
              <w:del w:id="99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991" w:author="Hoan Ng" w:date="2017-03-20T22:19:00Z">
              <w:tcPr>
                <w:tcW w:w="3340" w:type="dxa"/>
                <w:hideMark/>
              </w:tcPr>
            </w:tcPrChange>
          </w:tcPr>
          <w:p w14:paraId="1CB61979" w14:textId="6D82AD7F" w:rsidR="005F3BAC" w:rsidRPr="005F3BAC" w:rsidDel="00907844" w:rsidRDefault="005F3BAC" w:rsidP="005F3BAC">
            <w:pPr>
              <w:rPr>
                <w:ins w:id="992" w:author="Hoan Ng" w:date="2017-03-20T22:18:00Z"/>
                <w:del w:id="993" w:author="LÊ VĂN PA" w:date="2018-04-21T19:36:00Z"/>
                <w:b/>
                <w:bCs/>
              </w:rPr>
            </w:pPr>
            <w:ins w:id="994" w:author="Hoan Ng" w:date="2017-03-20T22:18:00Z">
              <w:del w:id="995" w:author="LÊ VĂN PA" w:date="2018-04-21T19:36:00Z">
                <w:r w:rsidRPr="005F3BAC" w:rsidDel="00907844">
                  <w:rPr>
                    <w:b/>
                    <w:bCs/>
                  </w:rPr>
                  <w:delText>Module 2</w:delText>
                </w:r>
              </w:del>
            </w:ins>
          </w:p>
        </w:tc>
        <w:tc>
          <w:tcPr>
            <w:tcW w:w="1027" w:type="dxa"/>
            <w:hideMark/>
            <w:tcPrChange w:id="996" w:author="Hoan Ng" w:date="2017-03-20T22:19:00Z">
              <w:tcPr>
                <w:tcW w:w="960" w:type="dxa"/>
                <w:hideMark/>
              </w:tcPr>
            </w:tcPrChange>
          </w:tcPr>
          <w:p w14:paraId="10FBF84A" w14:textId="3B06C8FB" w:rsidR="005F3BAC" w:rsidRPr="005F3BAC" w:rsidDel="00907844" w:rsidRDefault="005F3BAC">
            <w:pPr>
              <w:rPr>
                <w:ins w:id="997" w:author="Hoan Ng" w:date="2017-03-20T22:18:00Z"/>
                <w:del w:id="998" w:author="LÊ VĂN PA" w:date="2018-04-21T19:36:00Z"/>
                <w:b/>
                <w:bCs/>
              </w:rPr>
            </w:pPr>
            <w:ins w:id="999" w:author="Hoan Ng" w:date="2017-03-20T22:18:00Z">
              <w:del w:id="100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001" w:author="Hoan Ng" w:date="2017-03-20T22:19:00Z">
              <w:tcPr>
                <w:tcW w:w="960" w:type="dxa"/>
                <w:hideMark/>
              </w:tcPr>
            </w:tcPrChange>
          </w:tcPr>
          <w:p w14:paraId="2D70E219" w14:textId="098137F4" w:rsidR="005F3BAC" w:rsidRPr="005F3BAC" w:rsidDel="00907844" w:rsidRDefault="005F3BAC">
            <w:pPr>
              <w:rPr>
                <w:ins w:id="1002" w:author="Hoan Ng" w:date="2017-03-20T22:18:00Z"/>
                <w:del w:id="1003" w:author="LÊ VĂN PA" w:date="2018-04-21T19:36:00Z"/>
                <w:b/>
                <w:bCs/>
              </w:rPr>
            </w:pPr>
            <w:ins w:id="1004" w:author="Hoan Ng" w:date="2017-03-20T22:18:00Z">
              <w:del w:id="100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006" w:author="Hoan Ng" w:date="2017-03-20T22:19:00Z">
              <w:tcPr>
                <w:tcW w:w="960" w:type="dxa"/>
                <w:hideMark/>
              </w:tcPr>
            </w:tcPrChange>
          </w:tcPr>
          <w:p w14:paraId="5E9EA58B" w14:textId="32070919" w:rsidR="005F3BAC" w:rsidRPr="005F3BAC" w:rsidDel="00907844" w:rsidRDefault="005F3BAC">
            <w:pPr>
              <w:rPr>
                <w:ins w:id="1007" w:author="Hoan Ng" w:date="2017-03-20T22:18:00Z"/>
                <w:del w:id="1008" w:author="LÊ VĂN PA" w:date="2018-04-21T19:36:00Z"/>
                <w:b/>
                <w:bCs/>
              </w:rPr>
            </w:pPr>
            <w:ins w:id="1009" w:author="Hoan Ng" w:date="2017-03-20T22:18:00Z">
              <w:del w:id="101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011" w:author="Hoan Ng" w:date="2017-03-20T22:19:00Z">
              <w:tcPr>
                <w:tcW w:w="960" w:type="dxa"/>
                <w:hideMark/>
              </w:tcPr>
            </w:tcPrChange>
          </w:tcPr>
          <w:p w14:paraId="0741C07F" w14:textId="12D9479D" w:rsidR="005F3BAC" w:rsidRPr="005F3BAC" w:rsidDel="00907844" w:rsidRDefault="005F3BAC">
            <w:pPr>
              <w:rPr>
                <w:ins w:id="1012" w:author="Hoan Ng" w:date="2017-03-20T22:18:00Z"/>
                <w:del w:id="1013" w:author="LÊ VĂN PA" w:date="2018-04-21T19:36:00Z"/>
                <w:b/>
                <w:bCs/>
              </w:rPr>
            </w:pPr>
            <w:ins w:id="1014" w:author="Hoan Ng" w:date="2017-03-20T22:18:00Z">
              <w:del w:id="101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1DC933D5" w14:textId="2DD25483" w:rsidTr="005F3BAC">
        <w:tblPrEx>
          <w:tblW w:w="0" w:type="auto"/>
          <w:tblPrExChange w:id="1016" w:author="Hoan Ng" w:date="2017-03-20T22:19:00Z">
            <w:tblPrEx>
              <w:tblW w:w="0" w:type="auto"/>
            </w:tblPrEx>
          </w:tblPrExChange>
        </w:tblPrEx>
        <w:trPr>
          <w:trHeight w:val="300"/>
          <w:ins w:id="1017" w:author="Hoan Ng" w:date="2017-03-20T22:18:00Z"/>
          <w:del w:id="1018" w:author="LÊ VĂN PA" w:date="2018-04-21T19:36:00Z"/>
          <w:trPrChange w:id="101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2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3FB45EB0" w:rsidR="005F3BAC" w:rsidRPr="005F3BAC" w:rsidDel="00907844" w:rsidRDefault="005F3BAC">
            <w:pPr>
              <w:rPr>
                <w:ins w:id="1021" w:author="Hoan Ng" w:date="2017-03-20T22:18:00Z"/>
                <w:del w:id="1022" w:author="LÊ VĂN PA" w:date="2018-04-21T19:36:00Z"/>
                <w:b/>
                <w:bCs/>
              </w:rPr>
            </w:pPr>
            <w:ins w:id="1023" w:author="Hoan Ng" w:date="2017-03-20T22:18:00Z">
              <w:del w:id="102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025" w:author="Hoan Ng" w:date="2017-03-20T22:19:00Z">
              <w:tcPr>
                <w:tcW w:w="3340" w:type="dxa"/>
                <w:hideMark/>
              </w:tcPr>
            </w:tcPrChange>
          </w:tcPr>
          <w:p w14:paraId="5717F50F" w14:textId="19127BEB" w:rsidR="005F3BAC" w:rsidRPr="005F3BAC" w:rsidDel="00907844" w:rsidRDefault="005F3BAC" w:rsidP="005F3BAC">
            <w:pPr>
              <w:rPr>
                <w:ins w:id="1026" w:author="Hoan Ng" w:date="2017-03-20T22:18:00Z"/>
                <w:del w:id="1027" w:author="LÊ VĂN PA" w:date="2018-04-21T19:36:00Z"/>
                <w:b/>
                <w:bCs/>
              </w:rPr>
            </w:pPr>
            <w:ins w:id="1028" w:author="Hoan Ng" w:date="2017-03-20T22:18:00Z">
              <w:del w:id="1029" w:author="LÊ VĂN PA" w:date="2018-04-21T19:36:00Z">
                <w:r w:rsidRPr="005F3BAC" w:rsidDel="00907844">
                  <w:rPr>
                    <w:b/>
                    <w:bCs/>
                  </w:rPr>
                  <w:delText>Module 3</w:delText>
                </w:r>
              </w:del>
            </w:ins>
          </w:p>
        </w:tc>
        <w:tc>
          <w:tcPr>
            <w:tcW w:w="1027" w:type="dxa"/>
            <w:hideMark/>
            <w:tcPrChange w:id="1030" w:author="Hoan Ng" w:date="2017-03-20T22:19:00Z">
              <w:tcPr>
                <w:tcW w:w="960" w:type="dxa"/>
                <w:hideMark/>
              </w:tcPr>
            </w:tcPrChange>
          </w:tcPr>
          <w:p w14:paraId="4D212617" w14:textId="33E1D1A4" w:rsidR="005F3BAC" w:rsidRPr="005F3BAC" w:rsidDel="00907844" w:rsidRDefault="005F3BAC">
            <w:pPr>
              <w:rPr>
                <w:ins w:id="1031" w:author="Hoan Ng" w:date="2017-03-20T22:18:00Z"/>
                <w:del w:id="1032" w:author="LÊ VĂN PA" w:date="2018-04-21T19:36:00Z"/>
                <w:b/>
                <w:bCs/>
              </w:rPr>
            </w:pPr>
            <w:ins w:id="1033" w:author="Hoan Ng" w:date="2017-03-20T22:18:00Z">
              <w:del w:id="103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035" w:author="Hoan Ng" w:date="2017-03-20T22:19:00Z">
              <w:tcPr>
                <w:tcW w:w="960" w:type="dxa"/>
                <w:hideMark/>
              </w:tcPr>
            </w:tcPrChange>
          </w:tcPr>
          <w:p w14:paraId="0BBF163A" w14:textId="65A92D22" w:rsidR="005F3BAC" w:rsidRPr="005F3BAC" w:rsidDel="00907844" w:rsidRDefault="005F3BAC">
            <w:pPr>
              <w:rPr>
                <w:ins w:id="1036" w:author="Hoan Ng" w:date="2017-03-20T22:18:00Z"/>
                <w:del w:id="1037" w:author="LÊ VĂN PA" w:date="2018-04-21T19:36:00Z"/>
                <w:b/>
                <w:bCs/>
              </w:rPr>
            </w:pPr>
            <w:ins w:id="1038" w:author="Hoan Ng" w:date="2017-03-20T22:18:00Z">
              <w:del w:id="103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040" w:author="Hoan Ng" w:date="2017-03-20T22:19:00Z">
              <w:tcPr>
                <w:tcW w:w="960" w:type="dxa"/>
                <w:hideMark/>
              </w:tcPr>
            </w:tcPrChange>
          </w:tcPr>
          <w:p w14:paraId="3CC468B1" w14:textId="65EE6455" w:rsidR="005F3BAC" w:rsidRPr="005F3BAC" w:rsidDel="00907844" w:rsidRDefault="005F3BAC">
            <w:pPr>
              <w:rPr>
                <w:ins w:id="1041" w:author="Hoan Ng" w:date="2017-03-20T22:18:00Z"/>
                <w:del w:id="1042" w:author="LÊ VĂN PA" w:date="2018-04-21T19:36:00Z"/>
                <w:b/>
                <w:bCs/>
              </w:rPr>
            </w:pPr>
            <w:ins w:id="1043" w:author="Hoan Ng" w:date="2017-03-20T22:18:00Z">
              <w:del w:id="104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045" w:author="Hoan Ng" w:date="2017-03-20T22:19:00Z">
              <w:tcPr>
                <w:tcW w:w="960" w:type="dxa"/>
                <w:hideMark/>
              </w:tcPr>
            </w:tcPrChange>
          </w:tcPr>
          <w:p w14:paraId="55F11BED" w14:textId="66E3020B" w:rsidR="005F3BAC" w:rsidRPr="005F3BAC" w:rsidDel="00907844" w:rsidRDefault="005F3BAC">
            <w:pPr>
              <w:rPr>
                <w:ins w:id="1046" w:author="Hoan Ng" w:date="2017-03-20T22:18:00Z"/>
                <w:del w:id="1047" w:author="LÊ VĂN PA" w:date="2018-04-21T19:36:00Z"/>
                <w:b/>
                <w:bCs/>
              </w:rPr>
            </w:pPr>
            <w:ins w:id="1048" w:author="Hoan Ng" w:date="2017-03-20T22:18:00Z">
              <w:del w:id="104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41F11205" w14:textId="63B316DE" w:rsidTr="005F3BAC">
        <w:tblPrEx>
          <w:tblW w:w="0" w:type="auto"/>
          <w:tblPrExChange w:id="1050" w:author="Hoan Ng" w:date="2017-03-20T22:19:00Z">
            <w:tblPrEx>
              <w:tblW w:w="0" w:type="auto"/>
            </w:tblPrEx>
          </w:tblPrExChange>
        </w:tblPrEx>
        <w:trPr>
          <w:trHeight w:val="300"/>
          <w:ins w:id="1051" w:author="Hoan Ng" w:date="2017-03-20T22:18:00Z"/>
          <w:del w:id="1052" w:author="LÊ VĂN PA" w:date="2018-04-21T19:36:00Z"/>
          <w:trPrChange w:id="105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5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332C34F9" w:rsidR="005F3BAC" w:rsidRPr="005F3BAC" w:rsidDel="00907844" w:rsidRDefault="005F3BAC">
            <w:pPr>
              <w:rPr>
                <w:ins w:id="1055" w:author="Hoan Ng" w:date="2017-03-20T22:18:00Z"/>
                <w:del w:id="1056" w:author="LÊ VĂN PA" w:date="2018-04-21T19:36:00Z"/>
                <w:b/>
                <w:bCs/>
              </w:rPr>
            </w:pPr>
            <w:ins w:id="1057" w:author="Hoan Ng" w:date="2017-03-20T22:18:00Z">
              <w:del w:id="105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059" w:author="Hoan Ng" w:date="2017-03-20T22:19:00Z">
              <w:tcPr>
                <w:tcW w:w="3340" w:type="dxa"/>
                <w:hideMark/>
              </w:tcPr>
            </w:tcPrChange>
          </w:tcPr>
          <w:p w14:paraId="17541341" w14:textId="0BA8FFA5" w:rsidR="005F3BAC" w:rsidRPr="005F3BAC" w:rsidDel="00907844" w:rsidRDefault="005F3BAC" w:rsidP="005F3BAC">
            <w:pPr>
              <w:rPr>
                <w:ins w:id="1060" w:author="Hoan Ng" w:date="2017-03-20T22:18:00Z"/>
                <w:del w:id="1061" w:author="LÊ VĂN PA" w:date="2018-04-21T19:36:00Z"/>
                <w:b/>
                <w:bCs/>
              </w:rPr>
            </w:pPr>
            <w:ins w:id="1062" w:author="Hoan Ng" w:date="2017-03-20T22:18:00Z">
              <w:del w:id="1063" w:author="LÊ VĂN PA" w:date="2018-04-21T19:36:00Z">
                <w:r w:rsidRPr="005F3BAC" w:rsidDel="00907844">
                  <w:rPr>
                    <w:b/>
                    <w:bCs/>
                  </w:rPr>
                  <w:delText>Module …</w:delText>
                </w:r>
              </w:del>
            </w:ins>
          </w:p>
        </w:tc>
        <w:tc>
          <w:tcPr>
            <w:tcW w:w="1027" w:type="dxa"/>
            <w:hideMark/>
            <w:tcPrChange w:id="1064" w:author="Hoan Ng" w:date="2017-03-20T22:19:00Z">
              <w:tcPr>
                <w:tcW w:w="960" w:type="dxa"/>
                <w:hideMark/>
              </w:tcPr>
            </w:tcPrChange>
          </w:tcPr>
          <w:p w14:paraId="0F736EF2" w14:textId="34AE1556" w:rsidR="005F3BAC" w:rsidRPr="005F3BAC" w:rsidDel="00907844" w:rsidRDefault="005F3BAC">
            <w:pPr>
              <w:rPr>
                <w:ins w:id="1065" w:author="Hoan Ng" w:date="2017-03-20T22:18:00Z"/>
                <w:del w:id="1066" w:author="LÊ VĂN PA" w:date="2018-04-21T19:36:00Z"/>
                <w:b/>
                <w:bCs/>
              </w:rPr>
            </w:pPr>
            <w:ins w:id="1067" w:author="Hoan Ng" w:date="2017-03-20T22:18:00Z">
              <w:del w:id="106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069" w:author="Hoan Ng" w:date="2017-03-20T22:19:00Z">
              <w:tcPr>
                <w:tcW w:w="960" w:type="dxa"/>
                <w:hideMark/>
              </w:tcPr>
            </w:tcPrChange>
          </w:tcPr>
          <w:p w14:paraId="5A73F495" w14:textId="4F0F46AF" w:rsidR="005F3BAC" w:rsidRPr="005F3BAC" w:rsidDel="00907844" w:rsidRDefault="005F3BAC">
            <w:pPr>
              <w:rPr>
                <w:ins w:id="1070" w:author="Hoan Ng" w:date="2017-03-20T22:18:00Z"/>
                <w:del w:id="1071" w:author="LÊ VĂN PA" w:date="2018-04-21T19:36:00Z"/>
                <w:b/>
                <w:bCs/>
              </w:rPr>
            </w:pPr>
            <w:ins w:id="1072" w:author="Hoan Ng" w:date="2017-03-20T22:18:00Z">
              <w:del w:id="107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074" w:author="Hoan Ng" w:date="2017-03-20T22:19:00Z">
              <w:tcPr>
                <w:tcW w:w="960" w:type="dxa"/>
                <w:hideMark/>
              </w:tcPr>
            </w:tcPrChange>
          </w:tcPr>
          <w:p w14:paraId="2D7ADA96" w14:textId="5AE33920" w:rsidR="005F3BAC" w:rsidRPr="005F3BAC" w:rsidDel="00907844" w:rsidRDefault="005F3BAC">
            <w:pPr>
              <w:rPr>
                <w:ins w:id="1075" w:author="Hoan Ng" w:date="2017-03-20T22:18:00Z"/>
                <w:del w:id="1076" w:author="LÊ VĂN PA" w:date="2018-04-21T19:36:00Z"/>
                <w:b/>
                <w:bCs/>
              </w:rPr>
            </w:pPr>
            <w:ins w:id="1077" w:author="Hoan Ng" w:date="2017-03-20T22:18:00Z">
              <w:del w:id="107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079" w:author="Hoan Ng" w:date="2017-03-20T22:19:00Z">
              <w:tcPr>
                <w:tcW w:w="960" w:type="dxa"/>
                <w:hideMark/>
              </w:tcPr>
            </w:tcPrChange>
          </w:tcPr>
          <w:p w14:paraId="5D2079E4" w14:textId="338DD863" w:rsidR="005F3BAC" w:rsidRPr="005F3BAC" w:rsidDel="00907844" w:rsidRDefault="005F3BAC">
            <w:pPr>
              <w:rPr>
                <w:ins w:id="1080" w:author="Hoan Ng" w:date="2017-03-20T22:18:00Z"/>
                <w:del w:id="1081" w:author="LÊ VĂN PA" w:date="2018-04-21T19:36:00Z"/>
                <w:b/>
                <w:bCs/>
              </w:rPr>
            </w:pPr>
            <w:ins w:id="1082" w:author="Hoan Ng" w:date="2017-03-20T22:18:00Z">
              <w:del w:id="108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2155419A" w14:textId="54135A39" w:rsidTr="005F3BAC">
        <w:tblPrEx>
          <w:tblW w:w="0" w:type="auto"/>
          <w:tblPrExChange w:id="1084" w:author="Hoan Ng" w:date="2017-03-20T22:19:00Z">
            <w:tblPrEx>
              <w:tblW w:w="0" w:type="auto"/>
            </w:tblPrEx>
          </w:tblPrExChange>
        </w:tblPrEx>
        <w:trPr>
          <w:trHeight w:val="300"/>
          <w:ins w:id="1085" w:author="Hoan Ng" w:date="2017-03-20T22:18:00Z"/>
          <w:del w:id="1086" w:author="LÊ VĂN PA" w:date="2018-04-21T19:36:00Z"/>
          <w:trPrChange w:id="1087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88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584D1CC3" w14:textId="7FFAD03B" w:rsidR="005F3BAC" w:rsidRPr="005F3BAC" w:rsidDel="00907844" w:rsidRDefault="005F3BAC">
            <w:pPr>
              <w:rPr>
                <w:ins w:id="1089" w:author="Hoan Ng" w:date="2017-03-20T22:18:00Z"/>
                <w:del w:id="1090" w:author="LÊ VĂN PA" w:date="2018-04-21T19:36:00Z"/>
                <w:b/>
                <w:bCs/>
              </w:rPr>
            </w:pPr>
            <w:ins w:id="1091" w:author="Hoan Ng" w:date="2017-03-20T22:18:00Z">
              <w:del w:id="1092" w:author="LÊ VĂN PA" w:date="2018-04-21T19:36:00Z">
                <w:r w:rsidRPr="005F3BAC" w:rsidDel="00907844">
                  <w:rPr>
                    <w:b/>
                    <w:bCs/>
                  </w:rPr>
                  <w:delText>IV. NỘP BÁO CÁO TIẾN ĐỘ &amp; SẢN PHẨM…</w:delText>
                </w:r>
              </w:del>
            </w:ins>
          </w:p>
        </w:tc>
      </w:tr>
      <w:tr w:rsidR="005F3BAC" w:rsidRPr="005F3BAC" w:rsidDel="00907844" w14:paraId="08A95BAF" w14:textId="4FBC10B2" w:rsidTr="005F3BAC">
        <w:tblPrEx>
          <w:tblW w:w="0" w:type="auto"/>
          <w:tblPrExChange w:id="1093" w:author="Hoan Ng" w:date="2017-03-20T22:19:00Z">
            <w:tblPrEx>
              <w:tblW w:w="0" w:type="auto"/>
            </w:tblPrEx>
          </w:tblPrExChange>
        </w:tblPrEx>
        <w:trPr>
          <w:trHeight w:val="300"/>
          <w:ins w:id="1094" w:author="Hoan Ng" w:date="2017-03-20T22:18:00Z"/>
          <w:del w:id="1095" w:author="LÊ VĂN PA" w:date="2018-04-21T19:36:00Z"/>
          <w:trPrChange w:id="109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9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12F5386E" w:rsidR="005F3BAC" w:rsidRPr="005F3BAC" w:rsidDel="00907844" w:rsidRDefault="005F3BAC">
            <w:pPr>
              <w:rPr>
                <w:ins w:id="1098" w:author="Hoan Ng" w:date="2017-03-20T22:18:00Z"/>
                <w:del w:id="1099" w:author="LÊ VĂN PA" w:date="2018-04-21T19:36:00Z"/>
                <w:b/>
                <w:bCs/>
              </w:rPr>
            </w:pPr>
            <w:ins w:id="1100" w:author="Hoan Ng" w:date="2017-03-20T22:18:00Z">
              <w:del w:id="110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102" w:author="Hoan Ng" w:date="2017-03-20T22:19:00Z">
              <w:tcPr>
                <w:tcW w:w="3340" w:type="dxa"/>
                <w:hideMark/>
              </w:tcPr>
            </w:tcPrChange>
          </w:tcPr>
          <w:p w14:paraId="67955B3A" w14:textId="57AD3604" w:rsidR="005F3BAC" w:rsidRPr="005F3BAC" w:rsidDel="00907844" w:rsidRDefault="005F3BAC" w:rsidP="005F3BAC">
            <w:pPr>
              <w:rPr>
                <w:ins w:id="1103" w:author="Hoan Ng" w:date="2017-03-20T22:18:00Z"/>
                <w:del w:id="1104" w:author="LÊ VĂN PA" w:date="2018-04-21T19:36:00Z"/>
                <w:b/>
                <w:bCs/>
              </w:rPr>
            </w:pPr>
            <w:ins w:id="1105" w:author="Hoan Ng" w:date="2017-03-20T22:18:00Z">
              <w:del w:id="1106" w:author="LÊ VĂN PA" w:date="2018-04-21T19:36:00Z">
                <w:r w:rsidRPr="005F3BAC" w:rsidDel="00907844">
                  <w:rPr>
                    <w:b/>
                    <w:bCs/>
                  </w:rPr>
                  <w:delText>Nộp lần 1</w:delText>
                </w:r>
              </w:del>
            </w:ins>
          </w:p>
        </w:tc>
        <w:tc>
          <w:tcPr>
            <w:tcW w:w="1027" w:type="dxa"/>
            <w:hideMark/>
            <w:tcPrChange w:id="1107" w:author="Hoan Ng" w:date="2017-03-20T22:19:00Z">
              <w:tcPr>
                <w:tcW w:w="960" w:type="dxa"/>
                <w:hideMark/>
              </w:tcPr>
            </w:tcPrChange>
          </w:tcPr>
          <w:p w14:paraId="67D99CE8" w14:textId="6F7A20F6" w:rsidR="005F3BAC" w:rsidRPr="005F3BAC" w:rsidDel="00907844" w:rsidRDefault="005F3BAC">
            <w:pPr>
              <w:rPr>
                <w:ins w:id="1108" w:author="Hoan Ng" w:date="2017-03-20T22:18:00Z"/>
                <w:del w:id="1109" w:author="LÊ VĂN PA" w:date="2018-04-21T19:36:00Z"/>
                <w:b/>
                <w:bCs/>
              </w:rPr>
            </w:pPr>
            <w:ins w:id="1110" w:author="Hoan Ng" w:date="2017-03-20T22:18:00Z">
              <w:del w:id="111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112" w:author="Hoan Ng" w:date="2017-03-20T22:19:00Z">
              <w:tcPr>
                <w:tcW w:w="960" w:type="dxa"/>
                <w:hideMark/>
              </w:tcPr>
            </w:tcPrChange>
          </w:tcPr>
          <w:p w14:paraId="22654C25" w14:textId="6ED6F24E" w:rsidR="005F3BAC" w:rsidRPr="005F3BAC" w:rsidDel="00907844" w:rsidRDefault="005F3BAC">
            <w:pPr>
              <w:rPr>
                <w:ins w:id="1113" w:author="Hoan Ng" w:date="2017-03-20T22:18:00Z"/>
                <w:del w:id="1114" w:author="LÊ VĂN PA" w:date="2018-04-21T19:36:00Z"/>
                <w:b/>
                <w:bCs/>
              </w:rPr>
            </w:pPr>
            <w:ins w:id="1115" w:author="Hoan Ng" w:date="2017-03-20T22:18:00Z">
              <w:del w:id="111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117" w:author="Hoan Ng" w:date="2017-03-20T22:19:00Z">
              <w:tcPr>
                <w:tcW w:w="960" w:type="dxa"/>
                <w:hideMark/>
              </w:tcPr>
            </w:tcPrChange>
          </w:tcPr>
          <w:p w14:paraId="2326F572" w14:textId="6037AE04" w:rsidR="005F3BAC" w:rsidRPr="005F3BAC" w:rsidDel="00907844" w:rsidRDefault="005F3BAC">
            <w:pPr>
              <w:rPr>
                <w:ins w:id="1118" w:author="Hoan Ng" w:date="2017-03-20T22:18:00Z"/>
                <w:del w:id="1119" w:author="LÊ VĂN PA" w:date="2018-04-21T19:36:00Z"/>
                <w:b/>
                <w:bCs/>
              </w:rPr>
            </w:pPr>
            <w:ins w:id="1120" w:author="Hoan Ng" w:date="2017-03-20T22:18:00Z">
              <w:del w:id="1121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122" w:author="Hoan Ng" w:date="2017-03-20T22:19:00Z">
              <w:tcPr>
                <w:tcW w:w="960" w:type="dxa"/>
                <w:hideMark/>
              </w:tcPr>
            </w:tcPrChange>
          </w:tcPr>
          <w:p w14:paraId="28A2CD43" w14:textId="6B08E813" w:rsidR="005F3BAC" w:rsidRPr="005F3BAC" w:rsidDel="00907844" w:rsidRDefault="005F3BAC">
            <w:pPr>
              <w:rPr>
                <w:ins w:id="1123" w:author="Hoan Ng" w:date="2017-03-20T22:18:00Z"/>
                <w:del w:id="1124" w:author="LÊ VĂN PA" w:date="2018-04-21T19:36:00Z"/>
                <w:b/>
                <w:bCs/>
              </w:rPr>
            </w:pPr>
            <w:ins w:id="1125" w:author="Hoan Ng" w:date="2017-03-20T22:18:00Z">
              <w:del w:id="1126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6B5C81B7" w14:textId="0B6AFC03" w:rsidTr="005F3BAC">
        <w:tblPrEx>
          <w:tblW w:w="0" w:type="auto"/>
          <w:tblPrExChange w:id="1127" w:author="Hoan Ng" w:date="2017-03-20T22:19:00Z">
            <w:tblPrEx>
              <w:tblW w:w="0" w:type="auto"/>
            </w:tblPrEx>
          </w:tblPrExChange>
        </w:tblPrEx>
        <w:trPr>
          <w:trHeight w:val="300"/>
          <w:ins w:id="1128" w:author="Hoan Ng" w:date="2017-03-20T22:18:00Z"/>
          <w:del w:id="1129" w:author="LÊ VĂN PA" w:date="2018-04-21T19:36:00Z"/>
          <w:trPrChange w:id="11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38E3E405" w:rsidR="005F3BAC" w:rsidRPr="005F3BAC" w:rsidDel="00907844" w:rsidRDefault="005F3BAC">
            <w:pPr>
              <w:rPr>
                <w:ins w:id="1132" w:author="Hoan Ng" w:date="2017-03-20T22:18:00Z"/>
                <w:del w:id="1133" w:author="LÊ VĂN PA" w:date="2018-04-21T19:36:00Z"/>
                <w:b/>
                <w:bCs/>
              </w:rPr>
            </w:pPr>
            <w:ins w:id="1134" w:author="Hoan Ng" w:date="2017-03-20T22:18:00Z">
              <w:del w:id="113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136" w:author="Hoan Ng" w:date="2017-03-20T22:19:00Z">
              <w:tcPr>
                <w:tcW w:w="3340" w:type="dxa"/>
                <w:hideMark/>
              </w:tcPr>
            </w:tcPrChange>
          </w:tcPr>
          <w:p w14:paraId="7A6B662D" w14:textId="3E47B862" w:rsidR="005F3BAC" w:rsidRPr="005F3BAC" w:rsidDel="00907844" w:rsidRDefault="005F3BAC" w:rsidP="005F3BAC">
            <w:pPr>
              <w:rPr>
                <w:ins w:id="1137" w:author="Hoan Ng" w:date="2017-03-20T22:18:00Z"/>
                <w:del w:id="1138" w:author="LÊ VĂN PA" w:date="2018-04-21T19:36:00Z"/>
                <w:b/>
                <w:bCs/>
              </w:rPr>
            </w:pPr>
            <w:ins w:id="1139" w:author="Hoan Ng" w:date="2017-03-20T22:18:00Z">
              <w:del w:id="1140" w:author="LÊ VĂN PA" w:date="2018-04-21T19:36:00Z">
                <w:r w:rsidRPr="005F3BAC" w:rsidDel="00907844">
                  <w:rPr>
                    <w:b/>
                    <w:bCs/>
                  </w:rPr>
                  <w:delText>Nộp lần 2</w:delText>
                </w:r>
              </w:del>
            </w:ins>
          </w:p>
        </w:tc>
        <w:tc>
          <w:tcPr>
            <w:tcW w:w="1027" w:type="dxa"/>
            <w:hideMark/>
            <w:tcPrChange w:id="1141" w:author="Hoan Ng" w:date="2017-03-20T22:19:00Z">
              <w:tcPr>
                <w:tcW w:w="960" w:type="dxa"/>
                <w:hideMark/>
              </w:tcPr>
            </w:tcPrChange>
          </w:tcPr>
          <w:p w14:paraId="053BB972" w14:textId="2D148CC8" w:rsidR="005F3BAC" w:rsidRPr="005F3BAC" w:rsidDel="00907844" w:rsidRDefault="005F3BAC">
            <w:pPr>
              <w:rPr>
                <w:ins w:id="1142" w:author="Hoan Ng" w:date="2017-03-20T22:18:00Z"/>
                <w:del w:id="1143" w:author="LÊ VĂN PA" w:date="2018-04-21T19:36:00Z"/>
                <w:b/>
                <w:bCs/>
              </w:rPr>
            </w:pPr>
            <w:ins w:id="1144" w:author="Hoan Ng" w:date="2017-03-20T22:18:00Z">
              <w:del w:id="114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146" w:author="Hoan Ng" w:date="2017-03-20T22:19:00Z">
              <w:tcPr>
                <w:tcW w:w="960" w:type="dxa"/>
                <w:hideMark/>
              </w:tcPr>
            </w:tcPrChange>
          </w:tcPr>
          <w:p w14:paraId="5F460FDF" w14:textId="58DC755E" w:rsidR="005F3BAC" w:rsidRPr="005F3BAC" w:rsidDel="00907844" w:rsidRDefault="005F3BAC">
            <w:pPr>
              <w:rPr>
                <w:ins w:id="1147" w:author="Hoan Ng" w:date="2017-03-20T22:18:00Z"/>
                <w:del w:id="1148" w:author="LÊ VĂN PA" w:date="2018-04-21T19:36:00Z"/>
                <w:b/>
                <w:bCs/>
              </w:rPr>
            </w:pPr>
            <w:ins w:id="1149" w:author="Hoan Ng" w:date="2017-03-20T22:18:00Z">
              <w:del w:id="115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151" w:author="Hoan Ng" w:date="2017-03-20T22:19:00Z">
              <w:tcPr>
                <w:tcW w:w="960" w:type="dxa"/>
                <w:hideMark/>
              </w:tcPr>
            </w:tcPrChange>
          </w:tcPr>
          <w:p w14:paraId="1DDBC677" w14:textId="496C635D" w:rsidR="005F3BAC" w:rsidRPr="005F3BAC" w:rsidDel="00907844" w:rsidRDefault="005F3BAC">
            <w:pPr>
              <w:rPr>
                <w:ins w:id="1152" w:author="Hoan Ng" w:date="2017-03-20T22:18:00Z"/>
                <w:del w:id="1153" w:author="LÊ VĂN PA" w:date="2018-04-21T19:36:00Z"/>
                <w:b/>
                <w:bCs/>
              </w:rPr>
            </w:pPr>
            <w:ins w:id="1154" w:author="Hoan Ng" w:date="2017-03-20T22:18:00Z">
              <w:del w:id="1155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156" w:author="Hoan Ng" w:date="2017-03-20T22:19:00Z">
              <w:tcPr>
                <w:tcW w:w="960" w:type="dxa"/>
                <w:hideMark/>
              </w:tcPr>
            </w:tcPrChange>
          </w:tcPr>
          <w:p w14:paraId="13597EA7" w14:textId="737C8799" w:rsidR="005F3BAC" w:rsidRPr="005F3BAC" w:rsidDel="00907844" w:rsidRDefault="005F3BAC">
            <w:pPr>
              <w:rPr>
                <w:ins w:id="1157" w:author="Hoan Ng" w:date="2017-03-20T22:18:00Z"/>
                <w:del w:id="1158" w:author="LÊ VĂN PA" w:date="2018-04-21T19:36:00Z"/>
                <w:b/>
                <w:bCs/>
              </w:rPr>
            </w:pPr>
            <w:ins w:id="1159" w:author="Hoan Ng" w:date="2017-03-20T22:18:00Z">
              <w:del w:id="1160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24418DBC" w14:textId="7D8F0AF9" w:rsidTr="005F3BAC">
        <w:tblPrEx>
          <w:tblW w:w="0" w:type="auto"/>
          <w:tblPrExChange w:id="1161" w:author="Hoan Ng" w:date="2017-03-20T22:19:00Z">
            <w:tblPrEx>
              <w:tblW w:w="0" w:type="auto"/>
            </w:tblPrEx>
          </w:tblPrExChange>
        </w:tblPrEx>
        <w:trPr>
          <w:trHeight w:val="300"/>
          <w:ins w:id="1162" w:author="Hoan Ng" w:date="2017-03-20T22:18:00Z"/>
          <w:del w:id="1163" w:author="LÊ VĂN PA" w:date="2018-04-21T19:36:00Z"/>
          <w:trPrChange w:id="116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6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574ED0BB" w:rsidR="005F3BAC" w:rsidRPr="005F3BAC" w:rsidDel="00907844" w:rsidRDefault="005F3BAC">
            <w:pPr>
              <w:rPr>
                <w:ins w:id="1166" w:author="Hoan Ng" w:date="2017-03-20T22:18:00Z"/>
                <w:del w:id="1167" w:author="LÊ VĂN PA" w:date="2018-04-21T19:36:00Z"/>
                <w:b/>
                <w:bCs/>
              </w:rPr>
            </w:pPr>
            <w:ins w:id="1168" w:author="Hoan Ng" w:date="2017-03-20T22:18:00Z">
              <w:del w:id="116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170" w:author="Hoan Ng" w:date="2017-03-20T22:19:00Z">
              <w:tcPr>
                <w:tcW w:w="3340" w:type="dxa"/>
                <w:hideMark/>
              </w:tcPr>
            </w:tcPrChange>
          </w:tcPr>
          <w:p w14:paraId="4C722AB4" w14:textId="4F1C2FE1" w:rsidR="005F3BAC" w:rsidRPr="005F3BAC" w:rsidDel="00907844" w:rsidRDefault="005F3BAC" w:rsidP="005F3BAC">
            <w:pPr>
              <w:rPr>
                <w:ins w:id="1171" w:author="Hoan Ng" w:date="2017-03-20T22:18:00Z"/>
                <w:del w:id="1172" w:author="LÊ VĂN PA" w:date="2018-04-21T19:36:00Z"/>
                <w:b/>
                <w:bCs/>
              </w:rPr>
            </w:pPr>
            <w:ins w:id="1173" w:author="Hoan Ng" w:date="2017-03-20T22:18:00Z">
              <w:del w:id="1174" w:author="LÊ VĂN PA" w:date="2018-04-21T19:36:00Z">
                <w:r w:rsidRPr="005F3BAC" w:rsidDel="00907844">
                  <w:rPr>
                    <w:b/>
                    <w:bCs/>
                  </w:rPr>
                  <w:delText>Nộp lần 3</w:delText>
                </w:r>
              </w:del>
            </w:ins>
          </w:p>
        </w:tc>
        <w:tc>
          <w:tcPr>
            <w:tcW w:w="1027" w:type="dxa"/>
            <w:hideMark/>
            <w:tcPrChange w:id="1175" w:author="Hoan Ng" w:date="2017-03-20T22:19:00Z">
              <w:tcPr>
                <w:tcW w:w="960" w:type="dxa"/>
                <w:hideMark/>
              </w:tcPr>
            </w:tcPrChange>
          </w:tcPr>
          <w:p w14:paraId="52DD1873" w14:textId="5FFD63BB" w:rsidR="005F3BAC" w:rsidRPr="005F3BAC" w:rsidDel="00907844" w:rsidRDefault="005F3BAC">
            <w:pPr>
              <w:rPr>
                <w:ins w:id="1176" w:author="Hoan Ng" w:date="2017-03-20T22:18:00Z"/>
                <w:del w:id="1177" w:author="LÊ VĂN PA" w:date="2018-04-21T19:36:00Z"/>
                <w:b/>
                <w:bCs/>
              </w:rPr>
            </w:pPr>
            <w:ins w:id="1178" w:author="Hoan Ng" w:date="2017-03-20T22:18:00Z">
              <w:del w:id="117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180" w:author="Hoan Ng" w:date="2017-03-20T22:19:00Z">
              <w:tcPr>
                <w:tcW w:w="960" w:type="dxa"/>
                <w:hideMark/>
              </w:tcPr>
            </w:tcPrChange>
          </w:tcPr>
          <w:p w14:paraId="06FFE48C" w14:textId="5A2998F1" w:rsidR="005F3BAC" w:rsidRPr="005F3BAC" w:rsidDel="00907844" w:rsidRDefault="005F3BAC">
            <w:pPr>
              <w:rPr>
                <w:ins w:id="1181" w:author="Hoan Ng" w:date="2017-03-20T22:18:00Z"/>
                <w:del w:id="1182" w:author="LÊ VĂN PA" w:date="2018-04-21T19:36:00Z"/>
                <w:b/>
                <w:bCs/>
              </w:rPr>
            </w:pPr>
            <w:ins w:id="1183" w:author="Hoan Ng" w:date="2017-03-20T22:18:00Z">
              <w:del w:id="118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185" w:author="Hoan Ng" w:date="2017-03-20T22:19:00Z">
              <w:tcPr>
                <w:tcW w:w="960" w:type="dxa"/>
                <w:hideMark/>
              </w:tcPr>
            </w:tcPrChange>
          </w:tcPr>
          <w:p w14:paraId="21EF9080" w14:textId="299513CF" w:rsidR="005F3BAC" w:rsidRPr="005F3BAC" w:rsidDel="00907844" w:rsidRDefault="005F3BAC">
            <w:pPr>
              <w:rPr>
                <w:ins w:id="1186" w:author="Hoan Ng" w:date="2017-03-20T22:18:00Z"/>
                <w:del w:id="1187" w:author="LÊ VĂN PA" w:date="2018-04-21T19:36:00Z"/>
                <w:b/>
                <w:bCs/>
              </w:rPr>
            </w:pPr>
            <w:ins w:id="1188" w:author="Hoan Ng" w:date="2017-03-20T22:18:00Z">
              <w:del w:id="1189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190" w:author="Hoan Ng" w:date="2017-03-20T22:19:00Z">
              <w:tcPr>
                <w:tcW w:w="960" w:type="dxa"/>
                <w:hideMark/>
              </w:tcPr>
            </w:tcPrChange>
          </w:tcPr>
          <w:p w14:paraId="7E873678" w14:textId="5F593D3C" w:rsidR="005F3BAC" w:rsidRPr="005F3BAC" w:rsidDel="00907844" w:rsidRDefault="005F3BAC">
            <w:pPr>
              <w:rPr>
                <w:ins w:id="1191" w:author="Hoan Ng" w:date="2017-03-20T22:18:00Z"/>
                <w:del w:id="1192" w:author="LÊ VĂN PA" w:date="2018-04-21T19:36:00Z"/>
                <w:b/>
                <w:bCs/>
              </w:rPr>
            </w:pPr>
            <w:ins w:id="1193" w:author="Hoan Ng" w:date="2017-03-20T22:18:00Z">
              <w:del w:id="1194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  <w:tr w:rsidR="005F3BAC" w:rsidRPr="005F3BAC" w:rsidDel="00907844" w14:paraId="5999AD27" w14:textId="0490A763" w:rsidTr="005F3BAC">
        <w:tblPrEx>
          <w:tblW w:w="0" w:type="auto"/>
          <w:tblPrExChange w:id="1195" w:author="Hoan Ng" w:date="2017-03-20T22:19:00Z">
            <w:tblPrEx>
              <w:tblW w:w="0" w:type="auto"/>
            </w:tblPrEx>
          </w:tblPrExChange>
        </w:tblPrEx>
        <w:trPr>
          <w:trHeight w:val="300"/>
          <w:ins w:id="1196" w:author="Hoan Ng" w:date="2017-03-20T22:18:00Z"/>
          <w:del w:id="1197" w:author="LÊ VĂN PA" w:date="2018-04-21T19:36:00Z"/>
          <w:trPrChange w:id="119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9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192678C5" w:rsidR="005F3BAC" w:rsidRPr="005F3BAC" w:rsidDel="00907844" w:rsidRDefault="005F3BAC">
            <w:pPr>
              <w:rPr>
                <w:ins w:id="1200" w:author="Hoan Ng" w:date="2017-03-20T22:18:00Z"/>
                <w:del w:id="1201" w:author="LÊ VĂN PA" w:date="2018-04-21T19:36:00Z"/>
                <w:b/>
                <w:bCs/>
              </w:rPr>
            </w:pPr>
            <w:ins w:id="1202" w:author="Hoan Ng" w:date="2017-03-20T22:18:00Z">
              <w:del w:id="120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4702" w:type="dxa"/>
            <w:hideMark/>
            <w:tcPrChange w:id="1204" w:author="Hoan Ng" w:date="2017-03-20T22:19:00Z">
              <w:tcPr>
                <w:tcW w:w="3340" w:type="dxa"/>
                <w:hideMark/>
              </w:tcPr>
            </w:tcPrChange>
          </w:tcPr>
          <w:p w14:paraId="1CD31165" w14:textId="6287E03D" w:rsidR="005F3BAC" w:rsidRPr="005F3BAC" w:rsidDel="00907844" w:rsidRDefault="005F3BAC" w:rsidP="005F3BAC">
            <w:pPr>
              <w:rPr>
                <w:ins w:id="1205" w:author="Hoan Ng" w:date="2017-03-20T22:18:00Z"/>
                <w:del w:id="1206" w:author="LÊ VĂN PA" w:date="2018-04-21T19:36:00Z"/>
                <w:b/>
                <w:bCs/>
              </w:rPr>
            </w:pPr>
            <w:ins w:id="1207" w:author="Hoan Ng" w:date="2017-03-20T22:18:00Z">
              <w:del w:id="1208" w:author="LÊ VĂN PA" w:date="2018-04-21T19:36:00Z">
                <w:r w:rsidRPr="005F3BAC" w:rsidDel="00907844">
                  <w:rPr>
                    <w:b/>
                    <w:bCs/>
                  </w:rPr>
                  <w:delText>Nộp lần …</w:delText>
                </w:r>
              </w:del>
            </w:ins>
          </w:p>
        </w:tc>
        <w:tc>
          <w:tcPr>
            <w:tcW w:w="1027" w:type="dxa"/>
            <w:hideMark/>
            <w:tcPrChange w:id="1209" w:author="Hoan Ng" w:date="2017-03-20T22:19:00Z">
              <w:tcPr>
                <w:tcW w:w="960" w:type="dxa"/>
                <w:hideMark/>
              </w:tcPr>
            </w:tcPrChange>
          </w:tcPr>
          <w:p w14:paraId="684EFFB8" w14:textId="03D84BA6" w:rsidR="005F3BAC" w:rsidRPr="005F3BAC" w:rsidDel="00907844" w:rsidRDefault="005F3BAC">
            <w:pPr>
              <w:rPr>
                <w:ins w:id="1210" w:author="Hoan Ng" w:date="2017-03-20T22:18:00Z"/>
                <w:del w:id="1211" w:author="LÊ VĂN PA" w:date="2018-04-21T19:36:00Z"/>
                <w:b/>
                <w:bCs/>
              </w:rPr>
            </w:pPr>
            <w:ins w:id="1212" w:author="Hoan Ng" w:date="2017-03-20T22:18:00Z">
              <w:del w:id="121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868" w:type="dxa"/>
            <w:hideMark/>
            <w:tcPrChange w:id="1214" w:author="Hoan Ng" w:date="2017-03-20T22:19:00Z">
              <w:tcPr>
                <w:tcW w:w="960" w:type="dxa"/>
                <w:hideMark/>
              </w:tcPr>
            </w:tcPrChange>
          </w:tcPr>
          <w:p w14:paraId="39B5373F" w14:textId="34D23475" w:rsidR="005F3BAC" w:rsidRPr="005F3BAC" w:rsidDel="00907844" w:rsidRDefault="005F3BAC">
            <w:pPr>
              <w:rPr>
                <w:ins w:id="1215" w:author="Hoan Ng" w:date="2017-03-20T22:18:00Z"/>
                <w:del w:id="1216" w:author="LÊ VĂN PA" w:date="2018-04-21T19:36:00Z"/>
                <w:b/>
                <w:bCs/>
              </w:rPr>
            </w:pPr>
            <w:ins w:id="1217" w:author="Hoan Ng" w:date="2017-03-20T22:18:00Z">
              <w:del w:id="121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978" w:type="dxa"/>
            <w:hideMark/>
            <w:tcPrChange w:id="1219" w:author="Hoan Ng" w:date="2017-03-20T22:19:00Z">
              <w:tcPr>
                <w:tcW w:w="960" w:type="dxa"/>
                <w:hideMark/>
              </w:tcPr>
            </w:tcPrChange>
          </w:tcPr>
          <w:p w14:paraId="781539F5" w14:textId="6DAB494D" w:rsidR="005F3BAC" w:rsidRPr="005F3BAC" w:rsidDel="00907844" w:rsidRDefault="005F3BAC">
            <w:pPr>
              <w:rPr>
                <w:ins w:id="1220" w:author="Hoan Ng" w:date="2017-03-20T22:18:00Z"/>
                <w:del w:id="1221" w:author="LÊ VĂN PA" w:date="2018-04-21T19:36:00Z"/>
                <w:b/>
                <w:bCs/>
              </w:rPr>
            </w:pPr>
            <w:ins w:id="1222" w:author="Hoan Ng" w:date="2017-03-20T22:18:00Z">
              <w:del w:id="1223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  <w:tc>
          <w:tcPr>
            <w:tcW w:w="790" w:type="dxa"/>
            <w:hideMark/>
            <w:tcPrChange w:id="1224" w:author="Hoan Ng" w:date="2017-03-20T22:19:00Z">
              <w:tcPr>
                <w:tcW w:w="960" w:type="dxa"/>
                <w:hideMark/>
              </w:tcPr>
            </w:tcPrChange>
          </w:tcPr>
          <w:p w14:paraId="615D768B" w14:textId="1D489534" w:rsidR="005F3BAC" w:rsidRPr="005F3BAC" w:rsidDel="00907844" w:rsidRDefault="005F3BAC">
            <w:pPr>
              <w:rPr>
                <w:ins w:id="1225" w:author="Hoan Ng" w:date="2017-03-20T22:18:00Z"/>
                <w:del w:id="1226" w:author="LÊ VĂN PA" w:date="2018-04-21T19:36:00Z"/>
                <w:b/>
                <w:bCs/>
              </w:rPr>
            </w:pPr>
            <w:ins w:id="1227" w:author="Hoan Ng" w:date="2017-03-20T22:18:00Z">
              <w:del w:id="1228" w:author="LÊ VĂN PA" w:date="2018-04-21T19:36:00Z">
                <w:r w:rsidRPr="005F3BAC" w:rsidDel="00907844">
                  <w:rPr>
                    <w:b/>
                    <w:bCs/>
                  </w:rPr>
                  <w:delText> </w:delText>
                </w:r>
              </w:del>
            </w:ins>
          </w:p>
        </w:tc>
      </w:tr>
    </w:tbl>
    <w:p w14:paraId="6382D436" w14:textId="3C723CFC" w:rsidR="008854BF" w:rsidRPr="007E56BA" w:rsidDel="00907844" w:rsidRDefault="008854BF">
      <w:pPr>
        <w:rPr>
          <w:del w:id="1229" w:author="LÊ VĂN PA" w:date="2018-04-21T19:36:00Z"/>
          <w:b/>
        </w:rPr>
      </w:pPr>
    </w:p>
    <w:p w14:paraId="3B481FDC" w14:textId="778888E3" w:rsidR="007E56BA" w:rsidRPr="007E56BA" w:rsidDel="00907844" w:rsidRDefault="007E56BA">
      <w:pPr>
        <w:rPr>
          <w:del w:id="1230" w:author="LÊ VĂN PA" w:date="2018-04-21T19:36:00Z"/>
          <w:b/>
        </w:rPr>
      </w:pPr>
      <w:bookmarkStart w:id="1231" w:name="_Hlk512102424"/>
      <w:del w:id="1232" w:author="LÊ VĂN PA" w:date="2018-04-21T19:36:00Z">
        <w:r w:rsidRPr="007E56BA" w:rsidDel="00907844">
          <w:rPr>
            <w:b/>
          </w:rPr>
          <w:delText>Chương 1: Hiện trạng</w:delText>
        </w:r>
      </w:del>
    </w:p>
    <w:p w14:paraId="13F3DB8E" w14:textId="1E5747C9" w:rsidR="00046086" w:rsidRPr="00432265" w:rsidDel="00907844" w:rsidRDefault="00046086">
      <w:pPr>
        <w:ind w:firstLine="720"/>
        <w:rPr>
          <w:del w:id="1233" w:author="LÊ VĂN PA" w:date="2018-04-21T19:36:00Z"/>
          <w:u w:val="single"/>
          <w:rPrChange w:id="1234" w:author="LÊ VĂN PA" w:date="2018-03-14T09:09:00Z">
            <w:rPr>
              <w:del w:id="1235" w:author="LÊ VĂN PA" w:date="2018-04-21T19:36:00Z"/>
            </w:rPr>
          </w:rPrChange>
        </w:rPr>
        <w:pPrChange w:id="1236" w:author="LÊ VĂN PA" w:date="2018-03-12T21:15:00Z">
          <w:pPr>
            <w:ind w:left="360"/>
          </w:pPr>
        </w:pPrChange>
      </w:pPr>
      <w:ins w:id="1237" w:author="Hoan Ng" w:date="2017-03-20T21:39:00Z">
        <w:del w:id="1238" w:author="LÊ VĂN PA" w:date="2018-04-21T19:36:00Z">
          <w:r w:rsidRPr="00432265" w:rsidDel="00907844">
            <w:rPr>
              <w:u w:val="single"/>
              <w:rPrChange w:id="1239" w:author="LÊ VĂN PA" w:date="2018-03-14T09:09:00Z">
                <w:rPr/>
              </w:rPrChange>
            </w:rPr>
            <w:delText xml:space="preserve">1.1. </w:delText>
          </w:r>
        </w:del>
      </w:ins>
      <w:del w:id="1240" w:author="LÊ VĂN PA" w:date="2018-04-21T19:36:00Z">
        <w:r w:rsidR="003715AE" w:rsidRPr="00432265" w:rsidDel="00907844">
          <w:rPr>
            <w:u w:val="single"/>
            <w:rPrChange w:id="1241" w:author="LÊ VĂN PA" w:date="2018-03-14T09:09:00Z">
              <w:rPr/>
            </w:rPrChange>
          </w:rPr>
          <w:delText>Hiện trạng tổ chức</w:delText>
        </w:r>
      </w:del>
    </w:p>
    <w:p w14:paraId="5DD9A785" w14:textId="0546EC09" w:rsidR="005F3BAC" w:rsidRPr="007E56BA" w:rsidDel="00907844" w:rsidRDefault="005F3BAC">
      <w:pPr>
        <w:ind w:left="360"/>
        <w:rPr>
          <w:ins w:id="1242" w:author="Hoan Ng" w:date="2017-03-20T22:11:00Z"/>
          <w:del w:id="1243" w:author="LÊ VĂN PA" w:date="2018-04-21T19:36:00Z"/>
        </w:rPr>
        <w:pPrChange w:id="1244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</w:p>
    <w:p w14:paraId="75AD2C07" w14:textId="089560BE" w:rsidR="00432265" w:rsidDel="00907844" w:rsidRDefault="00046086">
      <w:pPr>
        <w:ind w:firstLine="360"/>
        <w:rPr>
          <w:ins w:id="1245" w:author="Hoan Ng" w:date="2017-03-20T22:11:00Z"/>
          <w:del w:id="1246" w:author="LÊ VĂN PA" w:date="2018-04-21T19:36:00Z"/>
        </w:rPr>
        <w:pPrChange w:id="1247" w:author="Hoan Ng" w:date="2017-03-20T22:11:00Z">
          <w:pPr>
            <w:pStyle w:val="ListParagraph"/>
            <w:numPr>
              <w:numId w:val="1"/>
            </w:numPr>
            <w:ind w:hanging="360"/>
          </w:pPr>
        </w:pPrChange>
      </w:pPr>
      <w:ins w:id="1248" w:author="Hoan Ng" w:date="2017-03-20T21:39:00Z">
        <w:del w:id="1249" w:author="LÊ VĂN PA" w:date="2018-04-20T22:31:00Z">
          <w:r w:rsidRPr="00432265" w:rsidDel="000B62AA">
            <w:rPr>
              <w:u w:val="single"/>
              <w:rPrChange w:id="1250" w:author="LÊ VĂN PA" w:date="2018-03-14T09:09:00Z">
                <w:rPr/>
              </w:rPrChange>
            </w:rPr>
            <w:delText xml:space="preserve">1.2. </w:delText>
          </w:r>
        </w:del>
      </w:ins>
      <w:del w:id="1251" w:author="LÊ VĂN PA" w:date="2018-04-20T22:31:00Z">
        <w:r w:rsidR="003715AE" w:rsidRPr="00432265" w:rsidDel="000B62AA">
          <w:rPr>
            <w:u w:val="single"/>
            <w:rPrChange w:id="1252" w:author="LÊ VĂN PA" w:date="2018-03-14T09:09:00Z">
              <w:rPr/>
            </w:rPrChange>
          </w:rPr>
          <w:delText>Hiện trạng nghiệp vụ (chức năng &amp; phi chức năng</w:delText>
        </w:r>
      </w:del>
    </w:p>
    <w:p w14:paraId="34B13EFE" w14:textId="11340174" w:rsidR="00E61DC3" w:rsidRPr="00432265" w:rsidDel="00907844" w:rsidRDefault="005F3BAC">
      <w:pPr>
        <w:rPr>
          <w:del w:id="1253" w:author="LÊ VĂN PA" w:date="2018-04-21T19:36:00Z"/>
        </w:rPr>
        <w:pPrChange w:id="1254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255" w:author="Hoan Ng" w:date="2017-03-20T22:11:00Z">
        <w:del w:id="1256" w:author="LÊ VĂN PA" w:date="2018-04-21T19:36:00Z">
          <w:r w:rsidRPr="00432265" w:rsidDel="00907844">
            <w:delText xml:space="preserve">        </w:delText>
          </w:r>
        </w:del>
      </w:ins>
      <w:del w:id="1257" w:author="LÊ VĂN PA" w:date="2018-04-21T19:36:00Z">
        <w:r w:rsidR="003715AE" w:rsidRPr="00432265" w:rsidDel="00907844">
          <w:delText>)</w:delText>
        </w:r>
      </w:del>
    </w:p>
    <w:p w14:paraId="1A39A5E1" w14:textId="2942785C" w:rsidR="003B7881" w:rsidRPr="007E56BA" w:rsidDel="00907844" w:rsidRDefault="00046086">
      <w:pPr>
        <w:rPr>
          <w:del w:id="1258" w:author="LÊ VĂN PA" w:date="2018-04-21T19:36:00Z"/>
        </w:rPr>
        <w:pPrChange w:id="1259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1260" w:author="Hoan Ng" w:date="2017-03-20T21:39:00Z">
        <w:del w:id="1261" w:author="LÊ VĂN PA" w:date="2018-04-21T19:36:00Z">
          <w:r w:rsidRPr="00432265" w:rsidDel="00907844">
            <w:rPr>
              <w:u w:val="single"/>
              <w:rPrChange w:id="1262" w:author="LÊ VĂN PA" w:date="2018-03-14T09:08:00Z">
                <w:rPr/>
              </w:rPrChange>
            </w:rPr>
            <w:delText xml:space="preserve">1.3. </w:delText>
          </w:r>
        </w:del>
      </w:ins>
      <w:del w:id="1263" w:author="LÊ VĂN PA" w:date="2018-04-21T19:36:00Z">
        <w:r w:rsidR="003715AE" w:rsidRPr="00432265" w:rsidDel="00907844">
          <w:rPr>
            <w:u w:val="single"/>
            <w:rPrChange w:id="1264" w:author="LÊ VĂN PA" w:date="2018-03-14T09:08:00Z">
              <w:rPr/>
            </w:rPrChange>
          </w:rPr>
          <w:delText>Hiện trạng tin học (phần cứng, phần mềm, con người)</w:delText>
        </w:r>
        <w:bookmarkEnd w:id="1231"/>
      </w:del>
    </w:p>
    <w:p w14:paraId="07CB93BF" w14:textId="77777777" w:rsidR="007E56BA" w:rsidRDefault="007E56BA" w:rsidP="007E56BA">
      <w:pPr>
        <w:rPr>
          <w:b/>
        </w:rPr>
      </w:pPr>
      <w:r>
        <w:rPr>
          <w:b/>
        </w:rPr>
        <w:t>Chương 2: Phân tích</w:t>
      </w:r>
    </w:p>
    <w:p w14:paraId="27EFAB2E" w14:textId="1BE91716" w:rsidR="007E56BA" w:rsidRDefault="007E56BA" w:rsidP="007E56BA">
      <w:pPr>
        <w:pStyle w:val="ListParagraph"/>
        <w:numPr>
          <w:ilvl w:val="0"/>
          <w:numId w:val="3"/>
        </w:numPr>
        <w:rPr>
          <w:ins w:id="1265" w:author="Hoan Ng" w:date="2017-04-05T14:44:00Z"/>
        </w:rPr>
      </w:pPr>
      <w:r w:rsidRPr="007E56BA">
        <w:t>Lược đồ phân chức năng</w:t>
      </w:r>
      <w:r w:rsidR="00BC30BA">
        <w:t xml:space="preserve"> (FDD)</w:t>
      </w:r>
    </w:p>
    <w:p w14:paraId="69D07D77" w14:textId="45191A48" w:rsidR="0095052C" w:rsidRDefault="0004528D">
      <w:pPr>
        <w:pStyle w:val="ListParagraph"/>
        <w:numPr>
          <w:ilvl w:val="1"/>
          <w:numId w:val="3"/>
        </w:numPr>
        <w:rPr>
          <w:ins w:id="1266" w:author="LÊ VĂN PA" w:date="2018-03-18T19:32:00Z"/>
        </w:rPr>
      </w:pPr>
      <w:ins w:id="1267" w:author="LÊ VĂN PA" w:date="2018-04-21T19:28:00Z"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1D3BF691" wp14:editId="58F25C64">
              <wp:simplePos x="0" y="0"/>
              <wp:positionH relativeFrom="column">
                <wp:posOffset>346363</wp:posOffset>
              </wp:positionH>
              <wp:positionV relativeFrom="paragraph">
                <wp:posOffset>182880</wp:posOffset>
              </wp:positionV>
              <wp:extent cx="5943600" cy="3341370"/>
              <wp:effectExtent l="0" t="0" r="0" b="0"/>
              <wp:wrapThrough wrapText="bothSides">
                <wp:wrapPolygon edited="0">
                  <wp:start x="0" y="0"/>
                  <wp:lineTo x="0" y="21428"/>
                  <wp:lineTo x="21531" y="21428"/>
                  <wp:lineTo x="21531" y="0"/>
                  <wp:lineTo x="0" y="0"/>
                </wp:wrapPolygon>
              </wp:wrapThrough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1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268" w:author="Hoan Ng" w:date="2017-04-05T14:44:00Z">
        <w:r w:rsidR="0095052C">
          <w:t>Lược đồ FDD</w:t>
        </w:r>
      </w:ins>
    </w:p>
    <w:p w14:paraId="72F4DA54" w14:textId="78934709" w:rsidR="000205E8" w:rsidRDefault="000205E8">
      <w:pPr>
        <w:pStyle w:val="ListParagraph"/>
        <w:ind w:left="1440"/>
        <w:rPr>
          <w:ins w:id="1269" w:author="Hoan Ng" w:date="2017-04-05T14:44:00Z"/>
        </w:rPr>
        <w:pPrChange w:id="1270" w:author="LÊ VĂN PA" w:date="2018-03-18T19:32:00Z">
          <w:pPr>
            <w:pStyle w:val="ListParagraph"/>
            <w:numPr>
              <w:numId w:val="3"/>
            </w:numPr>
            <w:ind w:hanging="360"/>
          </w:pPr>
        </w:pPrChange>
      </w:pPr>
    </w:p>
    <w:p w14:paraId="2973898A" w14:textId="3C83B4E6" w:rsidR="0095052C" w:rsidRDefault="0095052C">
      <w:pPr>
        <w:pStyle w:val="ListParagraph"/>
        <w:numPr>
          <w:ilvl w:val="1"/>
          <w:numId w:val="3"/>
        </w:numPr>
        <w:rPr>
          <w:ins w:id="1271" w:author="LÊ VĂN PA" w:date="2018-04-20T22:44:00Z"/>
        </w:rPr>
      </w:pPr>
      <w:ins w:id="1272" w:author="Hoan Ng" w:date="2017-04-05T14:44:00Z">
        <w:del w:id="1273" w:author="LÊ VĂN PA" w:date="2018-04-21T19:28:00Z">
          <w:r w:rsidDel="0004528D">
            <w:delText xml:space="preserve">Bảng </w:delText>
          </w:r>
        </w:del>
      </w:ins>
      <w:ins w:id="1274" w:author="LÊ VĂN PA" w:date="2018-04-21T19:28:00Z">
        <w:r w:rsidR="0004528D">
          <w:t>G</w:t>
        </w:r>
      </w:ins>
      <w:ins w:id="1275" w:author="Hoan Ng" w:date="2017-04-05T14:44:00Z">
        <w:del w:id="1276" w:author="LÊ VĂN PA" w:date="2018-04-21T19:28:00Z">
          <w:r w:rsidDel="0004528D">
            <w:delText>g</w:delText>
          </w:r>
        </w:del>
        <w:r>
          <w:t>iải thích/mô tả các chức năng</w:t>
        </w:r>
      </w:ins>
    </w:p>
    <w:p w14:paraId="5DBCD7DA" w14:textId="77777777" w:rsidR="00F04936" w:rsidRDefault="00F04936">
      <w:pPr>
        <w:pStyle w:val="ListParagraph"/>
        <w:rPr>
          <w:ins w:id="1277" w:author="LÊ VĂN PA" w:date="2018-04-20T22:44:00Z"/>
        </w:rPr>
        <w:pPrChange w:id="1278" w:author="LÊ VĂN PA" w:date="2018-04-20T22:4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48E6EA71" w14:textId="3FA7B575" w:rsidR="00F04936" w:rsidRDefault="00F04936" w:rsidP="00F04936">
      <w:pPr>
        <w:pStyle w:val="ListParagraph"/>
        <w:numPr>
          <w:ilvl w:val="0"/>
          <w:numId w:val="18"/>
        </w:numPr>
        <w:rPr>
          <w:ins w:id="1279" w:author="LÊ VĂN PA" w:date="2018-04-20T22:46:00Z"/>
        </w:rPr>
      </w:pPr>
      <w:ins w:id="1280" w:author="LÊ VĂN PA" w:date="2018-04-20T22:44:00Z">
        <w:r>
          <w:t>Mở sổ: mở stk cho khách hàng đến mở sổ hoặc l</w:t>
        </w:r>
      </w:ins>
      <w:ins w:id="1281" w:author="LÊ VĂN PA" w:date="2018-04-20T22:45:00Z">
        <w:r>
          <w:t>ần đầu gửi tiền tiết kiệm</w:t>
        </w:r>
      </w:ins>
    </w:p>
    <w:p w14:paraId="1FE931F5" w14:textId="09BE62CB" w:rsidR="00F04936" w:rsidRDefault="00F04936" w:rsidP="00F04936">
      <w:pPr>
        <w:pStyle w:val="ListParagraph"/>
        <w:numPr>
          <w:ilvl w:val="0"/>
          <w:numId w:val="18"/>
        </w:numPr>
        <w:rPr>
          <w:ins w:id="1282" w:author="LÊ VĂN PA" w:date="2018-04-20T22:45:00Z"/>
        </w:rPr>
      </w:pPr>
      <w:ins w:id="1283" w:author="LÊ VĂN PA" w:date="2018-04-20T22:46:00Z">
        <w:r>
          <w:t>Gửi tiền: khi khách hàng muốn gửi tiền tiết kiệm</w:t>
        </w:r>
      </w:ins>
    </w:p>
    <w:p w14:paraId="3977B000" w14:textId="0694CEFC" w:rsidR="00F04936" w:rsidRDefault="00F04936" w:rsidP="00F04936">
      <w:pPr>
        <w:pStyle w:val="ListParagraph"/>
        <w:numPr>
          <w:ilvl w:val="0"/>
          <w:numId w:val="18"/>
        </w:numPr>
        <w:rPr>
          <w:ins w:id="1284" w:author="LÊ VĂN PA" w:date="2018-04-20T22:47:00Z"/>
        </w:rPr>
      </w:pPr>
      <w:ins w:id="1285" w:author="LÊ VĂN PA" w:date="2018-04-20T22:46:00Z">
        <w:r>
          <w:t xml:space="preserve">Rút tiền: </w:t>
        </w:r>
      </w:ins>
      <w:ins w:id="1286" w:author="LÊ VĂN PA" w:date="2018-04-20T22:47:00Z">
        <w:r>
          <w:t>khi khách hàng muốn rút số tiền lãi và gốc. Có 3 loại:</w:t>
        </w:r>
      </w:ins>
    </w:p>
    <w:p w14:paraId="15D54FA6" w14:textId="00F5ECA8" w:rsidR="00F04936" w:rsidRDefault="00F04936" w:rsidP="00F04936">
      <w:pPr>
        <w:pStyle w:val="ListParagraph"/>
        <w:rPr>
          <w:ins w:id="1287" w:author="LÊ VĂN PA" w:date="2018-04-20T22:48:00Z"/>
        </w:rPr>
      </w:pPr>
      <w:ins w:id="1288" w:author="LÊ VĂN PA" w:date="2018-04-20T22:47:00Z">
        <w:r>
          <w:t xml:space="preserve">+ Rút hoàn toàn: </w:t>
        </w:r>
      </w:ins>
      <w:ins w:id="1289" w:author="LÊ VĂN PA" w:date="2018-04-20T22:48:00Z">
        <w:r>
          <w:t>rút hết toàn bộ số dư</w:t>
        </w:r>
      </w:ins>
    </w:p>
    <w:p w14:paraId="7584A772" w14:textId="316D2FF1" w:rsidR="00F04936" w:rsidRDefault="00F04936" w:rsidP="00F04936">
      <w:pPr>
        <w:pStyle w:val="ListParagraph"/>
        <w:rPr>
          <w:ins w:id="1290" w:author="LÊ VĂN PA" w:date="2018-04-20T22:49:00Z"/>
        </w:rPr>
      </w:pPr>
      <w:ins w:id="1291" w:author="LÊ VĂN PA" w:date="2018-04-20T22:48:00Z">
        <w:r>
          <w:t>+ Rút gửi lại đúng số tiền và định kỳ: rút toàn bộ số dư và gửi lại đúng với số tiền gốc</w:t>
        </w:r>
      </w:ins>
      <w:ins w:id="1292" w:author="LÊ VĂN PA" w:date="2018-04-20T22:49:00Z">
        <w:r>
          <w:t>. thường dùng cho khách hàng muốn gửi tiết kiệm thêm 1 định kỳ nữa giống như cũ</w:t>
        </w:r>
      </w:ins>
    </w:p>
    <w:p w14:paraId="44D50C6A" w14:textId="0CDC148B" w:rsidR="00F04936" w:rsidRDefault="00F04936" w:rsidP="00F04936">
      <w:pPr>
        <w:pStyle w:val="ListParagraph"/>
        <w:rPr>
          <w:ins w:id="1293" w:author="LÊ VĂN PA" w:date="2018-04-20T22:51:00Z"/>
        </w:rPr>
      </w:pPr>
      <w:ins w:id="1294" w:author="LÊ VĂN PA" w:date="2018-04-20T22:50:00Z">
        <w:r>
          <w:t>+ Rút gửi lại khác số tiền: Rút toàn bộ số dư và gửi lại một số tiền nào đó, chọn lại định kỳ và cập nhật ngày đáo hạn</w:t>
        </w:r>
      </w:ins>
    </w:p>
    <w:p w14:paraId="720CD7CF" w14:textId="222130DE" w:rsidR="00F04936" w:rsidRDefault="00E6446B" w:rsidP="00E6446B">
      <w:pPr>
        <w:pStyle w:val="ListParagraph"/>
        <w:numPr>
          <w:ilvl w:val="0"/>
          <w:numId w:val="18"/>
        </w:numPr>
        <w:rPr>
          <w:ins w:id="1295" w:author="LÊ VĂN PA" w:date="2018-04-20T22:51:00Z"/>
        </w:rPr>
      </w:pPr>
      <w:ins w:id="1296" w:author="LÊ VĂN PA" w:date="2018-04-20T22:51:00Z">
        <w:r>
          <w:t xml:space="preserve">Rút lãi: tính toán lãi suất và rút số tiền </w:t>
        </w:r>
      </w:ins>
      <w:ins w:id="1297" w:author="LÊ VĂN PA" w:date="2018-04-20T22:54:00Z">
        <w:r>
          <w:t>lãi</w:t>
        </w:r>
      </w:ins>
      <w:ins w:id="1298" w:author="LÊ VĂN PA" w:date="2018-04-20T22:51:00Z">
        <w:r>
          <w:t>, để lại tiền gốc</w:t>
        </w:r>
      </w:ins>
    </w:p>
    <w:p w14:paraId="0326D02E" w14:textId="66D9A0E3" w:rsidR="00E6446B" w:rsidRDefault="00E6446B" w:rsidP="00E6446B">
      <w:pPr>
        <w:pStyle w:val="ListParagraph"/>
        <w:numPr>
          <w:ilvl w:val="0"/>
          <w:numId w:val="18"/>
        </w:numPr>
        <w:rPr>
          <w:ins w:id="1299" w:author="LÊ VĂN PA" w:date="2018-04-20T22:53:00Z"/>
        </w:rPr>
      </w:pPr>
      <w:ins w:id="1300" w:author="LÊ VĂN PA" w:date="2018-04-20T22:52:00Z">
        <w:r w:rsidRPr="00E6446B">
          <w:t>Tra cứu STK: nhân v</w:t>
        </w:r>
        <w:r w:rsidRPr="00E6446B">
          <w:rPr>
            <w:rPrChange w:id="1301" w:author="LÊ VĂN PA" w:date="2018-04-20T22:52:00Z">
              <w:rPr>
                <w:lang w:val="fr-FR"/>
              </w:rPr>
            </w:rPrChange>
          </w:rPr>
          <w:t>iên tra cứu th</w:t>
        </w:r>
        <w:r w:rsidRPr="00E6446B">
          <w:t>ô</w:t>
        </w:r>
        <w:r w:rsidRPr="00E6446B">
          <w:rPr>
            <w:rPrChange w:id="1302" w:author="LÊ VĂN PA" w:date="2018-04-20T22:52:00Z">
              <w:rPr>
                <w:lang w:val="fr-FR"/>
              </w:rPr>
            </w:rPrChange>
          </w:rPr>
          <w:t>ng</w:t>
        </w:r>
        <w:r w:rsidRPr="00E6446B">
          <w:t xml:space="preserve"> t</w:t>
        </w:r>
        <w:r w:rsidRPr="00E6446B">
          <w:rPr>
            <w:rPrChange w:id="1303" w:author="LÊ VĂN PA" w:date="2018-04-20T22:52:00Z">
              <w:rPr>
                <w:lang w:val="fr-FR"/>
              </w:rPr>
            </w:rPrChange>
          </w:rPr>
          <w:t>i</w:t>
        </w:r>
        <w:r>
          <w:t xml:space="preserve">n STK bằng cách nhập vào số CMND của khách hàng, </w:t>
        </w:r>
      </w:ins>
      <w:ins w:id="1304" w:author="LÊ VĂN PA" w:date="2018-04-20T22:53:00Z">
        <w:r>
          <w:t>có thể cập nhật lại thông tin sau đó</w:t>
        </w:r>
      </w:ins>
    </w:p>
    <w:p w14:paraId="45FE16E1" w14:textId="7040C0DA" w:rsidR="00E6446B" w:rsidRDefault="00E6446B" w:rsidP="00E6446B">
      <w:pPr>
        <w:pStyle w:val="ListParagraph"/>
        <w:numPr>
          <w:ilvl w:val="0"/>
          <w:numId w:val="18"/>
        </w:numPr>
        <w:rPr>
          <w:ins w:id="1305" w:author="LÊ VĂN PA" w:date="2018-04-20T22:53:00Z"/>
        </w:rPr>
      </w:pPr>
      <w:ins w:id="1306" w:author="LÊ VĂN PA" w:date="2018-04-20T22:53:00Z">
        <w:r>
          <w:t>Cập nhật thông tin: cập nhật lại thông tin của khách hàng, lưu ý không cập nhật thông tin STK</w:t>
        </w:r>
      </w:ins>
    </w:p>
    <w:p w14:paraId="7F3352F8" w14:textId="1E3D72DD" w:rsidR="00E6446B" w:rsidRDefault="00E6446B" w:rsidP="00E6446B">
      <w:pPr>
        <w:pStyle w:val="ListParagraph"/>
        <w:numPr>
          <w:ilvl w:val="0"/>
          <w:numId w:val="18"/>
        </w:numPr>
        <w:rPr>
          <w:ins w:id="1307" w:author="LÊ VĂN PA" w:date="2018-04-20T22:55:00Z"/>
        </w:rPr>
      </w:pPr>
      <w:ins w:id="1308" w:author="LÊ VĂN PA" w:date="2018-04-20T22:54:00Z">
        <w:r>
          <w:t>Cập nhật loại TK: chuyển đổi giữa các loại TK (</w:t>
        </w:r>
      </w:ins>
      <w:ins w:id="1309" w:author="LÊ VĂN PA" w:date="2018-04-20T22:55:00Z">
        <w:r>
          <w:t>kỳ hạn và không kỳ hạn)</w:t>
        </w:r>
      </w:ins>
    </w:p>
    <w:p w14:paraId="366C590F" w14:textId="0BE08985" w:rsidR="00844BEA" w:rsidRDefault="00844BEA" w:rsidP="00E6446B">
      <w:pPr>
        <w:pStyle w:val="ListParagraph"/>
        <w:numPr>
          <w:ilvl w:val="0"/>
          <w:numId w:val="18"/>
        </w:numPr>
        <w:rPr>
          <w:ins w:id="1310" w:author="LÊ VĂN PA" w:date="2018-04-20T22:57:00Z"/>
        </w:rPr>
      </w:pPr>
      <w:ins w:id="1311" w:author="LÊ VĂN PA" w:date="2018-04-20T22:55:00Z">
        <w:r>
          <w:t>Viết báo cáo: Viết báo cáo theo từng loại TK, theo ngày, quý, năm</w:t>
        </w:r>
      </w:ins>
      <w:ins w:id="1312" w:author="LÊ VĂN PA" w:date="2018-04-20T22:56:00Z">
        <w:r>
          <w:t xml:space="preserve"> đối với tiền lãi, tiền </w:t>
        </w:r>
      </w:ins>
      <w:ins w:id="1313" w:author="LÊ VĂN PA" w:date="2018-04-20T22:57:00Z">
        <w:r>
          <w:t>gốc hoặc cả gốc lẫn lãi</w:t>
        </w:r>
      </w:ins>
    </w:p>
    <w:p w14:paraId="40085C74" w14:textId="20343EA5" w:rsidR="00844BEA" w:rsidRPr="00E6446B" w:rsidRDefault="00844BEA">
      <w:pPr>
        <w:pStyle w:val="ListParagraph"/>
        <w:numPr>
          <w:ilvl w:val="0"/>
          <w:numId w:val="18"/>
        </w:numPr>
        <w:pPrChange w:id="1314" w:author="LÊ VĂN PA" w:date="2018-04-20T22:51:00Z">
          <w:pPr>
            <w:pStyle w:val="ListParagraph"/>
            <w:numPr>
              <w:numId w:val="3"/>
            </w:numPr>
            <w:ind w:hanging="360"/>
          </w:pPr>
        </w:pPrChange>
      </w:pPr>
      <w:ins w:id="1315" w:author="LÊ VĂN PA" w:date="2018-04-20T22:57:00Z">
        <w:r>
          <w:t>Liên kết CSDL: Liên kết với CSDL hiện có của ngân hàng, lấy thông tin quầy giao dịch, phòng giao dịch</w:t>
        </w:r>
      </w:ins>
    </w:p>
    <w:p w14:paraId="409480AF" w14:textId="4D583C37" w:rsidR="007E56BA" w:rsidDel="00D6112D" w:rsidRDefault="007E56BA" w:rsidP="00D6112D">
      <w:pPr>
        <w:pStyle w:val="ListParagraph"/>
        <w:numPr>
          <w:ilvl w:val="0"/>
          <w:numId w:val="3"/>
        </w:numPr>
        <w:rPr>
          <w:del w:id="1316" w:author="LÊ VĂN PA" w:date="2018-04-21T19:37:00Z"/>
        </w:rPr>
      </w:pPr>
      <w:r w:rsidRPr="007E56BA">
        <w:t>Đặc tả và Mô hình hóa nghiệp vụ</w:t>
      </w:r>
      <w:r w:rsidR="00BC30BA">
        <w:t xml:space="preserve"> (DFD Model)</w:t>
      </w:r>
    </w:p>
    <w:p w14:paraId="45FD0BA9" w14:textId="793D6D83" w:rsidR="00D6112D" w:rsidRDefault="00D6112D" w:rsidP="00D6112D">
      <w:pPr>
        <w:pStyle w:val="ListParagraph"/>
        <w:numPr>
          <w:ilvl w:val="0"/>
          <w:numId w:val="3"/>
        </w:numPr>
        <w:rPr>
          <w:ins w:id="1317" w:author="LÊ VĂN PA" w:date="2018-04-21T22:18:00Z"/>
        </w:rPr>
        <w:pPrChange w:id="1318" w:author="LÊ VĂN PA" w:date="2018-04-21T22:18:00Z">
          <w:pPr>
            <w:pStyle w:val="ListParagraph"/>
            <w:numPr>
              <w:numId w:val="3"/>
            </w:numPr>
            <w:ind w:hanging="360"/>
          </w:pPr>
        </w:pPrChange>
      </w:pPr>
    </w:p>
    <w:p w14:paraId="6C8E9658" w14:textId="371498EC" w:rsidR="00CD0F29" w:rsidDel="00D6112D" w:rsidRDefault="00D6112D" w:rsidP="00D6112D">
      <w:pPr>
        <w:pStyle w:val="ListParagraph"/>
        <w:numPr>
          <w:ilvl w:val="0"/>
          <w:numId w:val="3"/>
        </w:numPr>
        <w:rPr>
          <w:del w:id="1319" w:author="LÊ VĂN PA" w:date="2018-04-21T19:37:00Z"/>
        </w:rPr>
      </w:pPr>
      <w:ins w:id="1320" w:author="LÊ VĂN PA" w:date="2018-04-21T22:18:00Z">
        <w:r>
          <w:t xml:space="preserve">Mô hình thực thể - mối </w:t>
        </w:r>
      </w:ins>
      <w:ins w:id="1321" w:author="LÊ VĂN PA" w:date="2018-04-21T22:19:00Z">
        <w:r>
          <w:t>kết hợp (ERD Model)</w:t>
        </w:r>
      </w:ins>
      <w:del w:id="1322" w:author="LÊ VĂN PA" w:date="2018-04-21T19:37:00Z">
        <w:r w:rsidR="00BC30BA" w:rsidDel="00907844">
          <w:delText>Mô hình hóa dữ liệu (ERD Model)</w:delText>
        </w:r>
      </w:del>
    </w:p>
    <w:p w14:paraId="2C3B5EDE" w14:textId="77777777" w:rsidR="00D6112D" w:rsidRPr="007E56BA" w:rsidRDefault="00D6112D" w:rsidP="00D6112D">
      <w:pPr>
        <w:pStyle w:val="ListParagraph"/>
        <w:numPr>
          <w:ilvl w:val="0"/>
          <w:numId w:val="3"/>
        </w:numPr>
        <w:rPr>
          <w:ins w:id="1323" w:author="LÊ VĂN PA" w:date="2018-04-21T22:19:00Z"/>
        </w:rPr>
        <w:pPrChange w:id="1324" w:author="LÊ VĂN PA" w:date="2018-04-21T22:18:00Z">
          <w:pPr>
            <w:pStyle w:val="ListParagraph"/>
            <w:numPr>
              <w:numId w:val="3"/>
            </w:numPr>
            <w:ind w:hanging="360"/>
          </w:pPr>
        </w:pPrChange>
      </w:pPr>
    </w:p>
    <w:p w14:paraId="3C3F91D3" w14:textId="2E39749C" w:rsidR="007E56BA" w:rsidRPr="00D6112D" w:rsidDel="00907844" w:rsidRDefault="00D6112D" w:rsidP="00D6112D">
      <w:pPr>
        <w:ind w:left="360"/>
        <w:rPr>
          <w:del w:id="1325" w:author="LÊ VĂN PA" w:date="2018-04-21T19:37:00Z"/>
          <w:b/>
          <w:rPrChange w:id="1326" w:author="LÊ VĂN PA" w:date="2018-04-21T22:19:00Z">
            <w:rPr>
              <w:del w:id="1327" w:author="LÊ VĂN PA" w:date="2018-04-21T19:37:00Z"/>
            </w:rPr>
          </w:rPrChange>
        </w:rPr>
        <w:pPrChange w:id="1328" w:author="LÊ VĂN PA" w:date="2018-04-21T22:19:00Z">
          <w:pPr/>
        </w:pPrChange>
      </w:pPr>
      <w:ins w:id="1329" w:author="LÊ VĂN PA" w:date="2018-04-21T22:19:00Z">
        <w:r>
          <w:rPr>
            <w:b/>
            <w:noProof/>
          </w:rPr>
          <w:lastRenderedPageBreak/>
          <w:drawing>
            <wp:inline distT="0" distB="0" distL="0" distR="0" wp14:anchorId="78480097" wp14:editId="619F1019">
              <wp:extent cx="5943600" cy="5699760"/>
              <wp:effectExtent l="0" t="0" r="0" b="0"/>
              <wp:docPr id="1" name="Picture 1" descr="C:\Users\kaipa\Documents\GitHub\Savings-book\WIP\Documents\Analyze\MoHinh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kaipa\Documents\GitHub\Savings-book\WIP\Documents\Analyze\MoHinhER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699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330" w:name="_GoBack"/>
      <w:bookmarkEnd w:id="1330"/>
      <w:del w:id="1331" w:author="LÊ VĂN PA" w:date="2018-04-21T19:37:00Z">
        <w:r w:rsidR="007E56BA" w:rsidRPr="00D6112D" w:rsidDel="00907844">
          <w:rPr>
            <w:b/>
            <w:rPrChange w:id="1332" w:author="LÊ VĂN PA" w:date="2018-04-21T22:19:00Z">
              <w:rPr/>
            </w:rPrChange>
          </w:rPr>
          <w:delText>Chương 3: Thiết kế</w:delText>
        </w:r>
      </w:del>
    </w:p>
    <w:p w14:paraId="7DCE12CC" w14:textId="3A40E765" w:rsidR="007E56BA" w:rsidDel="00907844" w:rsidRDefault="007E56BA" w:rsidP="00D6112D">
      <w:pPr>
        <w:ind w:left="360"/>
        <w:rPr>
          <w:del w:id="1333" w:author="LÊ VĂN PA" w:date="2018-04-21T19:37:00Z"/>
        </w:rPr>
        <w:pPrChange w:id="1334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del w:id="1335" w:author="LÊ VĂN PA" w:date="2018-04-21T19:37:00Z">
        <w:r w:rsidRPr="007E56BA" w:rsidDel="00907844">
          <w:delText>Thiết kế giao diện</w:delText>
        </w:r>
      </w:del>
    </w:p>
    <w:p w14:paraId="68E0E5D3" w14:textId="43283F4F" w:rsidR="00863D73" w:rsidDel="00907844" w:rsidRDefault="00863D73" w:rsidP="00D6112D">
      <w:pPr>
        <w:ind w:left="360"/>
        <w:rPr>
          <w:del w:id="1336" w:author="LÊ VĂN PA" w:date="2018-04-21T19:37:00Z"/>
        </w:rPr>
        <w:pPrChange w:id="1337" w:author="LÊ VĂN PA" w:date="2018-04-21T22:19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del w:id="1338" w:author="LÊ VĂN PA" w:date="2018-04-21T19:37:00Z">
        <w:r w:rsidDel="00907844">
          <w:delText>Sơ đồ liên kết màn hình</w:delText>
        </w:r>
      </w:del>
    </w:p>
    <w:p w14:paraId="24ADB5FC" w14:textId="6CE8AB42" w:rsidR="00863D73" w:rsidDel="00907844" w:rsidRDefault="00863D73" w:rsidP="00D6112D">
      <w:pPr>
        <w:ind w:left="360"/>
        <w:rPr>
          <w:del w:id="1339" w:author="LÊ VĂN PA" w:date="2018-04-21T19:37:00Z"/>
        </w:rPr>
        <w:pPrChange w:id="1340" w:author="LÊ VĂN PA" w:date="2018-04-21T22:19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del w:id="1341" w:author="LÊ VĂN PA" w:date="2018-04-21T19:37:00Z">
        <w:r w:rsidDel="00907844">
          <w:delText>Danh sách màn hình &amp; mô tả chức năng từng màn hình</w:delText>
        </w:r>
      </w:del>
    </w:p>
    <w:p w14:paraId="3F0E918F" w14:textId="268FC64E" w:rsidR="00863D73" w:rsidRPr="007E56BA" w:rsidDel="00907844" w:rsidRDefault="00863D73" w:rsidP="00D6112D">
      <w:pPr>
        <w:ind w:left="360"/>
        <w:rPr>
          <w:del w:id="1342" w:author="LÊ VĂN PA" w:date="2018-04-21T19:37:00Z"/>
        </w:rPr>
        <w:pPrChange w:id="1343" w:author="LÊ VĂN PA" w:date="2018-04-21T22:19:00Z">
          <w:pPr>
            <w:pStyle w:val="ListParagraph"/>
            <w:numPr>
              <w:ilvl w:val="1"/>
              <w:numId w:val="4"/>
            </w:numPr>
            <w:ind w:left="1080" w:hanging="360"/>
          </w:pPr>
        </w:pPrChange>
      </w:pPr>
      <w:del w:id="1344" w:author="LÊ VĂN PA" w:date="2018-04-21T19:37:00Z">
        <w:r w:rsidDel="00907844">
          <w:delText xml:space="preserve"> Mô tả xử lý</w:delText>
        </w:r>
      </w:del>
      <w:ins w:id="1345" w:author="Hoan Ng" w:date="2017-03-20T21:27:00Z">
        <w:del w:id="1346" w:author="LÊ VĂN PA" w:date="2018-04-21T19:37:00Z">
          <w:r w:rsidR="00E62EE1" w:rsidDel="00907844">
            <w:delText xml:space="preserve"> sự kiện</w:delText>
          </w:r>
        </w:del>
      </w:ins>
      <w:del w:id="1347" w:author="LÊ VĂN PA" w:date="2018-04-21T19:37:00Z">
        <w:r w:rsidDel="00907844">
          <w:delText xml:space="preserve"> từng màn hình</w:delText>
        </w:r>
      </w:del>
    </w:p>
    <w:p w14:paraId="65B41903" w14:textId="38A93D1E" w:rsidR="007E56BA" w:rsidDel="00907844" w:rsidRDefault="007E56BA" w:rsidP="00D6112D">
      <w:pPr>
        <w:ind w:left="360"/>
        <w:rPr>
          <w:del w:id="1348" w:author="LÊ VĂN PA" w:date="2018-04-21T19:37:00Z"/>
        </w:rPr>
        <w:pPrChange w:id="1349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del w:id="1350" w:author="LÊ VĂN PA" w:date="2018-04-21T19:37:00Z">
        <w:r w:rsidRPr="007E56BA" w:rsidDel="00907844">
          <w:delText>Thiết kế xử lý</w:delText>
        </w:r>
      </w:del>
      <w:ins w:id="1351" w:author="Hoan Ng" w:date="2017-03-20T21:27:00Z">
        <w:del w:id="1352" w:author="LÊ VĂN PA" w:date="2018-04-21T19:37:00Z">
          <w:r w:rsidR="00E62EE1" w:rsidDel="00907844">
            <w:delText xml:space="preserve"> {Danh sách các xử lý &amp; thuật giải}</w:delText>
          </w:r>
        </w:del>
      </w:ins>
    </w:p>
    <w:p w14:paraId="2F4BFD56" w14:textId="25DAC7DC" w:rsidR="00F02E35" w:rsidDel="00907844" w:rsidRDefault="00F02E35" w:rsidP="00D6112D">
      <w:pPr>
        <w:ind w:left="360"/>
        <w:rPr>
          <w:ins w:id="1353" w:author="Hoan Ng" w:date="2017-03-20T21:26:00Z"/>
          <w:del w:id="1354" w:author="LÊ VĂN PA" w:date="2018-04-21T19:37:00Z"/>
        </w:rPr>
        <w:pPrChange w:id="1355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del w:id="1356" w:author="LÊ VĂN PA" w:date="2018-04-21T19:37:00Z">
        <w:r w:rsidRPr="007E56BA" w:rsidDel="00907844">
          <w:delText>Thiết kế dữ liệu</w:delText>
        </w:r>
        <w:r w:rsidDel="00907844">
          <w:delText xml:space="preserve"> (RD – Relationship Diagram – Mô hình quan hệ)</w:delText>
        </w:r>
      </w:del>
    </w:p>
    <w:p w14:paraId="478E52EB" w14:textId="2119ECD0" w:rsidR="00E62EE1" w:rsidDel="00907844" w:rsidRDefault="00E62EE1" w:rsidP="00D6112D">
      <w:pPr>
        <w:ind w:left="360"/>
        <w:rPr>
          <w:ins w:id="1357" w:author="Hoan Ng" w:date="2017-03-20T21:26:00Z"/>
          <w:del w:id="1358" w:author="LÊ VĂN PA" w:date="2018-04-21T19:37:00Z"/>
        </w:rPr>
        <w:pPrChange w:id="1359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ins w:id="1360" w:author="Hoan Ng" w:date="2017-03-20T21:26:00Z">
        <w:del w:id="1361" w:author="LÊ VĂN PA" w:date="2018-04-21T19:37:00Z">
          <w:r w:rsidDel="00907844">
            <w:delText>Sơ đồ RD cả hệ thống</w:delText>
          </w:r>
        </w:del>
      </w:ins>
    </w:p>
    <w:p w14:paraId="09158F7B" w14:textId="007A7087" w:rsidR="00E62EE1" w:rsidDel="00907844" w:rsidRDefault="00E62EE1" w:rsidP="00D6112D">
      <w:pPr>
        <w:ind w:left="360"/>
        <w:rPr>
          <w:ins w:id="1362" w:author="Hoan Ng" w:date="2017-03-20T21:26:00Z"/>
          <w:del w:id="1363" w:author="LÊ VĂN PA" w:date="2018-04-21T19:37:00Z"/>
        </w:rPr>
        <w:pPrChange w:id="1364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ins w:id="1365" w:author="Hoan Ng" w:date="2017-03-20T21:26:00Z">
        <w:del w:id="1366" w:author="LÊ VĂN PA" w:date="2018-04-21T19:37:00Z">
          <w:r w:rsidDel="00907844">
            <w:delText xml:space="preserve"> Giải thích từng bảng, kiểu dữ liệu</w:delText>
          </w:r>
        </w:del>
      </w:ins>
    </w:p>
    <w:p w14:paraId="7AF34D01" w14:textId="4A788FDE" w:rsidR="00E62EE1" w:rsidDel="00907844" w:rsidRDefault="00E62EE1" w:rsidP="00D6112D">
      <w:pPr>
        <w:ind w:left="360"/>
        <w:rPr>
          <w:ins w:id="1367" w:author="Hoan Ng" w:date="2017-03-20T21:28:00Z"/>
          <w:del w:id="1368" w:author="LÊ VĂN PA" w:date="2018-04-21T19:37:00Z"/>
        </w:rPr>
        <w:pPrChange w:id="1369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ins w:id="1370" w:author="Hoan Ng" w:date="2017-03-20T21:26:00Z">
        <w:del w:id="1371" w:author="LÊ VĂN PA" w:date="2018-04-21T19:37:00Z">
          <w:r w:rsidDel="00907844">
            <w:delText xml:space="preserve"> Khóa &amp; </w:delText>
          </w:r>
        </w:del>
      </w:ins>
      <w:ins w:id="1372" w:author="Hoan Ng" w:date="2017-03-20T21:27:00Z">
        <w:del w:id="1373" w:author="LÊ VĂN PA" w:date="2018-04-21T19:37:00Z">
          <w:r w:rsidDel="00907844">
            <w:delText>rang</w:delText>
          </w:r>
        </w:del>
      </w:ins>
      <w:ins w:id="1374" w:author="Hoan Ng" w:date="2017-03-20T21:26:00Z">
        <w:del w:id="1375" w:author="LÊ VĂN PA" w:date="2018-04-21T19:37:00Z">
          <w:r w:rsidDel="00907844">
            <w:delText xml:space="preserve"> </w:delText>
          </w:r>
        </w:del>
      </w:ins>
      <w:ins w:id="1376" w:author="Hoan Ng" w:date="2017-03-20T21:27:00Z">
        <w:del w:id="1377" w:author="LÊ VĂN PA" w:date="2018-04-21T19:37:00Z">
          <w:r w:rsidDel="00907844">
            <w:delText>buộc toàn vẹn</w:delText>
          </w:r>
        </w:del>
      </w:ins>
    </w:p>
    <w:p w14:paraId="3CF0F2A3" w14:textId="1C22A5D1" w:rsidR="00E62EE1" w:rsidRPr="007E56BA" w:rsidDel="00907844" w:rsidRDefault="00E62EE1" w:rsidP="00D6112D">
      <w:pPr>
        <w:ind w:left="360"/>
        <w:rPr>
          <w:del w:id="1378" w:author="LÊ VĂN PA" w:date="2018-04-21T19:37:00Z"/>
        </w:rPr>
        <w:pPrChange w:id="1379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ins w:id="1380" w:author="Hoan Ng" w:date="2017-03-20T21:28:00Z">
        <w:del w:id="1381" w:author="LÊ VĂN PA" w:date="2018-04-21T19:37:00Z">
          <w:r w:rsidDel="00907844">
            <w:delText>Thiết kế dữ liệu mức vật lý</w:delText>
          </w:r>
        </w:del>
      </w:ins>
    </w:p>
    <w:p w14:paraId="49308080" w14:textId="6E2FB413" w:rsidR="007E56BA" w:rsidDel="00907844" w:rsidRDefault="007E56BA" w:rsidP="00D6112D">
      <w:pPr>
        <w:ind w:left="360"/>
        <w:rPr>
          <w:ins w:id="1382" w:author="Hoan Ng" w:date="2017-03-20T21:24:00Z"/>
          <w:del w:id="1383" w:author="LÊ VĂN PA" w:date="2018-04-21T19:37:00Z"/>
        </w:rPr>
        <w:pPrChange w:id="1384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del w:id="1385" w:author="LÊ VĂN PA" w:date="2018-04-21T19:37:00Z">
        <w:r w:rsidRPr="007E56BA" w:rsidDel="00907844">
          <w:delText>Thiết kế kiến trúc</w:delText>
        </w:r>
      </w:del>
    </w:p>
    <w:p w14:paraId="78403908" w14:textId="20779045" w:rsidR="00E62EE1" w:rsidDel="00907844" w:rsidRDefault="00E62EE1" w:rsidP="00D6112D">
      <w:pPr>
        <w:ind w:left="360"/>
        <w:rPr>
          <w:ins w:id="1386" w:author="Hoan Ng" w:date="2017-03-20T21:24:00Z"/>
          <w:del w:id="1387" w:author="LÊ VĂN PA" w:date="2018-04-21T19:37:00Z"/>
        </w:rPr>
        <w:pPrChange w:id="1388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ins w:id="1389" w:author="Hoan Ng" w:date="2017-03-20T21:24:00Z">
        <w:del w:id="1390" w:author="LÊ VĂN PA" w:date="2018-04-21T19:37:00Z">
          <w:r w:rsidDel="00907844">
            <w:delText>Mô hỉnh tổng thể kiến trúc</w:delText>
          </w:r>
        </w:del>
      </w:ins>
    </w:p>
    <w:p w14:paraId="386849C4" w14:textId="10FE5A3E" w:rsidR="00E62EE1" w:rsidDel="00907844" w:rsidRDefault="00E62EE1" w:rsidP="00D6112D">
      <w:pPr>
        <w:ind w:left="360"/>
        <w:rPr>
          <w:ins w:id="1391" w:author="Hoan Ng" w:date="2017-03-20T21:24:00Z"/>
          <w:del w:id="1392" w:author="LÊ VĂN PA" w:date="2018-04-21T19:37:00Z"/>
        </w:rPr>
        <w:pPrChange w:id="1393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ins w:id="1394" w:author="Hoan Ng" w:date="2017-03-20T21:24:00Z">
        <w:del w:id="1395" w:author="LÊ VĂN PA" w:date="2018-04-21T19:37:00Z">
          <w:r w:rsidDel="00907844">
            <w:delText xml:space="preserve"> Danh sách các componet/Package</w:delText>
          </w:r>
        </w:del>
      </w:ins>
    </w:p>
    <w:p w14:paraId="31FA8814" w14:textId="6F0ADC66" w:rsidR="00E62EE1" w:rsidDel="00907844" w:rsidRDefault="00E62EE1" w:rsidP="00D6112D">
      <w:pPr>
        <w:ind w:left="360"/>
        <w:rPr>
          <w:ins w:id="1396" w:author="Hoan Ng" w:date="2017-03-20T21:24:00Z"/>
          <w:del w:id="1397" w:author="LÊ VĂN PA" w:date="2018-04-21T19:37:00Z"/>
        </w:rPr>
        <w:pPrChange w:id="1398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  <w:ins w:id="1399" w:author="Hoan Ng" w:date="2017-03-20T21:25:00Z">
        <w:del w:id="1400" w:author="LÊ VĂN PA" w:date="2018-04-21T19:37:00Z">
          <w:r w:rsidDel="00907844">
            <w:delText xml:space="preserve"> Giải thích tương tác/giao tiếp giữa các components</w:delText>
          </w:r>
        </w:del>
      </w:ins>
    </w:p>
    <w:p w14:paraId="53E57751" w14:textId="0EB6393B" w:rsidR="00E62EE1" w:rsidRPr="007E56BA" w:rsidDel="00907844" w:rsidRDefault="00E62EE1" w:rsidP="00D6112D">
      <w:pPr>
        <w:ind w:left="360"/>
        <w:rPr>
          <w:del w:id="1401" w:author="LÊ VĂN PA" w:date="2018-04-21T19:37:00Z"/>
        </w:rPr>
        <w:pPrChange w:id="1402" w:author="LÊ VĂN PA" w:date="2018-04-21T22:19:00Z">
          <w:pPr>
            <w:pStyle w:val="ListParagraph"/>
            <w:numPr>
              <w:numId w:val="4"/>
            </w:numPr>
            <w:ind w:hanging="360"/>
          </w:pPr>
        </w:pPrChange>
      </w:pPr>
    </w:p>
    <w:p w14:paraId="64BE845E" w14:textId="4B15ADE1" w:rsidR="007E56BA" w:rsidDel="00907844" w:rsidRDefault="007E56BA" w:rsidP="00D6112D">
      <w:pPr>
        <w:ind w:left="360"/>
        <w:rPr>
          <w:del w:id="1403" w:author="LÊ VĂN PA" w:date="2018-04-21T19:37:00Z"/>
        </w:rPr>
        <w:pPrChange w:id="1404" w:author="LÊ VĂN PA" w:date="2018-04-21T22:19:00Z">
          <w:pPr/>
        </w:pPrChange>
      </w:pPr>
      <w:del w:id="1405" w:author="LÊ VĂN PA" w:date="2018-04-21T19:37:00Z">
        <w:r w:rsidDel="00907844">
          <w:delText>Chương 4: Cài đặt</w:delText>
        </w:r>
      </w:del>
    </w:p>
    <w:p w14:paraId="7BE8EA21" w14:textId="2C90929C" w:rsidR="007E56BA" w:rsidRPr="007E56BA" w:rsidDel="00907844" w:rsidRDefault="007E56BA" w:rsidP="00D6112D">
      <w:pPr>
        <w:ind w:left="360"/>
        <w:rPr>
          <w:del w:id="1406" w:author="LÊ VĂN PA" w:date="2018-04-21T19:37:00Z"/>
        </w:rPr>
        <w:pPrChange w:id="1407" w:author="LÊ VĂN PA" w:date="2018-04-21T22:19:00Z">
          <w:pPr>
            <w:pStyle w:val="ListParagraph"/>
            <w:numPr>
              <w:numId w:val="5"/>
            </w:numPr>
            <w:ind w:hanging="360"/>
          </w:pPr>
        </w:pPrChange>
      </w:pPr>
      <w:del w:id="1408" w:author="LÊ VĂN PA" w:date="2018-04-21T19:37:00Z">
        <w:r w:rsidRPr="007E56BA" w:rsidDel="00907844">
          <w:delText>Công nghệ sử dụng</w:delText>
        </w:r>
      </w:del>
    </w:p>
    <w:p w14:paraId="316AE7FA" w14:textId="05E10261" w:rsidR="007E56BA" w:rsidRPr="007E56BA" w:rsidDel="00907844" w:rsidRDefault="007E56BA" w:rsidP="00D6112D">
      <w:pPr>
        <w:ind w:left="360"/>
        <w:rPr>
          <w:del w:id="1409" w:author="LÊ VĂN PA" w:date="2018-04-21T19:37:00Z"/>
        </w:rPr>
        <w:pPrChange w:id="1410" w:author="LÊ VĂN PA" w:date="2018-04-21T22:19:00Z">
          <w:pPr>
            <w:pStyle w:val="ListParagraph"/>
            <w:numPr>
              <w:numId w:val="5"/>
            </w:numPr>
            <w:ind w:hanging="360"/>
          </w:pPr>
        </w:pPrChange>
      </w:pPr>
      <w:del w:id="1411" w:author="LÊ VĂN PA" w:date="2018-04-21T19:37:00Z">
        <w:r w:rsidRPr="007E56BA" w:rsidDel="00907844">
          <w:delText>Vấn đề khi cài đặt</w:delText>
        </w:r>
      </w:del>
    </w:p>
    <w:p w14:paraId="6D52428D" w14:textId="3108BA19" w:rsidR="007E56BA" w:rsidRPr="007E56BA" w:rsidDel="00907844" w:rsidRDefault="007E56BA" w:rsidP="00D6112D">
      <w:pPr>
        <w:ind w:left="360"/>
        <w:rPr>
          <w:del w:id="1412" w:author="LÊ VĂN PA" w:date="2018-04-21T19:37:00Z"/>
        </w:rPr>
        <w:pPrChange w:id="1413" w:author="LÊ VĂN PA" w:date="2018-04-21T22:19:00Z">
          <w:pPr>
            <w:pStyle w:val="ListParagraph"/>
            <w:numPr>
              <w:numId w:val="5"/>
            </w:numPr>
            <w:ind w:hanging="360"/>
          </w:pPr>
        </w:pPrChange>
      </w:pPr>
      <w:del w:id="1414" w:author="LÊ VĂN PA" w:date="2018-04-21T19:37:00Z">
        <w:r w:rsidRPr="007E56BA" w:rsidDel="00907844">
          <w:delText>Mô tả giải pháp &amp; kỹ thuật</w:delText>
        </w:r>
      </w:del>
    </w:p>
    <w:p w14:paraId="07D0082C" w14:textId="10DB1848" w:rsidR="007E56BA" w:rsidDel="00907844" w:rsidRDefault="007E56BA" w:rsidP="00D6112D">
      <w:pPr>
        <w:ind w:left="360"/>
        <w:rPr>
          <w:del w:id="1415" w:author="LÊ VĂN PA" w:date="2018-04-21T19:37:00Z"/>
        </w:rPr>
        <w:pPrChange w:id="1416" w:author="LÊ VĂN PA" w:date="2018-04-21T22:19:00Z">
          <w:pPr/>
        </w:pPrChange>
      </w:pPr>
      <w:del w:id="1417" w:author="LÊ VĂN PA" w:date="2018-04-21T19:37:00Z">
        <w:r w:rsidDel="00907844">
          <w:delText>Chương 5: Kiểm thử</w:delText>
        </w:r>
      </w:del>
    </w:p>
    <w:p w14:paraId="52D637A8" w14:textId="52874537" w:rsidR="007E56BA" w:rsidDel="00907844" w:rsidRDefault="007E56BA" w:rsidP="00D6112D">
      <w:pPr>
        <w:ind w:left="360"/>
        <w:rPr>
          <w:del w:id="1418" w:author="LÊ VĂN PA" w:date="2018-04-21T19:37:00Z"/>
        </w:rPr>
        <w:pPrChange w:id="1419" w:author="LÊ VĂN PA" w:date="2018-04-21T22:19:00Z">
          <w:pPr/>
        </w:pPrChange>
      </w:pPr>
      <w:del w:id="1420" w:author="LÊ VĂN PA" w:date="2018-04-21T19:37:00Z">
        <w:r w:rsidDel="00907844">
          <w:delText>Chương 6: Kết luận</w:delText>
        </w:r>
      </w:del>
    </w:p>
    <w:p w14:paraId="7F22004B" w14:textId="78B89718" w:rsidR="007E56BA" w:rsidRDefault="007E56BA" w:rsidP="00D6112D">
      <w:pPr>
        <w:ind w:left="360"/>
        <w:pPrChange w:id="1421" w:author="LÊ VĂN PA" w:date="2018-04-21T22:19:00Z">
          <w:pPr/>
        </w:pPrChange>
      </w:pPr>
      <w:del w:id="1422" w:author="LÊ VĂN PA" w:date="2018-04-21T19:37:00Z">
        <w:r w:rsidDel="00907844">
          <w:delText>Tài liệu tham khảo</w:delText>
        </w:r>
      </w:del>
    </w:p>
    <w:sectPr w:rsidR="007E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 w15:restartNumberingAfterBreak="0">
    <w:nsid w:val="02CE3B40"/>
    <w:multiLevelType w:val="hybridMultilevel"/>
    <w:tmpl w:val="4E30D842"/>
    <w:lvl w:ilvl="0" w:tplc="1A7449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26E3"/>
    <w:multiLevelType w:val="hybridMultilevel"/>
    <w:tmpl w:val="EB907098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7EB4"/>
    <w:multiLevelType w:val="hybridMultilevel"/>
    <w:tmpl w:val="83D039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73C24"/>
    <w:multiLevelType w:val="hybridMultilevel"/>
    <w:tmpl w:val="C3040C48"/>
    <w:lvl w:ilvl="0" w:tplc="12D24B4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41DEF"/>
    <w:multiLevelType w:val="hybridMultilevel"/>
    <w:tmpl w:val="F5FA10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76029"/>
    <w:multiLevelType w:val="hybridMultilevel"/>
    <w:tmpl w:val="7A28EDAE"/>
    <w:lvl w:ilvl="0" w:tplc="A58EBC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03E6F6A"/>
    <w:multiLevelType w:val="hybridMultilevel"/>
    <w:tmpl w:val="220E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21E5"/>
    <w:multiLevelType w:val="hybridMultilevel"/>
    <w:tmpl w:val="0FD4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A1158"/>
    <w:multiLevelType w:val="hybridMultilevel"/>
    <w:tmpl w:val="1D9687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9"/>
  </w:num>
  <w:num w:numId="5">
    <w:abstractNumId w:val="16"/>
  </w:num>
  <w:num w:numId="6">
    <w:abstractNumId w:val="14"/>
  </w:num>
  <w:num w:numId="7">
    <w:abstractNumId w:val="15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  <w:num w:numId="13">
    <w:abstractNumId w:val="5"/>
  </w:num>
  <w:num w:numId="14">
    <w:abstractNumId w:val="13"/>
  </w:num>
  <w:num w:numId="15">
    <w:abstractNumId w:val="2"/>
  </w:num>
  <w:num w:numId="16">
    <w:abstractNumId w:val="12"/>
  </w:num>
  <w:num w:numId="17">
    <w:abstractNumId w:val="8"/>
  </w:num>
  <w:num w:numId="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Ê VĂN PA">
    <w15:presenceInfo w15:providerId="None" w15:userId="LÊ VĂN PA"/>
  </w15:person>
  <w15:person w15:author="Hoan Ng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205E8"/>
    <w:rsid w:val="0004528D"/>
    <w:rsid w:val="00046086"/>
    <w:rsid w:val="000A62CC"/>
    <w:rsid w:val="000B62AA"/>
    <w:rsid w:val="000B64F4"/>
    <w:rsid w:val="000B6656"/>
    <w:rsid w:val="00226AF1"/>
    <w:rsid w:val="002777BA"/>
    <w:rsid w:val="00292E6F"/>
    <w:rsid w:val="003715AE"/>
    <w:rsid w:val="003A1EEA"/>
    <w:rsid w:val="003B7881"/>
    <w:rsid w:val="003D5AC9"/>
    <w:rsid w:val="00432265"/>
    <w:rsid w:val="00474C51"/>
    <w:rsid w:val="00493F51"/>
    <w:rsid w:val="004D06CE"/>
    <w:rsid w:val="004E24B0"/>
    <w:rsid w:val="004F7C19"/>
    <w:rsid w:val="005021B9"/>
    <w:rsid w:val="00576D27"/>
    <w:rsid w:val="005772CA"/>
    <w:rsid w:val="005D20B5"/>
    <w:rsid w:val="005F3BAC"/>
    <w:rsid w:val="00627383"/>
    <w:rsid w:val="0068408A"/>
    <w:rsid w:val="00704AD5"/>
    <w:rsid w:val="007269C2"/>
    <w:rsid w:val="00780B90"/>
    <w:rsid w:val="00783C4F"/>
    <w:rsid w:val="00797F83"/>
    <w:rsid w:val="007A7351"/>
    <w:rsid w:val="007E56BA"/>
    <w:rsid w:val="00844BEA"/>
    <w:rsid w:val="00863D73"/>
    <w:rsid w:val="008854BF"/>
    <w:rsid w:val="008F04E5"/>
    <w:rsid w:val="00904974"/>
    <w:rsid w:val="00907844"/>
    <w:rsid w:val="00921EC5"/>
    <w:rsid w:val="0095052C"/>
    <w:rsid w:val="00963CF0"/>
    <w:rsid w:val="00A61FE8"/>
    <w:rsid w:val="00AF642D"/>
    <w:rsid w:val="00BC30BA"/>
    <w:rsid w:val="00C65BB0"/>
    <w:rsid w:val="00CD0F29"/>
    <w:rsid w:val="00D5381B"/>
    <w:rsid w:val="00D6112D"/>
    <w:rsid w:val="00DF4B8B"/>
    <w:rsid w:val="00DF7DD4"/>
    <w:rsid w:val="00E61DC3"/>
    <w:rsid w:val="00E62EE1"/>
    <w:rsid w:val="00E6446B"/>
    <w:rsid w:val="00E70A22"/>
    <w:rsid w:val="00E73405"/>
    <w:rsid w:val="00F02E35"/>
    <w:rsid w:val="00F0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B7881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881"/>
    <w:rPr>
      <w:rFonts w:ascii="Consolas" w:eastAsia="Times New Roman" w:hAnsi="Consolas" w:cs="Times New Roman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3B78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LÊ VĂN PA</cp:lastModifiedBy>
  <cp:revision>28</cp:revision>
  <dcterms:created xsi:type="dcterms:W3CDTF">2017-03-20T15:09:00Z</dcterms:created>
  <dcterms:modified xsi:type="dcterms:W3CDTF">2018-04-21T15:19:00Z</dcterms:modified>
</cp:coreProperties>
</file>